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875CD9" w:rsidRPr="005C522F" w:rsidRDefault="009D7851" w:rsidP="005C5369">
      <w:pPr>
        <w:jc w:val="center"/>
        <w:rPr>
          <w:rFonts w:ascii="TH SarabunPSK" w:hAnsi="TH SarabunPSK" w:cs="TH SarabunPSK"/>
          <w:b/>
          <w:bCs/>
          <w:sz w:val="72"/>
          <w:szCs w:val="72"/>
        </w:rPr>
      </w:pPr>
      <w:r w:rsidRPr="005C522F">
        <w:rPr>
          <w:rFonts w:ascii="TH SarabunPSK" w:hAnsi="TH SarabunPSK" w:cs="TH SarabunPSK"/>
          <w:b/>
          <w:bCs/>
          <w:sz w:val="72"/>
          <w:szCs w:val="72"/>
          <w:cs/>
        </w:rPr>
        <w:t>รายการแก้ไขตัวชี้วัด</w:t>
      </w: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p w:rsidR="00227B36" w:rsidRDefault="00227B36" w:rsidP="005C5369">
      <w:pPr>
        <w:jc w:val="center"/>
        <w:rPr>
          <w:rFonts w:ascii="TH SarabunPSK" w:hAnsi="TH SarabunPSK" w:cs="TH SarabunPSK"/>
          <w:b/>
          <w:bCs/>
          <w:sz w:val="32"/>
          <w:szCs w:val="32"/>
        </w:rPr>
      </w:pPr>
    </w:p>
    <w:tbl>
      <w:tblPr>
        <w:tblW w:w="103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8261"/>
      </w:tblGrid>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lastRenderedPageBreak/>
              <w:t>หมวด</w:t>
            </w:r>
          </w:p>
        </w:tc>
        <w:tc>
          <w:tcPr>
            <w:tcW w:w="8261" w:type="dxa"/>
            <w:tcBorders>
              <w:top w:val="single" w:sz="4" w:space="0" w:color="auto"/>
              <w:left w:val="single" w:sz="4" w:space="0" w:color="auto"/>
              <w:bottom w:val="single" w:sz="4" w:space="0" w:color="auto"/>
              <w:right w:val="single" w:sz="4" w:space="0" w:color="auto"/>
            </w:tcBorders>
          </w:tcPr>
          <w:p w:rsidR="002626A5" w:rsidRPr="005C5369" w:rsidRDefault="002626A5" w:rsidP="002626A5">
            <w:pPr>
              <w:spacing w:after="0" w:line="240" w:lineRule="auto"/>
              <w:jc w:val="thaiDistribute"/>
              <w:rPr>
                <w:rFonts w:ascii="TH SarabunPSK" w:eastAsia="Calibri" w:hAnsi="TH SarabunPSK" w:cs="TH SarabunPSK"/>
                <w:b/>
                <w:bCs/>
                <w:color w:val="000000" w:themeColor="text1"/>
                <w:sz w:val="32"/>
                <w:szCs w:val="32"/>
              </w:rPr>
            </w:pPr>
            <w:r w:rsidRPr="005C5369">
              <w:rPr>
                <w:rFonts w:ascii="TH SarabunPSK" w:eastAsia="Calibri" w:hAnsi="TH SarabunPSK" w:cs="TH SarabunPSK"/>
                <w:b/>
                <w:bCs/>
                <w:color w:val="000000" w:themeColor="text1"/>
                <w:sz w:val="32"/>
                <w:szCs w:val="32"/>
              </w:rPr>
              <w:t>Promotion</w:t>
            </w:r>
            <w:r w:rsidRPr="005C5369">
              <w:rPr>
                <w:rFonts w:ascii="TH SarabunPSK" w:eastAsia="Calibri" w:hAnsi="TH SarabunPSK" w:cs="TH SarabunPSK"/>
                <w:b/>
                <w:bCs/>
                <w:i/>
                <w:iCs/>
                <w:color w:val="000000" w:themeColor="text1"/>
                <w:sz w:val="32"/>
                <w:szCs w:val="32"/>
                <w:cs/>
              </w:rPr>
              <w:t xml:space="preserve"> </w:t>
            </w:r>
            <w:r w:rsidRPr="005C5369">
              <w:rPr>
                <w:rFonts w:ascii="TH SarabunPSK" w:eastAsia="Calibri" w:hAnsi="TH SarabunPSK" w:cs="TH SarabunPSK"/>
                <w:b/>
                <w:bCs/>
                <w:color w:val="000000" w:themeColor="text1"/>
                <w:sz w:val="32"/>
                <w:szCs w:val="32"/>
              </w:rPr>
              <w:t xml:space="preserve">Prevention </w:t>
            </w:r>
            <w:r w:rsidRPr="002626A5">
              <w:rPr>
                <w:rFonts w:ascii="TH SarabunPSK" w:eastAsia="Calibri" w:hAnsi="TH SarabunPSK" w:cs="TH SarabunPSK"/>
                <w:b/>
                <w:bCs/>
                <w:color w:val="000000" w:themeColor="text1"/>
                <w:sz w:val="32"/>
                <w:szCs w:val="32"/>
              </w:rPr>
              <w:t xml:space="preserve">&amp; </w:t>
            </w:r>
            <w:r w:rsidRPr="005C5369">
              <w:rPr>
                <w:rFonts w:ascii="TH SarabunPSK" w:eastAsia="Calibri" w:hAnsi="TH SarabunPSK" w:cs="TH SarabunPSK"/>
                <w:b/>
                <w:bCs/>
                <w:color w:val="000000" w:themeColor="text1"/>
                <w:sz w:val="32"/>
                <w:szCs w:val="32"/>
              </w:rPr>
              <w:t xml:space="preserve">Protection Excellence </w:t>
            </w:r>
          </w:p>
          <w:p w:rsidR="002626A5" w:rsidRPr="002626A5" w:rsidRDefault="002626A5" w:rsidP="002626A5">
            <w:pPr>
              <w:spacing w:after="0" w:line="240" w:lineRule="auto"/>
              <w:jc w:val="thaiDistribute"/>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w:t>
            </w:r>
            <w:r w:rsidRPr="002626A5">
              <w:rPr>
                <w:rFonts w:ascii="TH SarabunPSK" w:eastAsia="Calibri" w:hAnsi="TH SarabunPSK" w:cs="TH SarabunPSK"/>
                <w:b/>
                <w:bCs/>
                <w:color w:val="000000" w:themeColor="text1"/>
                <w:sz w:val="32"/>
                <w:szCs w:val="32"/>
                <w:cs/>
              </w:rPr>
              <w:t>ยุทธศาสตร์ด้านส่งเสริมสุขภาพ ป้องกันโรค และคุ้มครองผู้บริโภคเป็นเลิศ</w:t>
            </w:r>
            <w:r w:rsidRPr="002626A5">
              <w:rPr>
                <w:rFonts w:ascii="TH SarabunPSK" w:eastAsia="Calibri" w:hAnsi="TH SarabunPSK" w:cs="TH SarabunPSK"/>
                <w:b/>
                <w:bCs/>
                <w:color w:val="000000" w:themeColor="text1"/>
                <w:sz w:val="32"/>
                <w:szCs w:val="32"/>
              </w:rPr>
              <w:t>)</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แผนงานที่</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jc w:val="thaiDistribute"/>
              <w:rPr>
                <w:rFonts w:ascii="TH SarabunPSK" w:eastAsia="Calibri" w:hAnsi="TH SarabunPSK" w:cs="TH SarabunPSK"/>
                <w:b/>
                <w:bCs/>
                <w:color w:val="000000" w:themeColor="text1"/>
                <w:sz w:val="32"/>
                <w:szCs w:val="32"/>
                <w:lang w:val="en-AU"/>
              </w:rPr>
            </w:pPr>
            <w:r w:rsidRPr="002626A5">
              <w:rPr>
                <w:rFonts w:ascii="TH SarabunPSK" w:eastAsia="Calibri" w:hAnsi="TH SarabunPSK" w:cs="TH SarabunPSK"/>
                <w:b/>
                <w:bCs/>
                <w:color w:val="000000" w:themeColor="text1"/>
                <w:sz w:val="32"/>
                <w:szCs w:val="32"/>
                <w:cs/>
              </w:rPr>
              <w:t>3</w:t>
            </w:r>
            <w:r w:rsidRPr="002626A5">
              <w:rPr>
                <w:rFonts w:ascii="TH SarabunPSK" w:eastAsia="Calibri" w:hAnsi="TH SarabunPSK" w:cs="TH SarabunPSK"/>
                <w:b/>
                <w:bCs/>
                <w:color w:val="000000" w:themeColor="text1"/>
                <w:sz w:val="32"/>
                <w:szCs w:val="32"/>
              </w:rPr>
              <w:t xml:space="preserve">. </w:t>
            </w:r>
            <w:r w:rsidRPr="002626A5">
              <w:rPr>
                <w:rFonts w:ascii="TH SarabunPSK" w:eastAsia="Calibri" w:hAnsi="TH SarabunPSK" w:cs="TH SarabunPSK"/>
                <w:b/>
                <w:bCs/>
                <w:color w:val="000000" w:themeColor="text1"/>
                <w:sz w:val="32"/>
                <w:szCs w:val="32"/>
                <w:cs/>
              </w:rPr>
              <w:t>การป้องกันควบคุมโรคและลดปัจจัยเสี่ยงด้านสุขภาพ</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โครงการที่</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jc w:val="thaiDistribute"/>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 xml:space="preserve">3. </w:t>
            </w:r>
            <w:r w:rsidRPr="002626A5">
              <w:rPr>
                <w:rFonts w:ascii="TH SarabunPSK" w:eastAsia="Calibri" w:hAnsi="TH SarabunPSK" w:cs="TH SarabunPSK"/>
                <w:b/>
                <w:bCs/>
                <w:color w:val="000000" w:themeColor="text1"/>
                <w:sz w:val="32"/>
                <w:szCs w:val="32"/>
                <w:cs/>
              </w:rPr>
              <w:t>โครงการคุ้มครองผู้บริโภคด้านผลิตภัณฑ์สุขภาพและบริการสุขภาพ</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ระดับการแสดงผล</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jc w:val="thaiDistribute"/>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จังหวัด</w:t>
            </w:r>
          </w:p>
        </w:tc>
      </w:tr>
      <w:tr w:rsidR="002626A5" w:rsidRPr="002626A5" w:rsidTr="004E63C9">
        <w:trPr>
          <w:trHeight w:val="507"/>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ชื่อตัวชี้วัด</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252"/>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11.</w:t>
            </w:r>
            <w:r w:rsidRPr="002626A5">
              <w:rPr>
                <w:rFonts w:ascii="TH SarabunPSK" w:eastAsia="Calibri" w:hAnsi="TH SarabunPSK" w:cs="TH SarabunPSK"/>
                <w:b/>
                <w:bCs/>
                <w:color w:val="000000" w:themeColor="text1"/>
                <w:sz w:val="32"/>
                <w:szCs w:val="32"/>
                <w:cs/>
              </w:rPr>
              <w:t>ร้อยละของผลิตภัณฑ์สุขภาพกลุ่มเสี่ยงที่ได้รับการตรวจสอบได้มาตรฐาน</w:t>
            </w:r>
          </w:p>
          <w:p w:rsidR="002626A5" w:rsidRPr="002626A5" w:rsidRDefault="002626A5" w:rsidP="002626A5">
            <w:pPr>
              <w:tabs>
                <w:tab w:val="left" w:pos="252"/>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ตามเกณฑ์ที่กำหนด</w:t>
            </w:r>
          </w:p>
        </w:tc>
      </w:tr>
      <w:tr w:rsidR="002626A5" w:rsidRPr="002626A5" w:rsidTr="004E63C9">
        <w:trPr>
          <w:trHeight w:val="507"/>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ตัวชี้วัดย่อย</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252"/>
              </w:tabs>
              <w:spacing w:after="0" w:line="240" w:lineRule="auto"/>
              <w:rPr>
                <w:rFonts w:ascii="TH SarabunPSK" w:eastAsia="Calibri" w:hAnsi="TH SarabunPSK" w:cs="TH SarabunPSK"/>
                <w:b/>
                <w:bCs/>
                <w:color w:val="000000" w:themeColor="text1"/>
                <w:sz w:val="32"/>
                <w:szCs w:val="32"/>
                <w:lang w:val="en-AU"/>
              </w:rPr>
            </w:pPr>
            <w:r w:rsidRPr="002626A5">
              <w:rPr>
                <w:rFonts w:ascii="TH SarabunPSK" w:eastAsia="Calibri" w:hAnsi="TH SarabunPSK" w:cs="TH SarabunPSK"/>
                <w:b/>
                <w:bCs/>
                <w:color w:val="000000" w:themeColor="text1"/>
                <w:sz w:val="32"/>
                <w:szCs w:val="32"/>
              </w:rPr>
              <w:t xml:space="preserve">11.1 </w:t>
            </w:r>
            <w:r w:rsidRPr="002626A5">
              <w:rPr>
                <w:rFonts w:ascii="TH SarabunPSK" w:eastAsia="Calibri" w:hAnsi="TH SarabunPSK" w:cs="TH SarabunPSK"/>
                <w:b/>
                <w:bCs/>
                <w:color w:val="000000" w:themeColor="text1"/>
                <w:sz w:val="32"/>
                <w:szCs w:val="32"/>
                <w:cs/>
              </w:rPr>
              <w:t>ร้อยละของผลิตภัณฑ์สุขภาพกลุ่มเสี่ยงที่ได้รับการตรวจสอบ</w:t>
            </w:r>
            <w:r w:rsidRPr="002626A5">
              <w:rPr>
                <w:rFonts w:ascii="TH SarabunPSK" w:eastAsia="Calibri" w:hAnsi="TH SarabunPSK" w:cs="TH SarabunPSK"/>
                <w:b/>
                <w:bCs/>
                <w:color w:val="000000" w:themeColor="text1"/>
                <w:sz w:val="32"/>
                <w:szCs w:val="32"/>
                <w:cs/>
                <w:lang w:val="en-AU"/>
              </w:rPr>
              <w:t>มีความปลอดภัย</w:t>
            </w:r>
          </w:p>
          <w:p w:rsidR="002626A5" w:rsidRPr="002626A5" w:rsidRDefault="002626A5" w:rsidP="002626A5">
            <w:pPr>
              <w:tabs>
                <w:tab w:val="left" w:pos="252"/>
              </w:tabs>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lang w:val="en-AU"/>
              </w:rPr>
              <w:t xml:space="preserve">11.2 </w:t>
            </w:r>
            <w:r w:rsidRPr="002626A5">
              <w:rPr>
                <w:rFonts w:ascii="TH SarabunPSK" w:eastAsia="Calibri" w:hAnsi="TH SarabunPSK" w:cs="TH SarabunPSK"/>
                <w:b/>
                <w:bCs/>
                <w:color w:val="000000" w:themeColor="text1"/>
                <w:sz w:val="32"/>
                <w:szCs w:val="32"/>
                <w:cs/>
                <w:lang w:val="en-AU"/>
              </w:rPr>
              <w:t>ร้อยละของยาแผนโบราณกลุ่มเสี่ยงปลอดภัย ไม่พบการปลอมปนสเตียรอยด์</w:t>
            </w:r>
          </w:p>
        </w:tc>
      </w:tr>
      <w:tr w:rsidR="002626A5" w:rsidRPr="002626A5" w:rsidTr="004E63C9">
        <w:trPr>
          <w:trHeight w:val="6281"/>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คำนิยาม</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numPr>
                <w:ilvl w:val="0"/>
                <w:numId w:val="16"/>
              </w:numPr>
              <w:tabs>
                <w:tab w:val="num" w:pos="0"/>
                <w:tab w:val="left" w:pos="252"/>
              </w:tabs>
              <w:spacing w:after="0" w:line="240" w:lineRule="auto"/>
              <w:ind w:left="0" w:firstLine="0"/>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t>ผลิตภัณฑ์สุขภาพกลุ่มเสี่ยงที่ได้รับการตรวจสอบได้มาตรฐานตามเกณฑ์ที่กำหนด</w:t>
            </w:r>
            <w:r w:rsidRPr="002626A5">
              <w:rPr>
                <w:rFonts w:ascii="TH SarabunPSK" w:eastAsia="Calibri" w:hAnsi="TH SarabunPSK" w:cs="TH SarabunPSK"/>
                <w:color w:val="000000" w:themeColor="text1"/>
                <w:sz w:val="32"/>
                <w:szCs w:val="32"/>
                <w:cs/>
              </w:rPr>
              <w:t xml:space="preserve"> หมายถึงผลิตภัณฑ์สุขภาพกลุ่มเสี่ยง ได้แก่ </w:t>
            </w:r>
          </w:p>
          <w:p w:rsidR="002626A5" w:rsidRPr="002626A5" w:rsidRDefault="002626A5" w:rsidP="002626A5">
            <w:pPr>
              <w:numPr>
                <w:ilvl w:val="0"/>
                <w:numId w:val="17"/>
              </w:numPr>
              <w:tabs>
                <w:tab w:val="left" w:pos="252"/>
                <w:tab w:val="num" w:pos="432"/>
              </w:tabs>
              <w:spacing w:after="0" w:line="240" w:lineRule="auto"/>
              <w:ind w:left="432" w:hanging="180"/>
              <w:jc w:val="thaiDistribute"/>
              <w:rPr>
                <w:rFonts w:ascii="TH SarabunPSK" w:eastAsia="Calibri" w:hAnsi="TH SarabunPSK" w:cs="TH SarabunPSK"/>
                <w:color w:val="000000" w:themeColor="text1"/>
                <w:sz w:val="32"/>
                <w:szCs w:val="32"/>
                <w:lang w:val="en-AU"/>
              </w:rPr>
            </w:pPr>
            <w:r w:rsidRPr="002626A5">
              <w:rPr>
                <w:rFonts w:ascii="TH SarabunPSK" w:eastAsia="Calibri" w:hAnsi="TH SarabunPSK" w:cs="TH SarabunPSK"/>
                <w:color w:val="000000" w:themeColor="text1"/>
                <w:sz w:val="32"/>
                <w:szCs w:val="32"/>
                <w:cs/>
              </w:rPr>
              <w:t>ผักและผลไม้สด</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นมโรงเรียน</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ผลิตภัณฑ์เสริมอาหาร</w:t>
            </w:r>
            <w:r w:rsidRPr="002626A5">
              <w:rPr>
                <w:rFonts w:ascii="TH SarabunPSK" w:eastAsia="Calibri" w:hAnsi="TH SarabunPSK" w:cs="TH SarabunPSK"/>
                <w:color w:val="000000" w:themeColor="text1"/>
                <w:sz w:val="32"/>
                <w:szCs w:val="32"/>
                <w:cs/>
              </w:rPr>
              <w:t>หรืออาหารที่พบสารที่มีฤทธิ์ในการลดน้ำหนักหรือเสริมสร้างสมรรถภาพทางเพศ</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และเครื่องสำอางที่ได้รับ</w:t>
            </w:r>
            <w:r w:rsidRPr="002626A5">
              <w:rPr>
                <w:rFonts w:ascii="TH SarabunPSK" w:eastAsia="Calibri" w:hAnsi="TH SarabunPSK" w:cs="TH SarabunPSK"/>
                <w:color w:val="000000" w:themeColor="text1"/>
                <w:sz w:val="32"/>
                <w:szCs w:val="32"/>
                <w:cs/>
              </w:rPr>
              <w:t>การตรวจสอบ</w:t>
            </w:r>
            <w:r w:rsidRPr="002626A5">
              <w:rPr>
                <w:rFonts w:ascii="TH SarabunPSK" w:eastAsia="Calibri" w:hAnsi="TH SarabunPSK" w:cs="TH SarabunPSK"/>
                <w:color w:val="000000" w:themeColor="text1"/>
                <w:sz w:val="32"/>
                <w:szCs w:val="32"/>
                <w:cs/>
                <w:lang w:val="en-AU"/>
              </w:rPr>
              <w:t>มี          ความปลอดภัย และ</w:t>
            </w:r>
          </w:p>
          <w:p w:rsidR="002626A5" w:rsidRPr="002626A5" w:rsidRDefault="002626A5" w:rsidP="002626A5">
            <w:pPr>
              <w:numPr>
                <w:ilvl w:val="0"/>
                <w:numId w:val="17"/>
              </w:numPr>
              <w:tabs>
                <w:tab w:val="left" w:pos="252"/>
                <w:tab w:val="num" w:pos="432"/>
              </w:tabs>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lang w:val="en-AU"/>
              </w:rPr>
              <w:t>ยาแผนโบราณมีความปลอดภัย ไม่พบการปลอมปนสเตียรอยด์</w:t>
            </w:r>
          </w:p>
          <w:p w:rsidR="002626A5" w:rsidRPr="002626A5" w:rsidRDefault="002626A5" w:rsidP="002626A5">
            <w:pPr>
              <w:numPr>
                <w:ilvl w:val="0"/>
                <w:numId w:val="16"/>
              </w:numPr>
              <w:tabs>
                <w:tab w:val="left" w:pos="252"/>
              </w:tabs>
              <w:spacing w:after="0" w:line="240" w:lineRule="auto"/>
              <w:ind w:left="0" w:firstLine="0"/>
              <w:rPr>
                <w:rFonts w:ascii="TH SarabunPSK" w:eastAsia="Calibri" w:hAnsi="TH SarabunPSK" w:cs="TH SarabunPSK"/>
                <w:color w:val="000000" w:themeColor="text1"/>
                <w:sz w:val="32"/>
                <w:szCs w:val="32"/>
                <w:lang w:val="en-AU"/>
              </w:rPr>
            </w:pPr>
            <w:r w:rsidRPr="002626A5">
              <w:rPr>
                <w:rFonts w:ascii="TH SarabunPSK" w:eastAsia="Calibri" w:hAnsi="TH SarabunPSK" w:cs="TH SarabunPSK"/>
                <w:b/>
                <w:bCs/>
                <w:color w:val="000000" w:themeColor="text1"/>
                <w:sz w:val="32"/>
                <w:szCs w:val="32"/>
                <w:cs/>
              </w:rPr>
              <w:t xml:space="preserve">ผลิตภัณฑ์สุขภาพกลุ่มเสี่ยง </w:t>
            </w:r>
            <w:r w:rsidRPr="002626A5">
              <w:rPr>
                <w:rFonts w:ascii="TH SarabunPSK" w:eastAsia="Calibri" w:hAnsi="TH SarabunPSK" w:cs="TH SarabunPSK"/>
                <w:color w:val="000000" w:themeColor="text1"/>
                <w:sz w:val="32"/>
                <w:szCs w:val="32"/>
                <w:cs/>
              </w:rPr>
              <w:t>หมายถึง</w:t>
            </w:r>
          </w:p>
          <w:p w:rsidR="002626A5" w:rsidRPr="002626A5" w:rsidRDefault="002626A5" w:rsidP="002626A5">
            <w:pPr>
              <w:numPr>
                <w:ilvl w:val="1"/>
                <w:numId w:val="16"/>
              </w:numPr>
              <w:tabs>
                <w:tab w:val="left" w:pos="252"/>
                <w:tab w:val="num" w:pos="792"/>
              </w:tabs>
              <w:spacing w:after="0" w:line="240" w:lineRule="auto"/>
              <w:ind w:hanging="483"/>
              <w:rPr>
                <w:rFonts w:ascii="TH SarabunPSK" w:eastAsia="Calibri" w:hAnsi="TH SarabunPSK" w:cs="TH SarabunPSK"/>
                <w:b/>
                <w:bCs/>
                <w:color w:val="000000" w:themeColor="text1"/>
                <w:sz w:val="32"/>
                <w:szCs w:val="32"/>
                <w:u w:val="single"/>
                <w:lang w:val="en-AU"/>
              </w:rPr>
            </w:pPr>
            <w:r w:rsidRPr="002626A5">
              <w:rPr>
                <w:rFonts w:ascii="TH SarabunPSK" w:eastAsia="Calibri" w:hAnsi="TH SarabunPSK" w:cs="TH SarabunPSK"/>
                <w:b/>
                <w:bCs/>
                <w:color w:val="000000" w:themeColor="text1"/>
                <w:sz w:val="32"/>
                <w:szCs w:val="32"/>
                <w:u w:val="single"/>
                <w:cs/>
                <w:lang w:val="en-AU"/>
              </w:rPr>
              <w:t>ผักและผลไม้สด</w:t>
            </w:r>
          </w:p>
          <w:p w:rsidR="002626A5" w:rsidRPr="002626A5" w:rsidRDefault="002626A5" w:rsidP="002626A5">
            <w:pPr>
              <w:tabs>
                <w:tab w:val="left" w:pos="0"/>
              </w:tabs>
              <w:spacing w:after="0" w:line="240" w:lineRule="auto"/>
              <w:ind w:firstLine="794"/>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lang w:val="en-AU"/>
              </w:rPr>
              <w:t xml:space="preserve">2.1.1 </w:t>
            </w:r>
            <w:r w:rsidRPr="002626A5">
              <w:rPr>
                <w:rFonts w:ascii="TH SarabunPSK" w:eastAsia="Calibri" w:hAnsi="TH SarabunPSK" w:cs="TH SarabunPSK"/>
                <w:b/>
                <w:bCs/>
                <w:color w:val="000000" w:themeColor="text1"/>
                <w:sz w:val="32"/>
                <w:szCs w:val="32"/>
                <w:cs/>
              </w:rPr>
              <w:t>ผักและผลไม้สด</w:t>
            </w:r>
            <w:r w:rsidRPr="002626A5">
              <w:rPr>
                <w:rFonts w:ascii="TH SarabunPSK" w:eastAsia="Calibri" w:hAnsi="TH SarabunPSK" w:cs="TH SarabunPSK"/>
                <w:color w:val="000000" w:themeColor="text1"/>
                <w:sz w:val="32"/>
                <w:szCs w:val="32"/>
                <w:cs/>
              </w:rPr>
              <w:t xml:space="preserve"> หมายถึง ผักและผลไม้สดตามขอบข่ายของประกาศกระทรวงสาธารณสุข เลขที่ 386 พ.ศ. </w:t>
            </w:r>
            <w:r w:rsidRPr="002626A5">
              <w:rPr>
                <w:rFonts w:ascii="TH SarabunPSK" w:eastAsia="Calibri" w:hAnsi="TH SarabunPSK" w:cs="TH SarabunPSK"/>
                <w:color w:val="000000" w:themeColor="text1"/>
                <w:sz w:val="32"/>
                <w:szCs w:val="32"/>
              </w:rPr>
              <w:t xml:space="preserve">2560 </w:t>
            </w:r>
            <w:r w:rsidRPr="002626A5">
              <w:rPr>
                <w:rFonts w:ascii="TH SarabunPSK" w:eastAsia="Calibri" w:hAnsi="TH SarabunPSK" w:cs="TH SarabunPSK"/>
                <w:color w:val="000000" w:themeColor="text1"/>
                <w:sz w:val="32"/>
                <w:szCs w:val="32"/>
                <w:cs/>
              </w:rPr>
              <w:t>เรื่อง กำหนดวิธีการผลิต เครื่องมือ เครื่องใช้ในการผลิตและการเก็บรักษาผักหรือผลไม้สดบางชนิดและการแสดงฉลาก</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ซึ่งสำนักงานสาธารณสุขจังหวัดสุ่มเก็บตัวอย่าง ณ สถานที่ผลิต (คัดและบรรจุ) ผักและผลไม้สดหรือสถานที่จำหน่ายเป้าหมาย แล้วแต่กรณี</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0"/>
                <w:tab w:val="left" w:pos="1512"/>
                <w:tab w:val="left" w:pos="8460"/>
              </w:tabs>
              <w:spacing w:after="0" w:line="240" w:lineRule="auto"/>
              <w:ind w:firstLine="792"/>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t>2.1.2 สารเคมีกำจัดศัตรูพืช</w:t>
            </w:r>
            <w:r w:rsidRPr="002626A5">
              <w:rPr>
                <w:rFonts w:ascii="TH SarabunPSK" w:eastAsia="Calibri" w:hAnsi="TH SarabunPSK" w:cs="TH SarabunPSK"/>
                <w:color w:val="000000" w:themeColor="text1"/>
                <w:sz w:val="32"/>
                <w:szCs w:val="32"/>
                <w:cs/>
              </w:rPr>
              <w:t xml:space="preserve"> หมายถึง สารเคมีกำจัดศัตรูพืช ได้แก่ กลุ่มออร์กาโน</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ฟอสเฟต กลุ่มคาร์บาเมต กลุ่มออร์แกโนคลอรีน และกลุ่มไพรีทรอยด์</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numPr>
                <w:ilvl w:val="1"/>
                <w:numId w:val="16"/>
              </w:numPr>
              <w:tabs>
                <w:tab w:val="left" w:pos="283"/>
                <w:tab w:val="num" w:pos="432"/>
                <w:tab w:val="left" w:pos="792"/>
                <w:tab w:val="left" w:pos="1260"/>
                <w:tab w:val="left" w:pos="8460"/>
              </w:tabs>
              <w:spacing w:after="0" w:line="240" w:lineRule="auto"/>
              <w:ind w:left="0" w:firstLine="360"/>
              <w:jc w:val="thaiDistribute"/>
              <w:rPr>
                <w:rFonts w:ascii="TH SarabunPSK" w:eastAsia="Calibri" w:hAnsi="TH SarabunPSK" w:cs="TH SarabunPSK"/>
                <w:color w:val="000000" w:themeColor="text1"/>
                <w:sz w:val="32"/>
                <w:szCs w:val="32"/>
                <w:lang w:val="en-GB"/>
              </w:rPr>
            </w:pPr>
            <w:r w:rsidRPr="002626A5">
              <w:rPr>
                <w:rFonts w:ascii="TH SarabunPSK" w:eastAsia="Calibri" w:hAnsi="TH SarabunPSK" w:cs="TH SarabunPSK"/>
                <w:b/>
                <w:bCs/>
                <w:color w:val="000000" w:themeColor="text1"/>
                <w:sz w:val="32"/>
                <w:szCs w:val="32"/>
                <w:u w:val="single"/>
                <w:cs/>
              </w:rPr>
              <w:t>นมโรงเรียน</w:t>
            </w:r>
            <w:r w:rsidRPr="002626A5">
              <w:rPr>
                <w:rFonts w:ascii="TH SarabunPSK" w:eastAsia="Calibri" w:hAnsi="TH SarabunPSK" w:cs="TH SarabunPSK"/>
                <w:b/>
                <w:bCs/>
                <w:color w:val="000000" w:themeColor="text1"/>
                <w:sz w:val="32"/>
                <w:szCs w:val="32"/>
                <w:cs/>
              </w:rPr>
              <w:t xml:space="preserve"> </w:t>
            </w:r>
            <w:r w:rsidRPr="002626A5">
              <w:rPr>
                <w:rFonts w:ascii="TH SarabunPSK" w:eastAsia="Calibri" w:hAnsi="TH SarabunPSK" w:cs="TH SarabunPSK"/>
                <w:color w:val="000000" w:themeColor="text1"/>
                <w:sz w:val="32"/>
                <w:szCs w:val="32"/>
                <w:cs/>
              </w:rPr>
              <w:t xml:space="preserve">หมายถึง ผลิตภัณฑ์นมพร้อมดื่ม โดยมีคุณภาพมาตรฐานของผลิตภัณฑ์เป็นไปตามประกาศกระทรวงสาธารณสุข ฉบับที่ 350 พ.ศ. 2556 เรื่องนมโค และประกาศกระทรวงสาธารณสุข (ฉบับที่ 364) พ.ศ. 2556 เรื่อง มาตรฐานอาหารด้านจุลินทรีย์ที่ทำให้เกิดโรค </w:t>
            </w:r>
            <w:r w:rsidRPr="002626A5">
              <w:rPr>
                <w:rFonts w:ascii="TH SarabunPSK" w:eastAsia="Calibri" w:hAnsi="TH SarabunPSK" w:cs="TH SarabunPSK"/>
                <w:color w:val="000000" w:themeColor="text1"/>
                <w:sz w:val="32"/>
                <w:szCs w:val="32"/>
                <w:cs/>
                <w:lang w:val="en-GB"/>
              </w:rPr>
              <w:t>ซึ่งจำหน่ายภายใต้โครงการอาหารเสริม (นม) โรงเรียน เท่านั้น</w:t>
            </w:r>
          </w:p>
          <w:p w:rsidR="002626A5" w:rsidRPr="002626A5" w:rsidRDefault="002626A5" w:rsidP="002626A5">
            <w:pPr>
              <w:numPr>
                <w:ilvl w:val="1"/>
                <w:numId w:val="16"/>
              </w:numPr>
              <w:tabs>
                <w:tab w:val="left" w:pos="283"/>
                <w:tab w:val="num" w:pos="792"/>
                <w:tab w:val="left" w:pos="972"/>
                <w:tab w:val="left" w:pos="1260"/>
                <w:tab w:val="left" w:pos="8460"/>
              </w:tabs>
              <w:spacing w:after="0" w:line="240" w:lineRule="auto"/>
              <w:ind w:left="0" w:firstLine="360"/>
              <w:jc w:val="thaiDistribute"/>
              <w:rPr>
                <w:rFonts w:ascii="TH SarabunPSK" w:eastAsia="Calibri" w:hAnsi="TH SarabunPSK" w:cs="TH SarabunPSK"/>
                <w:color w:val="000000" w:themeColor="text1"/>
                <w:sz w:val="32"/>
                <w:szCs w:val="32"/>
                <w:u w:val="single"/>
                <w:lang w:val="en-AU"/>
              </w:rPr>
            </w:pPr>
            <w:r w:rsidRPr="002626A5">
              <w:rPr>
                <w:rFonts w:ascii="TH SarabunPSK" w:eastAsia="Calibri" w:hAnsi="TH SarabunPSK" w:cs="TH SarabunPSK"/>
                <w:b/>
                <w:bCs/>
                <w:color w:val="000000" w:themeColor="text1"/>
                <w:spacing w:val="-4"/>
                <w:sz w:val="32"/>
                <w:szCs w:val="32"/>
                <w:u w:val="single"/>
                <w:cs/>
              </w:rPr>
              <w:t>ผลิตภัณฑ์เสริมอาหาร</w:t>
            </w:r>
            <w:r w:rsidRPr="002626A5">
              <w:rPr>
                <w:rFonts w:ascii="TH SarabunPSK" w:eastAsia="Calibri" w:hAnsi="TH SarabunPSK" w:cs="TH SarabunPSK"/>
                <w:b/>
                <w:bCs/>
                <w:color w:val="000000" w:themeColor="text1"/>
                <w:sz w:val="32"/>
                <w:szCs w:val="32"/>
                <w:u w:val="single"/>
                <w:cs/>
              </w:rPr>
              <w:t>หรืออาหารที่พบสารที่มีฤทธิ์ในการลดน้ำหนักหรือเสริมสร้างสมรรถภาพทางเพศ</w:t>
            </w:r>
          </w:p>
          <w:p w:rsidR="002626A5" w:rsidRPr="002626A5" w:rsidRDefault="002626A5" w:rsidP="002626A5">
            <w:pPr>
              <w:tabs>
                <w:tab w:val="left" w:pos="283"/>
                <w:tab w:val="left" w:pos="8460"/>
              </w:tabs>
              <w:spacing w:after="0" w:line="240" w:lineRule="auto"/>
              <w:ind w:firstLine="792"/>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lastRenderedPageBreak/>
              <w:t xml:space="preserve">- </w:t>
            </w:r>
            <w:r w:rsidRPr="002626A5">
              <w:rPr>
                <w:rFonts w:ascii="TH SarabunPSK" w:eastAsia="Calibri" w:hAnsi="TH SarabunPSK" w:cs="TH SarabunPSK"/>
                <w:b/>
                <w:bCs/>
                <w:color w:val="000000" w:themeColor="text1"/>
                <w:sz w:val="32"/>
                <w:szCs w:val="32"/>
                <w:cs/>
              </w:rPr>
              <w:t>ผลิตภัณฑ์เสริมอาหารหรืออาหารกลุ่มเป้าหมาย</w:t>
            </w:r>
            <w:r w:rsidRPr="002626A5">
              <w:rPr>
                <w:rFonts w:ascii="TH SarabunPSK" w:eastAsia="Calibri" w:hAnsi="TH SarabunPSK" w:cs="TH SarabunPSK"/>
                <w:color w:val="000000" w:themeColor="text1"/>
                <w:sz w:val="32"/>
                <w:szCs w:val="32"/>
                <w:cs/>
              </w:rPr>
              <w:t xml:space="preserve"> หมายถึง ผลิตภัณฑ์เสริมอาหาร กาแฟ หรือเครื่องดื่มในภาชนะบรรจุที่ปิดสนิท ที่ผลการตรวจวิเคราะห์ในปี 2560 </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 2561                   พบการปลอมปนสารที่มีฤทธิ์ในการลดน้ำหนักหรือเสริมสร้างสมรรถภาพทางเพศ (</w:t>
            </w:r>
            <w:r w:rsidRPr="002626A5">
              <w:rPr>
                <w:rFonts w:ascii="TH SarabunPSK" w:eastAsia="Calibri" w:hAnsi="TH SarabunPSK" w:cs="TH SarabunPSK"/>
                <w:color w:val="000000" w:themeColor="text1"/>
                <w:sz w:val="32"/>
                <w:szCs w:val="32"/>
              </w:rPr>
              <w:t>Blacklist</w:t>
            </w:r>
            <w:r w:rsidRPr="002626A5">
              <w:rPr>
                <w:rFonts w:ascii="TH SarabunPSK" w:eastAsia="Calibri" w:hAnsi="TH SarabunPSK" w:cs="TH SarabunPSK"/>
                <w:color w:val="000000" w:themeColor="text1"/>
                <w:sz w:val="32"/>
                <w:szCs w:val="32"/>
                <w:cs/>
              </w:rPr>
              <w:t>)</w:t>
            </w:r>
          </w:p>
          <w:p w:rsidR="002626A5" w:rsidRPr="002626A5" w:rsidRDefault="002626A5" w:rsidP="002626A5">
            <w:pPr>
              <w:tabs>
                <w:tab w:val="left" w:pos="252"/>
                <w:tab w:val="num" w:pos="1980"/>
                <w:tab w:val="left" w:pos="8460"/>
              </w:tabs>
              <w:spacing w:after="0" w:line="240" w:lineRule="auto"/>
              <w:ind w:firstLine="252"/>
              <w:jc w:val="thaiDistribute"/>
              <w:rPr>
                <w:rFonts w:ascii="TH SarabunPSK" w:eastAsia="Calibri" w:hAnsi="TH SarabunPSK" w:cs="TH SarabunPSK"/>
                <w:color w:val="000000" w:themeColor="text1"/>
                <w:sz w:val="32"/>
                <w:szCs w:val="32"/>
                <w:lang w:val="en-AU"/>
              </w:rPr>
            </w:pPr>
            <w:r w:rsidRPr="002626A5">
              <w:rPr>
                <w:rFonts w:ascii="TH SarabunPSK" w:eastAsia="Calibri" w:hAnsi="TH SarabunPSK" w:cs="TH SarabunPSK"/>
                <w:b/>
                <w:bCs/>
                <w:color w:val="000000" w:themeColor="text1"/>
                <w:sz w:val="32"/>
                <w:szCs w:val="32"/>
                <w:cs/>
              </w:rPr>
              <w:t xml:space="preserve"> 2.4 </w:t>
            </w:r>
            <w:r w:rsidRPr="002626A5">
              <w:rPr>
                <w:rFonts w:ascii="TH SarabunPSK" w:eastAsia="Calibri" w:hAnsi="TH SarabunPSK" w:cs="TH SarabunPSK"/>
                <w:b/>
                <w:bCs/>
                <w:color w:val="000000" w:themeColor="text1"/>
                <w:sz w:val="32"/>
                <w:szCs w:val="32"/>
                <w:u w:val="single"/>
                <w:cs/>
              </w:rPr>
              <w:t>เครื่องสําอาง</w:t>
            </w:r>
            <w:r w:rsidRPr="002626A5">
              <w:rPr>
                <w:rFonts w:ascii="TH SarabunPSK" w:eastAsia="Calibri" w:hAnsi="TH SarabunPSK" w:cs="TH SarabunPSK"/>
                <w:color w:val="000000" w:themeColor="text1"/>
                <w:sz w:val="32"/>
                <w:szCs w:val="32"/>
                <w:cs/>
              </w:rPr>
              <w:t xml:space="preserve"> หมายถึง วัตถุที่มุ่งหมายสําหรับใช้ทา ถูนวด โรย พ่น หยอด ใส่ อบ หรือกระทําด้วยวิธีอื่นใดกับส่วนภายนอกของร่างกายมนุษย์และให้หมายความรวมถึงการใช้กับฟันและเยื่อบุในช่องปากโดยมีวัตถุประสงค์เพื่อความสะอาด ความสวยงาม หรือเปลี่ยนแปลงลักษณะที่ปรากฏ หรือระงับกลิ่นกาย หรือปกป้องดูแลส่วนต่าง ๆ นั้น ให้อยู่ในสภาพดีและรวมตลอดทั้งเครื่องประทินต่าง ๆ สําหรับผิวด้วย แต่ไม่รวมถึงเครื่องประดับและเครื่องแต่งตัวซึ่งเป็นอุปกรณ์ภายนอกร่างกา</w:t>
            </w:r>
            <w:r w:rsidRPr="002626A5">
              <w:rPr>
                <w:rFonts w:ascii="TH SarabunPSK" w:eastAsia="Calibri" w:hAnsi="TH SarabunPSK" w:cs="TH SarabunPSK"/>
                <w:color w:val="000000" w:themeColor="text1"/>
                <w:sz w:val="32"/>
                <w:szCs w:val="32"/>
                <w:cs/>
                <w:lang w:val="en-AU"/>
              </w:rPr>
              <w:t>ย</w:t>
            </w:r>
          </w:p>
          <w:p w:rsidR="002626A5" w:rsidRPr="002626A5" w:rsidRDefault="002626A5" w:rsidP="002626A5">
            <w:pPr>
              <w:tabs>
                <w:tab w:val="left" w:pos="252"/>
                <w:tab w:val="num" w:pos="1980"/>
                <w:tab w:val="left" w:pos="8460"/>
              </w:tabs>
              <w:spacing w:after="0" w:line="240" w:lineRule="auto"/>
              <w:ind w:firstLine="252"/>
              <w:jc w:val="thaiDistribute"/>
              <w:rPr>
                <w:rFonts w:ascii="TH SarabunPSK" w:eastAsia="Calibri" w:hAnsi="TH SarabunPSK" w:cs="TH SarabunPSK"/>
                <w:b/>
                <w:bCs/>
                <w:color w:val="000000" w:themeColor="text1"/>
                <w:sz w:val="32"/>
                <w:szCs w:val="32"/>
                <w:u w:val="single"/>
              </w:rPr>
            </w:pPr>
            <w:r w:rsidRPr="002626A5">
              <w:rPr>
                <w:rFonts w:ascii="TH SarabunPSK" w:eastAsia="Calibri" w:hAnsi="TH SarabunPSK" w:cs="TH SarabunPSK"/>
                <w:b/>
                <w:bCs/>
                <w:color w:val="000000" w:themeColor="text1"/>
                <w:sz w:val="32"/>
                <w:szCs w:val="32"/>
                <w:cs/>
                <w:lang w:val="en-AU"/>
              </w:rPr>
              <w:t xml:space="preserve"> 2.5 </w:t>
            </w:r>
            <w:r w:rsidRPr="002626A5">
              <w:rPr>
                <w:rFonts w:ascii="TH SarabunPSK" w:eastAsia="Calibri" w:hAnsi="TH SarabunPSK" w:cs="TH SarabunPSK"/>
                <w:b/>
                <w:bCs/>
                <w:color w:val="000000" w:themeColor="text1"/>
                <w:sz w:val="32"/>
                <w:szCs w:val="32"/>
                <w:u w:val="single"/>
                <w:cs/>
              </w:rPr>
              <w:t>ยาแผนโบราณ</w:t>
            </w:r>
          </w:p>
          <w:p w:rsidR="002626A5" w:rsidRPr="002626A5" w:rsidRDefault="002626A5" w:rsidP="002626A5">
            <w:pPr>
              <w:tabs>
                <w:tab w:val="left" w:pos="0"/>
                <w:tab w:val="left" w:pos="283"/>
                <w:tab w:val="center" w:pos="567"/>
                <w:tab w:val="center" w:pos="2410"/>
              </w:tabs>
              <w:spacing w:after="0" w:line="240" w:lineRule="auto"/>
              <w:ind w:right="11" w:firstLine="612"/>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t xml:space="preserve"> </w:t>
            </w:r>
            <w:r w:rsidRPr="002626A5">
              <w:rPr>
                <w:rFonts w:ascii="TH SarabunPSK" w:eastAsia="Calibri" w:hAnsi="TH SarabunPSK" w:cs="TH SarabunPSK"/>
                <w:b/>
                <w:bCs/>
                <w:color w:val="000000" w:themeColor="text1"/>
                <w:sz w:val="32"/>
                <w:szCs w:val="32"/>
              </w:rPr>
              <w:t xml:space="preserve">- </w:t>
            </w:r>
            <w:r w:rsidRPr="002626A5">
              <w:rPr>
                <w:rFonts w:ascii="TH SarabunPSK" w:eastAsia="Calibri" w:hAnsi="TH SarabunPSK" w:cs="TH SarabunPSK"/>
                <w:b/>
                <w:bCs/>
                <w:color w:val="000000" w:themeColor="text1"/>
                <w:sz w:val="32"/>
                <w:szCs w:val="32"/>
                <w:cs/>
              </w:rPr>
              <w:t>ยาแผนโบราณกลุ่มเสี่ยง</w:t>
            </w:r>
            <w:r w:rsidRPr="002626A5">
              <w:rPr>
                <w:rFonts w:ascii="TH SarabunPSK" w:eastAsia="Calibri" w:hAnsi="TH SarabunPSK" w:cs="TH SarabunPSK"/>
                <w:color w:val="000000" w:themeColor="text1"/>
                <w:sz w:val="32"/>
                <w:szCs w:val="32"/>
                <w:cs/>
              </w:rPr>
              <w:t xml:space="preserve"> หมายถึง ยาแผนโบราณที่มีทะเบียนตำรับตามกฎหมาย ที่อยู่ในครัวเรือนของผู้สูงอายุ</w:t>
            </w:r>
            <w:r w:rsidRPr="002626A5">
              <w:rPr>
                <w:rFonts w:ascii="TH SarabunPSK" w:eastAsia="Calibri" w:hAnsi="TH SarabunPSK" w:cs="TH SarabunPSK"/>
                <w:color w:val="000000" w:themeColor="text1"/>
                <w:spacing w:val="-4"/>
                <w:sz w:val="32"/>
                <w:szCs w:val="32"/>
                <w:cs/>
              </w:rPr>
              <w:t xml:space="preserve">มากกว่า </w:t>
            </w:r>
            <w:r w:rsidRPr="002626A5">
              <w:rPr>
                <w:rFonts w:ascii="TH SarabunPSK" w:eastAsia="Calibri" w:hAnsi="TH SarabunPSK" w:cs="TH SarabunPSK"/>
                <w:color w:val="000000" w:themeColor="text1"/>
                <w:spacing w:val="-4"/>
                <w:sz w:val="32"/>
                <w:szCs w:val="32"/>
                <w:lang w:val="en-GB"/>
              </w:rPr>
              <w:t xml:space="preserve">60 </w:t>
            </w:r>
            <w:r w:rsidRPr="002626A5">
              <w:rPr>
                <w:rFonts w:ascii="TH SarabunPSK" w:eastAsia="Calibri" w:hAnsi="TH SarabunPSK" w:cs="TH SarabunPSK"/>
                <w:color w:val="000000" w:themeColor="text1"/>
                <w:spacing w:val="-4"/>
                <w:sz w:val="32"/>
                <w:szCs w:val="32"/>
                <w:cs/>
                <w:lang w:val="en-GB"/>
              </w:rPr>
              <w:t>ปีขึ้นไป ที่ป่วยด้วย</w:t>
            </w:r>
            <w:r w:rsidRPr="002626A5">
              <w:rPr>
                <w:rFonts w:ascii="TH SarabunPSK" w:eastAsia="Calibri" w:hAnsi="TH SarabunPSK" w:cs="TH SarabunPSK"/>
                <w:color w:val="000000" w:themeColor="text1"/>
                <w:spacing w:val="-4"/>
                <w:sz w:val="32"/>
                <w:szCs w:val="32"/>
                <w:cs/>
              </w:rPr>
              <w:t xml:space="preserve"> โรคเรื้อรังอย่างใดอย่างหนึ่งใน</w:t>
            </w:r>
            <w:r w:rsidRPr="002626A5">
              <w:rPr>
                <w:rFonts w:ascii="TH SarabunPSK" w:eastAsia="Calibri" w:hAnsi="TH SarabunPSK" w:cs="TH SarabunPSK"/>
                <w:color w:val="000000" w:themeColor="text1"/>
                <w:spacing w:val="-4"/>
                <w:sz w:val="32"/>
                <w:szCs w:val="32"/>
              </w:rPr>
              <w:t xml:space="preserve"> </w:t>
            </w:r>
            <w:r w:rsidRPr="002626A5">
              <w:rPr>
                <w:rFonts w:ascii="TH SarabunPSK" w:eastAsia="Calibri" w:hAnsi="TH SarabunPSK" w:cs="TH SarabunPSK"/>
                <w:color w:val="000000" w:themeColor="text1"/>
                <w:spacing w:val="-4"/>
                <w:sz w:val="32"/>
                <w:szCs w:val="32"/>
                <w:cs/>
              </w:rPr>
              <w:t>7 โรค ดังนี้</w:t>
            </w:r>
          </w:p>
          <w:p w:rsidR="002626A5" w:rsidRPr="002626A5" w:rsidRDefault="002626A5" w:rsidP="002626A5">
            <w:pPr>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1) โรคเก๊า</w:t>
            </w:r>
          </w:p>
          <w:p w:rsidR="002626A5" w:rsidRPr="002626A5" w:rsidRDefault="002626A5" w:rsidP="002626A5">
            <w:pPr>
              <w:tabs>
                <w:tab w:val="left" w:pos="2040"/>
              </w:tabs>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2) โรคไขมัน</w:t>
            </w:r>
          </w:p>
          <w:p w:rsidR="002626A5" w:rsidRPr="002626A5" w:rsidRDefault="002626A5" w:rsidP="002626A5">
            <w:pPr>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3) เบาหวาน</w:t>
            </w:r>
          </w:p>
          <w:p w:rsidR="002626A5" w:rsidRPr="002626A5" w:rsidRDefault="002626A5" w:rsidP="002626A5">
            <w:pPr>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4) ความดัน</w:t>
            </w:r>
          </w:p>
          <w:p w:rsidR="002626A5" w:rsidRPr="002626A5" w:rsidRDefault="002626A5" w:rsidP="002626A5">
            <w:pPr>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5) หอบหืด</w:t>
            </w:r>
          </w:p>
          <w:p w:rsidR="002626A5" w:rsidRPr="002626A5" w:rsidRDefault="002626A5" w:rsidP="002626A5">
            <w:pPr>
              <w:spacing w:after="0" w:line="240" w:lineRule="auto"/>
              <w:ind w:firstLine="792"/>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6) ข้อเสื่อม</w:t>
            </w:r>
          </w:p>
          <w:p w:rsidR="002626A5" w:rsidRPr="002626A5" w:rsidRDefault="002626A5" w:rsidP="002626A5">
            <w:pPr>
              <w:tabs>
                <w:tab w:val="left" w:pos="342"/>
                <w:tab w:val="left" w:pos="8460"/>
              </w:tabs>
              <w:spacing w:after="80" w:line="240" w:lineRule="auto"/>
              <w:ind w:left="34" w:firstLine="792"/>
              <w:rPr>
                <w:rFonts w:ascii="TH SarabunPSK" w:eastAsia="Calibri" w:hAnsi="TH SarabunPSK" w:cs="TH SarabunPSK"/>
                <w:b/>
                <w:bCs/>
                <w:color w:val="000000" w:themeColor="text1"/>
                <w:sz w:val="32"/>
                <w:szCs w:val="32"/>
                <w:lang w:val="en-AU"/>
              </w:rPr>
            </w:pPr>
            <w:r w:rsidRPr="002626A5">
              <w:rPr>
                <w:rFonts w:ascii="TH SarabunPSK" w:eastAsia="Calibri" w:hAnsi="TH SarabunPSK" w:cs="TH SarabunPSK"/>
                <w:color w:val="000000" w:themeColor="text1"/>
                <w:sz w:val="32"/>
                <w:szCs w:val="32"/>
                <w:cs/>
              </w:rPr>
              <w:t xml:space="preserve">7) </w:t>
            </w:r>
            <w:r w:rsidRPr="002626A5">
              <w:rPr>
                <w:rFonts w:ascii="TH SarabunPSK" w:eastAsia="Calibri" w:hAnsi="TH SarabunPSK" w:cs="TH SarabunPSK"/>
                <w:color w:val="000000" w:themeColor="text1"/>
                <w:spacing w:val="-2"/>
                <w:sz w:val="32"/>
                <w:szCs w:val="32"/>
              </w:rPr>
              <w:t>CKD</w:t>
            </w:r>
          </w:p>
          <w:p w:rsidR="002626A5" w:rsidRPr="002626A5" w:rsidRDefault="002626A5" w:rsidP="002626A5">
            <w:pPr>
              <w:numPr>
                <w:ilvl w:val="0"/>
                <w:numId w:val="16"/>
              </w:numPr>
              <w:tabs>
                <w:tab w:val="num" w:pos="0"/>
                <w:tab w:val="left" w:pos="342"/>
                <w:tab w:val="left" w:pos="8460"/>
              </w:tabs>
              <w:spacing w:before="80" w:after="0" w:line="240" w:lineRule="auto"/>
              <w:ind w:left="0" w:firstLine="0"/>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t xml:space="preserve">การตรวจสอบ </w:t>
            </w:r>
            <w:r w:rsidRPr="002626A5">
              <w:rPr>
                <w:rFonts w:ascii="TH SarabunPSK" w:eastAsia="Calibri" w:hAnsi="TH SarabunPSK" w:cs="TH SarabunPSK"/>
                <w:color w:val="000000" w:themeColor="text1"/>
                <w:sz w:val="32"/>
                <w:szCs w:val="32"/>
                <w:cs/>
              </w:rPr>
              <w:t>หมายถึง การเก็บตัวอย่างผลิตภัณฑ์สุขภาพกลุ่มเสี่ยงจากสถานที่เก็บตัวอย่างตามที่กำหนด เพื่อตรวจสอบวิเคราะห์ทางห้องปฏิบัติการ และเก็บตัวอย่างยาแผนโบราณกลุ่มเสี่ยง จากครัวเรือนของประชากรกลุ่มเป้าหมาย ด้วยวิธีการสุ่มตัวอย่างมาทดสอบด้วยชุดทดสอบ       อย่างง่าย โดยไม่นับรวม เรื่องร้องเรียน กรณีพิเศษ ฉุกเฉินหรือวิเคราะห์ซ</w:t>
            </w:r>
            <w:r w:rsidRPr="002626A5">
              <w:rPr>
                <w:rFonts w:ascii="TH SarabunPSK" w:eastAsia="Calibri" w:hAnsi="TH SarabunPSK" w:cs="TH SarabunPSK"/>
                <w:color w:val="000000" w:themeColor="text1"/>
                <w:sz w:val="32"/>
                <w:szCs w:val="32"/>
                <w:cs/>
                <w:lang w:val="en-AU"/>
              </w:rPr>
              <w:t>้ำ</w:t>
            </w:r>
          </w:p>
          <w:p w:rsidR="002626A5" w:rsidRPr="002626A5" w:rsidRDefault="002626A5" w:rsidP="002626A5">
            <w:pPr>
              <w:tabs>
                <w:tab w:val="left" w:pos="342"/>
                <w:tab w:val="left" w:pos="8460"/>
              </w:tabs>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u w:val="single"/>
                <w:cs/>
              </w:rPr>
              <w:t>หมายเหตุ</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 การรายงานผลการตรวจสอบผลิตภัณฑ์สุขภาพกลุ่มเสี่ยง ให้แยกผลการตรวจวิเคราะห์จากห้องปฏิบัติการและผลการทดสอบเบื้องต้นโดยชุดทดสอบเบื้องต้นให้ชัดเจน</w:t>
            </w:r>
          </w:p>
          <w:p w:rsidR="002626A5" w:rsidRPr="002626A5" w:rsidRDefault="002626A5" w:rsidP="002626A5">
            <w:pPr>
              <w:numPr>
                <w:ilvl w:val="0"/>
                <w:numId w:val="16"/>
              </w:numPr>
              <w:tabs>
                <w:tab w:val="num" w:pos="0"/>
                <w:tab w:val="left" w:pos="342"/>
                <w:tab w:val="left" w:pos="8460"/>
              </w:tabs>
              <w:spacing w:after="0" w:line="240" w:lineRule="auto"/>
              <w:ind w:left="0" w:firstLine="0"/>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t>แผน</w:t>
            </w:r>
            <w:r w:rsidRPr="002626A5">
              <w:rPr>
                <w:rFonts w:ascii="TH SarabunPSK" w:eastAsia="Calibri" w:hAnsi="TH SarabunPSK" w:cs="TH SarabunPSK"/>
                <w:b/>
                <w:bCs/>
                <w:color w:val="000000" w:themeColor="text1"/>
                <w:sz w:val="32"/>
                <w:szCs w:val="32"/>
              </w:rPr>
              <w:t>/</w:t>
            </w:r>
            <w:r w:rsidRPr="002626A5">
              <w:rPr>
                <w:rFonts w:ascii="TH SarabunPSK" w:eastAsia="Calibri" w:hAnsi="TH SarabunPSK" w:cs="TH SarabunPSK"/>
                <w:b/>
                <w:bCs/>
                <w:color w:val="000000" w:themeColor="text1"/>
                <w:sz w:val="32"/>
                <w:szCs w:val="32"/>
                <w:cs/>
              </w:rPr>
              <w:t>โครงการจัดการผลิตภัณฑ์สุขภาพกลุ่มเสี่ยง</w:t>
            </w:r>
            <w:r w:rsidRPr="002626A5">
              <w:rPr>
                <w:rFonts w:ascii="TH SarabunPSK" w:eastAsia="Calibri" w:hAnsi="TH SarabunPSK" w:cs="TH SarabunPSK"/>
                <w:color w:val="000000" w:themeColor="text1"/>
                <w:sz w:val="32"/>
                <w:szCs w:val="32"/>
                <w:cs/>
              </w:rPr>
              <w:t xml:space="preserve"> หมายถึง แผน</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โครงการจัดการผลิตภัณฑ์สุขภาพกลุ่มเสี่ยง </w:t>
            </w:r>
            <w:r w:rsidRPr="002626A5">
              <w:rPr>
                <w:rFonts w:ascii="TH SarabunPSK" w:eastAsia="Calibri" w:hAnsi="TH SarabunPSK" w:cs="TH SarabunPSK"/>
                <w:color w:val="000000" w:themeColor="text1"/>
                <w:sz w:val="32"/>
                <w:szCs w:val="32"/>
              </w:rPr>
              <w:t>5</w:t>
            </w:r>
            <w:r w:rsidRPr="002626A5">
              <w:rPr>
                <w:rFonts w:ascii="TH SarabunPSK" w:eastAsia="Calibri" w:hAnsi="TH SarabunPSK" w:cs="TH SarabunPSK"/>
                <w:color w:val="000000" w:themeColor="text1"/>
                <w:sz w:val="32"/>
                <w:szCs w:val="32"/>
                <w:cs/>
              </w:rPr>
              <w:t xml:space="preserve"> กลุ่ม</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342"/>
                <w:tab w:val="left" w:pos="8460"/>
              </w:tabs>
              <w:spacing w:after="0" w:line="240" w:lineRule="auto"/>
              <w:jc w:val="thaiDistribute"/>
              <w:rPr>
                <w:rFonts w:ascii="TH SarabunPSK" w:eastAsia="Calibri" w:hAnsi="TH SarabunPSK" w:cs="TH SarabunPSK"/>
                <w:color w:val="000000" w:themeColor="text1"/>
                <w:spacing w:val="-6"/>
                <w:sz w:val="32"/>
                <w:szCs w:val="32"/>
                <w:cs/>
                <w:lang w:val="en-AU"/>
              </w:rPr>
            </w:pPr>
            <w:r w:rsidRPr="002626A5">
              <w:rPr>
                <w:rFonts w:ascii="TH SarabunPSK" w:eastAsia="Calibri" w:hAnsi="TH SarabunPSK" w:cs="TH SarabunPSK"/>
                <w:color w:val="000000" w:themeColor="text1"/>
                <w:spacing w:val="-6"/>
                <w:sz w:val="32"/>
                <w:szCs w:val="32"/>
                <w:cs/>
              </w:rPr>
              <w:t xml:space="preserve">หมายเหตุ </w:t>
            </w:r>
            <w:r w:rsidRPr="002626A5">
              <w:rPr>
                <w:rFonts w:ascii="TH SarabunPSK" w:eastAsia="Calibri" w:hAnsi="TH SarabunPSK" w:cs="TH SarabunPSK"/>
                <w:color w:val="000000" w:themeColor="text1"/>
                <w:spacing w:val="-6"/>
                <w:sz w:val="32"/>
                <w:szCs w:val="32"/>
                <w:lang w:val="en-AU"/>
              </w:rPr>
              <w:t xml:space="preserve">: </w:t>
            </w:r>
            <w:r w:rsidRPr="002626A5">
              <w:rPr>
                <w:rFonts w:ascii="TH SarabunPSK" w:eastAsia="Calibri" w:hAnsi="TH SarabunPSK" w:cs="TH SarabunPSK"/>
                <w:color w:val="000000" w:themeColor="text1"/>
                <w:spacing w:val="-6"/>
                <w:sz w:val="32"/>
                <w:szCs w:val="32"/>
                <w:cs/>
                <w:lang w:val="en-AU"/>
              </w:rPr>
              <w:t xml:space="preserve">รายละเอียดการดำเนินงานตามตัวชี้วัดของผลิตภัณฑ์กลุ่มเสี่ยงแต่ละกลุ่ม ตามเอกสารแนบ </w:t>
            </w:r>
          </w:p>
        </w:tc>
      </w:tr>
      <w:tr w:rsidR="002626A5" w:rsidRPr="002626A5" w:rsidTr="004E63C9">
        <w:trPr>
          <w:trHeight w:val="1459"/>
        </w:trPr>
        <w:tc>
          <w:tcPr>
            <w:tcW w:w="10383" w:type="dxa"/>
            <w:gridSpan w:val="2"/>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lang w:val="en-GB"/>
              </w:rPr>
            </w:pPr>
            <w:r w:rsidRPr="002626A5">
              <w:rPr>
                <w:rFonts w:ascii="TH SarabunPSK" w:eastAsia="Calibri" w:hAnsi="TH SarabunPSK" w:cs="TH SarabunPSK"/>
                <w:b/>
                <w:bCs/>
                <w:color w:val="000000" w:themeColor="text1"/>
                <w:sz w:val="32"/>
                <w:szCs w:val="32"/>
                <w:cs/>
              </w:rPr>
              <w:lastRenderedPageBreak/>
              <w:t xml:space="preserve">เกณฑ์เป้าหมาย </w:t>
            </w:r>
            <w:r w:rsidRPr="002626A5">
              <w:rPr>
                <w:rFonts w:ascii="TH SarabunPSK" w:eastAsia="Calibri" w:hAnsi="TH SarabunPSK" w:cs="TH SarabunPSK"/>
                <w:b/>
                <w:bCs/>
                <w:color w:val="000000" w:themeColor="text1"/>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3"/>
              <w:gridCol w:w="1843"/>
              <w:gridCol w:w="1843"/>
            </w:tblGrid>
            <w:tr w:rsidR="002626A5" w:rsidRPr="002626A5" w:rsidTr="004E63C9">
              <w:trPr>
                <w:jc w:val="center"/>
              </w:trPr>
              <w:tc>
                <w:tcPr>
                  <w:tcW w:w="1843"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ปีงบประมาณ </w:t>
                  </w:r>
                  <w:r w:rsidRPr="002626A5">
                    <w:rPr>
                      <w:rFonts w:ascii="TH SarabunPSK" w:eastAsia="Calibri" w:hAnsi="TH SarabunPSK" w:cs="TH SarabunPSK"/>
                      <w:b/>
                      <w:bCs/>
                      <w:color w:val="000000" w:themeColor="text1"/>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ปีงบประมาณ </w:t>
                  </w:r>
                  <w:r w:rsidRPr="002626A5">
                    <w:rPr>
                      <w:rFonts w:ascii="TH SarabunPSK" w:eastAsia="Calibri" w:hAnsi="TH SarabunPSK" w:cs="TH SarabunPSK"/>
                      <w:b/>
                      <w:bCs/>
                      <w:color w:val="000000" w:themeColor="text1"/>
                      <w:sz w:val="32"/>
                      <w:szCs w:val="32"/>
                    </w:rPr>
                    <w:t>63</w:t>
                  </w:r>
                </w:p>
              </w:tc>
              <w:tc>
                <w:tcPr>
                  <w:tcW w:w="1843"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ปีงบประมาณ </w:t>
                  </w:r>
                  <w:r w:rsidRPr="002626A5">
                    <w:rPr>
                      <w:rFonts w:ascii="TH SarabunPSK" w:eastAsia="Calibri" w:hAnsi="TH SarabunPSK" w:cs="TH SarabunPSK"/>
                      <w:b/>
                      <w:bCs/>
                      <w:color w:val="000000" w:themeColor="text1"/>
                      <w:sz w:val="32"/>
                      <w:szCs w:val="32"/>
                    </w:rPr>
                    <w:t>64</w:t>
                  </w:r>
                </w:p>
              </w:tc>
            </w:tr>
            <w:tr w:rsidR="002626A5" w:rsidRPr="002626A5" w:rsidTr="004E63C9">
              <w:trPr>
                <w:trHeight w:val="506"/>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2626A5" w:rsidRPr="002626A5" w:rsidRDefault="002626A5" w:rsidP="002626A5">
                  <w:pPr>
                    <w:spacing w:after="0" w:line="240" w:lineRule="auto"/>
                    <w:jc w:val="center"/>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t>80</w:t>
                  </w:r>
                </w:p>
              </w:tc>
              <w:tc>
                <w:tcPr>
                  <w:tcW w:w="1843" w:type="dxa"/>
                  <w:tcBorders>
                    <w:top w:val="single" w:sz="4" w:space="0" w:color="000000"/>
                    <w:left w:val="single" w:sz="4" w:space="0" w:color="000000"/>
                    <w:bottom w:val="single" w:sz="4" w:space="0" w:color="000000"/>
                    <w:right w:val="single" w:sz="4" w:space="0" w:color="000000"/>
                  </w:tcBorders>
                  <w:vAlign w:val="center"/>
                </w:tcPr>
                <w:p w:rsidR="002626A5" w:rsidRPr="002626A5" w:rsidRDefault="002626A5" w:rsidP="002626A5">
                  <w:pPr>
                    <w:spacing w:after="0" w:line="240" w:lineRule="auto"/>
                    <w:jc w:val="center"/>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t>8</w:t>
                  </w:r>
                  <w:r w:rsidRPr="002626A5">
                    <w:rPr>
                      <w:rFonts w:ascii="TH SarabunPSK" w:eastAsia="Calibri" w:hAnsi="TH SarabunPSK" w:cs="TH SarabunPSK"/>
                      <w:color w:val="000000" w:themeColor="text1"/>
                      <w:sz w:val="32"/>
                      <w:szCs w:val="32"/>
                      <w:cs/>
                    </w:rPr>
                    <w:t>0</w:t>
                  </w:r>
                </w:p>
              </w:tc>
              <w:tc>
                <w:tcPr>
                  <w:tcW w:w="1843" w:type="dxa"/>
                  <w:tcBorders>
                    <w:top w:val="single" w:sz="4" w:space="0" w:color="000000"/>
                    <w:left w:val="single" w:sz="4" w:space="0" w:color="000000"/>
                    <w:bottom w:val="single" w:sz="4" w:space="0" w:color="000000"/>
                    <w:right w:val="single" w:sz="4" w:space="0" w:color="000000"/>
                  </w:tcBorders>
                  <w:vAlign w:val="center"/>
                </w:tcPr>
                <w:p w:rsidR="002626A5" w:rsidRPr="002626A5" w:rsidRDefault="002626A5" w:rsidP="002626A5">
                  <w:pPr>
                    <w:spacing w:after="0" w:line="240" w:lineRule="auto"/>
                    <w:jc w:val="center"/>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80</w:t>
                  </w:r>
                </w:p>
              </w:tc>
            </w:tr>
          </w:tbl>
          <w:p w:rsidR="002626A5" w:rsidRPr="002626A5" w:rsidRDefault="002626A5" w:rsidP="002626A5">
            <w:pPr>
              <w:spacing w:after="0" w:line="240" w:lineRule="auto"/>
              <w:rPr>
                <w:rFonts w:ascii="TH SarabunPSK" w:eastAsia="Calibri" w:hAnsi="TH SarabunPSK" w:cs="TH SarabunPSK"/>
                <w:color w:val="000000" w:themeColor="text1"/>
                <w:sz w:val="32"/>
                <w:szCs w:val="32"/>
                <w:cs/>
                <w:lang w:val="en-GB"/>
              </w:rPr>
            </w:pP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วัตถุประสงค์</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เพื่อผู้บริโภคได้บริโภคผลิตภัณฑ์สุขภาพที่มีคุณภาพ ปลอดภัย</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ประชากรกลุ่มเป้าหมาย</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327"/>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ทั่วประเทศ จำแนกเป็นตัวอย่างผลิตภัณฑ์สุขภาพกลุ่มเสี่ยงที่ดำเนินการโดยส่วนกลางและ        ส่วนภูมิภาค </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วิธีการจัดเก็บข้อมูล</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รวบรวมจากผลการตรวจสอบของสำนักงานคณะกรรมการอาหารและยา และสำนักงานสาธารณสุขจังหวัดตามแบบฟอร์มที่กำหนด และนำเข้าในระบบ </w:t>
            </w:r>
            <w:r w:rsidRPr="002626A5">
              <w:rPr>
                <w:rFonts w:ascii="TH SarabunPSK" w:eastAsia="Calibri" w:hAnsi="TH SarabunPSK" w:cs="TH SarabunPSK"/>
                <w:color w:val="000000" w:themeColor="text1"/>
                <w:sz w:val="32"/>
                <w:szCs w:val="32"/>
              </w:rPr>
              <w:t xml:space="preserve">Dashboard </w:t>
            </w:r>
            <w:r w:rsidRPr="002626A5">
              <w:rPr>
                <w:rFonts w:ascii="TH SarabunPSK" w:eastAsia="Calibri" w:hAnsi="TH SarabunPSK" w:cs="TH SarabunPSK"/>
                <w:color w:val="000000" w:themeColor="text1"/>
                <w:sz w:val="32"/>
                <w:szCs w:val="32"/>
                <w:cs/>
              </w:rPr>
              <w:t>ของกระทรวงสาธารณสุข โดยรายงานทุกไตรมาส</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แหล่งข้อมูล</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สำนักงานคณะกรรมการอาหารและยา และสำนักงานสาธารณสุขจังหวัด</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รายการข้อมูล 1</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jc w:val="thaiDistribute"/>
              <w:rPr>
                <w:rFonts w:ascii="TH SarabunPSK" w:eastAsia="Calibri" w:hAnsi="TH SarabunPSK" w:cs="TH SarabunPSK"/>
                <w:color w:val="000000" w:themeColor="text1"/>
                <w:sz w:val="32"/>
                <w:szCs w:val="32"/>
                <w:cs/>
                <w:lang w:val="en-AU"/>
              </w:rPr>
            </w:pPr>
            <w:r w:rsidRPr="002626A5">
              <w:rPr>
                <w:rFonts w:ascii="TH SarabunPSK" w:eastAsia="Calibri" w:hAnsi="TH SarabunPSK" w:cs="TH SarabunPSK"/>
                <w:color w:val="000000" w:themeColor="text1"/>
                <w:sz w:val="32"/>
                <w:szCs w:val="32"/>
              </w:rPr>
              <w:t>A</w:t>
            </w:r>
            <w:r w:rsidRPr="002626A5">
              <w:rPr>
                <w:rFonts w:ascii="TH SarabunPSK" w:eastAsia="Calibri" w:hAnsi="TH SarabunPSK" w:cs="TH SarabunPSK"/>
                <w:color w:val="000000" w:themeColor="text1"/>
                <w:sz w:val="32"/>
                <w:szCs w:val="32"/>
                <w:vertAlign w:val="subscript"/>
              </w:rPr>
              <w:t>1</w:t>
            </w:r>
            <w:r w:rsidRPr="002626A5">
              <w:rPr>
                <w:rFonts w:ascii="TH SarabunPSK" w:eastAsia="Calibri" w:hAnsi="TH SarabunPSK" w:cs="TH SarabunPSK"/>
                <w:color w:val="000000" w:themeColor="text1"/>
                <w:sz w:val="32"/>
                <w:szCs w:val="32"/>
                <w:vertAlign w:val="subscript"/>
                <w:lang w:val="en-AU"/>
              </w:rPr>
              <w:t>-4</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จำนวนผลิตภัณฑ์สุขภาพกลุ่มเสี่ยงแต่ละ</w:t>
            </w:r>
            <w:r w:rsidRPr="002626A5">
              <w:rPr>
                <w:rFonts w:ascii="TH SarabunPSK" w:eastAsia="Calibri" w:hAnsi="TH SarabunPSK" w:cs="TH SarabunPSK"/>
                <w:color w:val="000000" w:themeColor="text1"/>
                <w:sz w:val="32"/>
                <w:szCs w:val="32"/>
                <w:cs/>
                <w:lang w:val="en-AU"/>
              </w:rPr>
              <w:t xml:space="preserve">กลุ่ม ได้แก่ </w:t>
            </w:r>
            <w:r w:rsidRPr="002626A5">
              <w:rPr>
                <w:rFonts w:ascii="TH SarabunPSK" w:eastAsia="Calibri" w:hAnsi="TH SarabunPSK" w:cs="TH SarabunPSK"/>
                <w:color w:val="000000" w:themeColor="text1"/>
                <w:sz w:val="32"/>
                <w:szCs w:val="32"/>
                <w:lang w:val="en-AU"/>
              </w:rPr>
              <w:t>A</w:t>
            </w:r>
            <w:r w:rsidRPr="002626A5">
              <w:rPr>
                <w:rFonts w:ascii="TH SarabunPSK" w:eastAsia="Calibri" w:hAnsi="TH SarabunPSK" w:cs="TH SarabunPSK"/>
                <w:color w:val="000000" w:themeColor="text1"/>
                <w:sz w:val="32"/>
                <w:szCs w:val="32"/>
                <w:vertAlign w:val="subscript"/>
                <w:cs/>
                <w:lang w:val="en-AU"/>
              </w:rPr>
              <w:t>1</w:t>
            </w:r>
            <w:r w:rsidRPr="002626A5">
              <w:rPr>
                <w:rFonts w:ascii="TH SarabunPSK" w:eastAsia="Calibri" w:hAnsi="TH SarabunPSK" w:cs="TH SarabunPSK"/>
                <w:color w:val="000000" w:themeColor="text1"/>
                <w:sz w:val="32"/>
                <w:szCs w:val="32"/>
                <w:cs/>
                <w:lang w:val="en-AU"/>
              </w:rPr>
              <w:t>.</w:t>
            </w:r>
            <w:r w:rsidRPr="002626A5">
              <w:rPr>
                <w:rFonts w:ascii="TH SarabunPSK" w:eastAsia="Calibri" w:hAnsi="TH SarabunPSK" w:cs="TH SarabunPSK"/>
                <w:color w:val="000000" w:themeColor="text1"/>
                <w:sz w:val="32"/>
                <w:szCs w:val="32"/>
                <w:lang w:val="en-AU"/>
              </w:rPr>
              <w:t>=</w:t>
            </w:r>
            <w:r w:rsidRPr="002626A5">
              <w:rPr>
                <w:rFonts w:ascii="TH SarabunPSK" w:eastAsia="Calibri" w:hAnsi="TH SarabunPSK" w:cs="TH SarabunPSK"/>
                <w:color w:val="000000" w:themeColor="text1"/>
                <w:sz w:val="32"/>
                <w:szCs w:val="32"/>
                <w:cs/>
                <w:lang w:val="en-AU"/>
              </w:rPr>
              <w:t xml:space="preserve"> </w:t>
            </w:r>
            <w:r w:rsidRPr="002626A5">
              <w:rPr>
                <w:rFonts w:ascii="TH SarabunPSK" w:eastAsia="Calibri" w:hAnsi="TH SarabunPSK" w:cs="TH SarabunPSK"/>
                <w:color w:val="000000" w:themeColor="text1"/>
                <w:sz w:val="32"/>
                <w:szCs w:val="32"/>
                <w:cs/>
              </w:rPr>
              <w:t>ผักและผลไม้สด</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 xml:space="preserve"> </w:t>
            </w:r>
            <w:r w:rsidRPr="002626A5">
              <w:rPr>
                <w:rFonts w:ascii="TH SarabunPSK" w:eastAsia="Calibri" w:hAnsi="TH SarabunPSK" w:cs="TH SarabunPSK"/>
                <w:color w:val="000000" w:themeColor="text1"/>
                <w:sz w:val="32"/>
                <w:szCs w:val="32"/>
                <w:lang w:val="en-AU"/>
              </w:rPr>
              <w:t>A</w:t>
            </w:r>
            <w:r w:rsidRPr="002626A5">
              <w:rPr>
                <w:rFonts w:ascii="TH SarabunPSK" w:eastAsia="Calibri" w:hAnsi="TH SarabunPSK" w:cs="TH SarabunPSK"/>
                <w:color w:val="000000" w:themeColor="text1"/>
                <w:sz w:val="32"/>
                <w:szCs w:val="32"/>
                <w:vertAlign w:val="subscript"/>
                <w:lang w:val="en-AU"/>
              </w:rPr>
              <w:t xml:space="preserve">2 </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 xml:space="preserve"> นมโรงเรียน</w:t>
            </w:r>
            <w:r w:rsidRPr="002626A5">
              <w:rPr>
                <w:rFonts w:ascii="TH SarabunPSK" w:eastAsia="Calibri" w:hAnsi="TH SarabunPSK" w:cs="TH SarabunPSK"/>
                <w:color w:val="000000" w:themeColor="text1"/>
                <w:sz w:val="32"/>
                <w:szCs w:val="32"/>
                <w:lang w:val="en-AU"/>
              </w:rPr>
              <w:t>, A</w:t>
            </w:r>
            <w:r w:rsidRPr="002626A5">
              <w:rPr>
                <w:rFonts w:ascii="TH SarabunPSK" w:eastAsia="Calibri" w:hAnsi="TH SarabunPSK" w:cs="TH SarabunPSK"/>
                <w:color w:val="000000" w:themeColor="text1"/>
                <w:sz w:val="32"/>
                <w:szCs w:val="32"/>
                <w:vertAlign w:val="subscript"/>
                <w:lang w:val="en-AU"/>
              </w:rPr>
              <w:t xml:space="preserve">3 </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ผลิตภัณฑ์เสริมอาหาร</w:t>
            </w:r>
            <w:r w:rsidRPr="002626A5">
              <w:rPr>
                <w:rFonts w:ascii="TH SarabunPSK" w:eastAsia="Calibri" w:hAnsi="TH SarabunPSK" w:cs="TH SarabunPSK"/>
                <w:color w:val="000000" w:themeColor="text1"/>
                <w:sz w:val="32"/>
                <w:szCs w:val="32"/>
                <w:cs/>
              </w:rPr>
              <w:t xml:space="preserve">หรืออาหารที่พบสารที่มีฤทธิ์ในการลดน้ำหนักหรือเสริมสร้างสมรรถภาพทางเพศ </w:t>
            </w:r>
            <w:r w:rsidRPr="002626A5">
              <w:rPr>
                <w:rFonts w:ascii="TH SarabunPSK" w:eastAsia="Calibri" w:hAnsi="TH SarabunPSK" w:cs="TH SarabunPSK"/>
                <w:color w:val="000000" w:themeColor="text1"/>
                <w:sz w:val="32"/>
                <w:szCs w:val="32"/>
                <w:cs/>
                <w:lang w:val="en-AU"/>
              </w:rPr>
              <w:t>และ</w:t>
            </w:r>
            <w:r w:rsidRPr="002626A5">
              <w:rPr>
                <w:rFonts w:ascii="TH SarabunPSK" w:eastAsia="Calibri" w:hAnsi="TH SarabunPSK" w:cs="TH SarabunPSK"/>
                <w:color w:val="000000" w:themeColor="text1"/>
                <w:sz w:val="32"/>
                <w:szCs w:val="32"/>
                <w:lang w:val="en-AU"/>
              </w:rPr>
              <w:t xml:space="preserve"> A</w:t>
            </w:r>
            <w:r w:rsidRPr="002626A5">
              <w:rPr>
                <w:rFonts w:ascii="TH SarabunPSK" w:eastAsia="Calibri" w:hAnsi="TH SarabunPSK" w:cs="TH SarabunPSK"/>
                <w:color w:val="000000" w:themeColor="text1"/>
                <w:sz w:val="32"/>
                <w:szCs w:val="32"/>
                <w:vertAlign w:val="subscript"/>
                <w:lang w:val="en-AU"/>
              </w:rPr>
              <w:t xml:space="preserve">4 </w:t>
            </w:r>
            <w:r w:rsidRPr="002626A5">
              <w:rPr>
                <w:rFonts w:ascii="TH SarabunPSK" w:eastAsia="Calibri" w:hAnsi="TH SarabunPSK" w:cs="TH SarabunPSK"/>
                <w:color w:val="000000" w:themeColor="text1"/>
                <w:sz w:val="32"/>
                <w:szCs w:val="32"/>
                <w:lang w:val="en-AU"/>
              </w:rPr>
              <w:t>=</w:t>
            </w:r>
            <w:r w:rsidRPr="002626A5">
              <w:rPr>
                <w:rFonts w:ascii="TH SarabunPSK" w:eastAsia="Calibri" w:hAnsi="TH SarabunPSK" w:cs="TH SarabunPSK"/>
                <w:color w:val="000000" w:themeColor="text1"/>
                <w:sz w:val="32"/>
                <w:szCs w:val="32"/>
                <w:cs/>
                <w:lang w:val="en-AU"/>
              </w:rPr>
              <w:t xml:space="preserve"> เครื่องสำอาง ที่ได้รับ</w:t>
            </w:r>
            <w:r w:rsidRPr="002626A5">
              <w:rPr>
                <w:rFonts w:ascii="TH SarabunPSK" w:eastAsia="Calibri" w:hAnsi="TH SarabunPSK" w:cs="TH SarabunPSK"/>
                <w:color w:val="000000" w:themeColor="text1"/>
                <w:sz w:val="32"/>
                <w:szCs w:val="32"/>
                <w:cs/>
              </w:rPr>
              <w:t>การตรวจสอบ</w:t>
            </w:r>
            <w:r w:rsidRPr="002626A5">
              <w:rPr>
                <w:rFonts w:ascii="TH SarabunPSK" w:eastAsia="Calibri" w:hAnsi="TH SarabunPSK" w:cs="TH SarabunPSK"/>
                <w:color w:val="000000" w:themeColor="text1"/>
                <w:sz w:val="32"/>
                <w:szCs w:val="32"/>
                <w:u w:val="single"/>
                <w:cs/>
              </w:rPr>
              <w:t>ทางห้องปฏิบัติการ</w:t>
            </w:r>
            <w:r w:rsidRPr="002626A5">
              <w:rPr>
                <w:rFonts w:ascii="TH SarabunPSK" w:eastAsia="Calibri" w:hAnsi="TH SarabunPSK" w:cs="TH SarabunPSK"/>
                <w:color w:val="000000" w:themeColor="text1"/>
                <w:sz w:val="32"/>
                <w:szCs w:val="32"/>
                <w:cs/>
                <w:lang w:val="en-AU"/>
              </w:rPr>
              <w:t>มีความปลอดภัย</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รายการข้อมูล 2</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pacing w:val="-4"/>
                <w:sz w:val="32"/>
                <w:szCs w:val="32"/>
                <w:lang w:val="en-AU"/>
              </w:rPr>
              <w:t>B</w:t>
            </w:r>
            <w:r w:rsidRPr="002626A5">
              <w:rPr>
                <w:rFonts w:ascii="TH SarabunPSK" w:eastAsia="Calibri" w:hAnsi="TH SarabunPSK" w:cs="TH SarabunPSK"/>
                <w:color w:val="000000" w:themeColor="text1"/>
                <w:spacing w:val="-4"/>
                <w:sz w:val="32"/>
                <w:szCs w:val="32"/>
                <w:vertAlign w:val="subscript"/>
              </w:rPr>
              <w:t>1-</w:t>
            </w:r>
            <w:r w:rsidRPr="002626A5">
              <w:rPr>
                <w:rFonts w:ascii="TH SarabunPSK" w:eastAsia="Calibri" w:hAnsi="TH SarabunPSK" w:cs="TH SarabunPSK"/>
                <w:color w:val="000000" w:themeColor="text1"/>
                <w:spacing w:val="-4"/>
                <w:sz w:val="32"/>
                <w:szCs w:val="32"/>
                <w:vertAlign w:val="subscript"/>
                <w:lang w:val="en-AU"/>
              </w:rPr>
              <w:t>4</w:t>
            </w:r>
            <w:r w:rsidRPr="002626A5">
              <w:rPr>
                <w:rFonts w:ascii="TH SarabunPSK" w:eastAsia="Calibri" w:hAnsi="TH SarabunPSK" w:cs="TH SarabunPSK"/>
                <w:color w:val="000000" w:themeColor="text1"/>
                <w:spacing w:val="-4"/>
                <w:sz w:val="32"/>
                <w:szCs w:val="32"/>
              </w:rPr>
              <w:t xml:space="preserve">  = </w:t>
            </w:r>
            <w:r w:rsidRPr="002626A5">
              <w:rPr>
                <w:rFonts w:ascii="TH SarabunPSK" w:eastAsia="Calibri" w:hAnsi="TH SarabunPSK" w:cs="TH SarabunPSK"/>
                <w:color w:val="000000" w:themeColor="text1"/>
                <w:spacing w:val="-4"/>
                <w:sz w:val="32"/>
                <w:szCs w:val="32"/>
                <w:cs/>
              </w:rPr>
              <w:t>จำนวนผลิตภัณฑ์สุขภาพกลุ่มเสี่ยงแต่ละ</w:t>
            </w:r>
            <w:r w:rsidRPr="002626A5">
              <w:rPr>
                <w:rFonts w:ascii="TH SarabunPSK" w:eastAsia="Calibri" w:hAnsi="TH SarabunPSK" w:cs="TH SarabunPSK"/>
                <w:color w:val="000000" w:themeColor="text1"/>
                <w:spacing w:val="-4"/>
                <w:sz w:val="32"/>
                <w:szCs w:val="32"/>
                <w:cs/>
                <w:lang w:val="en-AU"/>
              </w:rPr>
              <w:t xml:space="preserve">กลุ่ม ได้แก่ </w:t>
            </w:r>
            <w:r w:rsidRPr="002626A5">
              <w:rPr>
                <w:rFonts w:ascii="TH SarabunPSK" w:eastAsia="Calibri" w:hAnsi="TH SarabunPSK" w:cs="TH SarabunPSK"/>
                <w:color w:val="000000" w:themeColor="text1"/>
                <w:spacing w:val="-4"/>
                <w:sz w:val="32"/>
                <w:szCs w:val="32"/>
                <w:lang w:val="en-AU"/>
              </w:rPr>
              <w:t>B</w:t>
            </w:r>
            <w:r w:rsidRPr="002626A5">
              <w:rPr>
                <w:rFonts w:ascii="TH SarabunPSK" w:eastAsia="Calibri" w:hAnsi="TH SarabunPSK" w:cs="TH SarabunPSK"/>
                <w:color w:val="000000" w:themeColor="text1"/>
                <w:spacing w:val="-4"/>
                <w:sz w:val="32"/>
                <w:szCs w:val="32"/>
                <w:vertAlign w:val="subscript"/>
                <w:cs/>
                <w:lang w:val="en-AU"/>
              </w:rPr>
              <w:t>1</w:t>
            </w:r>
            <w:r w:rsidRPr="002626A5">
              <w:rPr>
                <w:rFonts w:ascii="TH SarabunPSK" w:eastAsia="Calibri" w:hAnsi="TH SarabunPSK" w:cs="TH SarabunPSK"/>
                <w:color w:val="000000" w:themeColor="text1"/>
                <w:spacing w:val="-4"/>
                <w:sz w:val="32"/>
                <w:szCs w:val="32"/>
                <w:cs/>
                <w:lang w:val="en-AU"/>
              </w:rPr>
              <w:t>.</w:t>
            </w:r>
            <w:r w:rsidRPr="002626A5">
              <w:rPr>
                <w:rFonts w:ascii="TH SarabunPSK" w:eastAsia="Calibri" w:hAnsi="TH SarabunPSK" w:cs="TH SarabunPSK"/>
                <w:color w:val="000000" w:themeColor="text1"/>
                <w:spacing w:val="-4"/>
                <w:sz w:val="32"/>
                <w:szCs w:val="32"/>
                <w:lang w:val="en-AU"/>
              </w:rPr>
              <w:t>=</w:t>
            </w:r>
            <w:r w:rsidRPr="002626A5">
              <w:rPr>
                <w:rFonts w:ascii="TH SarabunPSK" w:eastAsia="Calibri" w:hAnsi="TH SarabunPSK" w:cs="TH SarabunPSK"/>
                <w:color w:val="000000" w:themeColor="text1"/>
                <w:spacing w:val="-4"/>
                <w:sz w:val="32"/>
                <w:szCs w:val="32"/>
                <w:cs/>
                <w:lang w:val="en-AU"/>
              </w:rPr>
              <w:t xml:space="preserve"> </w:t>
            </w:r>
            <w:r w:rsidRPr="002626A5">
              <w:rPr>
                <w:rFonts w:ascii="TH SarabunPSK" w:eastAsia="Calibri" w:hAnsi="TH SarabunPSK" w:cs="TH SarabunPSK"/>
                <w:color w:val="000000" w:themeColor="text1"/>
                <w:spacing w:val="-4"/>
                <w:sz w:val="32"/>
                <w:szCs w:val="32"/>
                <w:cs/>
              </w:rPr>
              <w:t>ผักและผลไม้สด</w:t>
            </w:r>
            <w:r w:rsidRPr="002626A5">
              <w:rPr>
                <w:rFonts w:ascii="TH SarabunPSK" w:eastAsia="Calibri" w:hAnsi="TH SarabunPSK" w:cs="TH SarabunPSK"/>
                <w:color w:val="000000" w:themeColor="text1"/>
                <w:spacing w:val="-4"/>
                <w:sz w:val="32"/>
                <w:szCs w:val="32"/>
                <w:lang w:val="en-AU"/>
              </w:rPr>
              <w:t>, B</w:t>
            </w:r>
            <w:r w:rsidRPr="002626A5">
              <w:rPr>
                <w:rFonts w:ascii="TH SarabunPSK" w:eastAsia="Calibri" w:hAnsi="TH SarabunPSK" w:cs="TH SarabunPSK"/>
                <w:color w:val="000000" w:themeColor="text1"/>
                <w:spacing w:val="-4"/>
                <w:sz w:val="32"/>
                <w:szCs w:val="32"/>
                <w:vertAlign w:val="subscript"/>
                <w:lang w:val="en-AU"/>
              </w:rPr>
              <w:t>2</w:t>
            </w:r>
            <w:r w:rsidRPr="002626A5">
              <w:rPr>
                <w:rFonts w:ascii="TH SarabunPSK" w:eastAsia="Calibri" w:hAnsi="TH SarabunPSK" w:cs="TH SarabunPSK"/>
                <w:color w:val="000000" w:themeColor="text1"/>
                <w:spacing w:val="-4"/>
                <w:sz w:val="32"/>
                <w:szCs w:val="32"/>
                <w:cs/>
                <w:lang w:val="en-AU"/>
              </w:rPr>
              <w:t>. นมโรงเรียน</w:t>
            </w:r>
            <w:r w:rsidRPr="002626A5">
              <w:rPr>
                <w:rFonts w:ascii="TH SarabunPSK" w:eastAsia="Calibri" w:hAnsi="TH SarabunPSK" w:cs="TH SarabunPSK"/>
                <w:color w:val="000000" w:themeColor="text1"/>
                <w:spacing w:val="-4"/>
                <w:sz w:val="32"/>
                <w:szCs w:val="32"/>
                <w:lang w:val="en-AU"/>
              </w:rPr>
              <w:t>,</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 xml:space="preserve">    </w:t>
            </w:r>
            <w:r w:rsidRPr="002626A5">
              <w:rPr>
                <w:rFonts w:ascii="TH SarabunPSK" w:eastAsia="Calibri" w:hAnsi="TH SarabunPSK" w:cs="TH SarabunPSK"/>
                <w:color w:val="000000" w:themeColor="text1"/>
                <w:sz w:val="32"/>
                <w:szCs w:val="32"/>
                <w:lang w:val="en-AU"/>
              </w:rPr>
              <w:t>B</w:t>
            </w:r>
            <w:r w:rsidRPr="002626A5">
              <w:rPr>
                <w:rFonts w:ascii="TH SarabunPSK" w:eastAsia="Calibri" w:hAnsi="TH SarabunPSK" w:cs="TH SarabunPSK"/>
                <w:color w:val="000000" w:themeColor="text1"/>
                <w:sz w:val="32"/>
                <w:szCs w:val="32"/>
                <w:vertAlign w:val="subscript"/>
                <w:lang w:val="en-AU"/>
              </w:rPr>
              <w:t xml:space="preserve">3  </w:t>
            </w:r>
            <w:r w:rsidRPr="002626A5">
              <w:rPr>
                <w:rFonts w:ascii="TH SarabunPSK" w:eastAsia="Calibri" w:hAnsi="TH SarabunPSK" w:cs="TH SarabunPSK"/>
                <w:color w:val="000000" w:themeColor="text1"/>
                <w:sz w:val="32"/>
                <w:szCs w:val="32"/>
                <w:lang w:val="en-AU"/>
              </w:rPr>
              <w:t>=</w:t>
            </w:r>
            <w:r w:rsidRPr="002626A5">
              <w:rPr>
                <w:rFonts w:ascii="TH SarabunPSK" w:eastAsia="Calibri" w:hAnsi="TH SarabunPSK" w:cs="TH SarabunPSK"/>
                <w:color w:val="000000" w:themeColor="text1"/>
                <w:sz w:val="32"/>
                <w:szCs w:val="32"/>
                <w:cs/>
                <w:lang w:val="en-AU"/>
              </w:rPr>
              <w:t xml:space="preserve"> ผลิตภัณฑ์เสริมอาหาร</w:t>
            </w:r>
            <w:r w:rsidRPr="002626A5">
              <w:rPr>
                <w:rFonts w:ascii="TH SarabunPSK" w:eastAsia="Calibri" w:hAnsi="TH SarabunPSK" w:cs="TH SarabunPSK"/>
                <w:color w:val="000000" w:themeColor="text1"/>
                <w:sz w:val="32"/>
                <w:szCs w:val="32"/>
                <w:cs/>
              </w:rPr>
              <w:t xml:space="preserve">หรืออาหารที่พบสารที่มีฤทธิ์ในการลดน้ำหนักหรือเสริมสร้างสมรรถภาพทางเพศ </w:t>
            </w:r>
            <w:r w:rsidRPr="002626A5">
              <w:rPr>
                <w:rFonts w:ascii="TH SarabunPSK" w:eastAsia="Calibri" w:hAnsi="TH SarabunPSK" w:cs="TH SarabunPSK"/>
                <w:color w:val="000000" w:themeColor="text1"/>
                <w:sz w:val="32"/>
                <w:szCs w:val="32"/>
                <w:cs/>
                <w:lang w:val="en-AU"/>
              </w:rPr>
              <w:t xml:space="preserve">และ </w:t>
            </w:r>
            <w:r w:rsidRPr="002626A5">
              <w:rPr>
                <w:rFonts w:ascii="TH SarabunPSK" w:eastAsia="Calibri" w:hAnsi="TH SarabunPSK" w:cs="TH SarabunPSK"/>
                <w:color w:val="000000" w:themeColor="text1"/>
                <w:sz w:val="32"/>
                <w:szCs w:val="32"/>
                <w:lang w:val="en-AU"/>
              </w:rPr>
              <w:t>B</w:t>
            </w:r>
            <w:r w:rsidRPr="002626A5">
              <w:rPr>
                <w:rFonts w:ascii="TH SarabunPSK" w:eastAsia="Calibri" w:hAnsi="TH SarabunPSK" w:cs="TH SarabunPSK"/>
                <w:color w:val="000000" w:themeColor="text1"/>
                <w:sz w:val="32"/>
                <w:szCs w:val="32"/>
                <w:vertAlign w:val="subscript"/>
                <w:lang w:val="en-AU"/>
              </w:rPr>
              <w:t>4</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 xml:space="preserve"> เครื่องสำอาง </w:t>
            </w:r>
            <w:r w:rsidRPr="002626A5">
              <w:rPr>
                <w:rFonts w:ascii="TH SarabunPSK" w:eastAsia="Calibri" w:hAnsi="TH SarabunPSK" w:cs="TH SarabunPSK"/>
                <w:color w:val="000000" w:themeColor="text1"/>
                <w:sz w:val="32"/>
                <w:szCs w:val="32"/>
                <w:cs/>
              </w:rPr>
              <w:t>ที่ได้รับผลวิเคราะห์จาก</w:t>
            </w:r>
            <w:r w:rsidRPr="002626A5">
              <w:rPr>
                <w:rFonts w:ascii="TH SarabunPSK" w:eastAsia="Calibri" w:hAnsi="TH SarabunPSK" w:cs="TH SarabunPSK"/>
                <w:color w:val="000000" w:themeColor="text1"/>
                <w:sz w:val="32"/>
                <w:szCs w:val="32"/>
                <w:u w:val="single"/>
                <w:cs/>
              </w:rPr>
              <w:t>ห้องปฏิบัติการ</w:t>
            </w:r>
            <w:r w:rsidRPr="002626A5">
              <w:rPr>
                <w:rFonts w:ascii="TH SarabunPSK" w:eastAsia="Calibri" w:hAnsi="TH SarabunPSK" w:cs="TH SarabunPSK"/>
                <w:color w:val="000000" w:themeColor="text1"/>
                <w:sz w:val="32"/>
                <w:szCs w:val="32"/>
                <w:cs/>
              </w:rPr>
              <w:t>ทั้งหมด</w:t>
            </w:r>
          </w:p>
        </w:tc>
      </w:tr>
      <w:tr w:rsidR="002626A5" w:rsidRPr="002626A5" w:rsidTr="004E63C9">
        <w:trPr>
          <w:trHeight w:val="627"/>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รายการข้อมูล </w:t>
            </w:r>
            <w:r w:rsidRPr="002626A5">
              <w:rPr>
                <w:rFonts w:ascii="TH SarabunPSK" w:eastAsia="Calibri" w:hAnsi="TH SarabunPSK" w:cs="TH SarabunPSK"/>
                <w:b/>
                <w:bCs/>
                <w:color w:val="000000" w:themeColor="text1"/>
                <w:sz w:val="32"/>
                <w:szCs w:val="32"/>
              </w:rPr>
              <w:t>3</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t xml:space="preserve">C </w:t>
            </w:r>
            <w:r w:rsidRPr="002626A5">
              <w:rPr>
                <w:rFonts w:ascii="TH SarabunPSK" w:eastAsia="Calibri" w:hAnsi="TH SarabunPSK" w:cs="TH SarabunPSK"/>
                <w:color w:val="000000" w:themeColor="text1"/>
                <w:sz w:val="32"/>
                <w:szCs w:val="32"/>
                <w:lang w:val="en-AU"/>
              </w:rPr>
              <w:t>=</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จำนวนยาแผนโบราณที่ปลอดภัย ไม่พบการปลอมปนสเตียรอยด์ (ตรวจพบจาก</w:t>
            </w:r>
            <w:r w:rsidRPr="002626A5">
              <w:rPr>
                <w:rFonts w:ascii="TH SarabunPSK" w:eastAsia="Calibri" w:hAnsi="TH SarabunPSK" w:cs="TH SarabunPSK"/>
                <w:color w:val="000000" w:themeColor="text1"/>
                <w:sz w:val="32"/>
                <w:szCs w:val="32"/>
                <w:u w:val="single"/>
                <w:cs/>
              </w:rPr>
              <w:t>ชุดทดสอบอย่างง่าย</w:t>
            </w:r>
            <w:r w:rsidRPr="002626A5">
              <w:rPr>
                <w:rFonts w:ascii="TH SarabunPSK" w:eastAsia="Calibri" w:hAnsi="TH SarabunPSK" w:cs="TH SarabunPSK"/>
                <w:color w:val="000000" w:themeColor="text1"/>
                <w:sz w:val="32"/>
                <w:szCs w:val="32"/>
                <w:cs/>
              </w:rPr>
              <w:t>)</w:t>
            </w:r>
          </w:p>
        </w:tc>
      </w:tr>
      <w:tr w:rsidR="002626A5" w:rsidRPr="002626A5" w:rsidTr="004E63C9">
        <w:trPr>
          <w:trHeight w:val="524"/>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 xml:space="preserve">รายการข้อมูล </w:t>
            </w:r>
            <w:r w:rsidRPr="002626A5">
              <w:rPr>
                <w:rFonts w:ascii="TH SarabunPSK" w:eastAsia="Calibri" w:hAnsi="TH SarabunPSK" w:cs="TH SarabunPSK"/>
                <w:b/>
                <w:bCs/>
                <w:color w:val="000000" w:themeColor="text1"/>
                <w:sz w:val="32"/>
                <w:szCs w:val="32"/>
              </w:rPr>
              <w:t>4</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lang w:val="en-AU"/>
              </w:rPr>
              <w:t>D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จำนวนยาแผนโบราณกลุ่มเสี่ยงทั้งหมดที่นำมาตรวจ</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สูตรคำนวณตัวชี้วัด </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rPr>
              <w:sym w:font="Symbol" w:char="F05B"/>
            </w:r>
            <w:r w:rsidRPr="002626A5">
              <w:rPr>
                <w:rFonts w:ascii="TH SarabunPSK" w:eastAsia="Calibri" w:hAnsi="TH SarabunPSK" w:cs="TH SarabunPSK"/>
                <w:color w:val="000000" w:themeColor="text1"/>
                <w:sz w:val="32"/>
                <w:szCs w:val="32"/>
              </w:rPr>
              <w:sym w:font="Symbol" w:char="F05B"/>
            </w:r>
            <w:r w:rsidRPr="002626A5">
              <w:rPr>
                <w:rFonts w:ascii="TH SarabunPSK" w:eastAsia="Calibri" w:hAnsi="TH SarabunPSK" w:cs="TH SarabunPSK"/>
                <w:color w:val="000000" w:themeColor="text1"/>
                <w:sz w:val="32"/>
                <w:szCs w:val="32"/>
              </w:rPr>
              <w:t>(A</w:t>
            </w:r>
            <w:r w:rsidRPr="002626A5">
              <w:rPr>
                <w:rFonts w:ascii="TH SarabunPSK" w:eastAsia="Calibri" w:hAnsi="TH SarabunPSK" w:cs="TH SarabunPSK"/>
                <w:color w:val="000000" w:themeColor="text1"/>
                <w:sz w:val="32"/>
                <w:szCs w:val="32"/>
                <w:vertAlign w:val="subscript"/>
              </w:rPr>
              <w:t>1</w:t>
            </w:r>
            <w:r w:rsidRPr="002626A5">
              <w:rPr>
                <w:rFonts w:ascii="TH SarabunPSK" w:eastAsia="Calibri" w:hAnsi="TH SarabunPSK" w:cs="TH SarabunPSK"/>
                <w:color w:val="000000" w:themeColor="text1"/>
                <w:sz w:val="32"/>
                <w:szCs w:val="32"/>
                <w:cs/>
              </w:rPr>
              <w:t>/</w:t>
            </w:r>
            <w:r w:rsidRPr="002626A5">
              <w:rPr>
                <w:rFonts w:ascii="TH SarabunPSK" w:eastAsia="Calibri" w:hAnsi="TH SarabunPSK" w:cs="TH SarabunPSK"/>
                <w:color w:val="000000" w:themeColor="text1"/>
                <w:sz w:val="32"/>
                <w:szCs w:val="32"/>
              </w:rPr>
              <w:t>B</w:t>
            </w:r>
            <w:r w:rsidRPr="002626A5">
              <w:rPr>
                <w:rFonts w:ascii="TH SarabunPSK" w:eastAsia="Calibri" w:hAnsi="TH SarabunPSK" w:cs="TH SarabunPSK"/>
                <w:color w:val="000000" w:themeColor="text1"/>
                <w:sz w:val="32"/>
                <w:szCs w:val="32"/>
                <w:vertAlign w:val="subscript"/>
              </w:rPr>
              <w:t>1</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lang w:val="en-AU"/>
              </w:rPr>
              <w:t>x 100)</w:t>
            </w:r>
            <w:r w:rsidRPr="002626A5">
              <w:rPr>
                <w:rFonts w:ascii="TH SarabunPSK" w:eastAsia="Calibri" w:hAnsi="TH SarabunPSK" w:cs="TH SarabunPSK"/>
                <w:color w:val="000000" w:themeColor="text1"/>
                <w:sz w:val="32"/>
                <w:szCs w:val="32"/>
              </w:rPr>
              <w:t>+(A</w:t>
            </w:r>
            <w:r w:rsidRPr="002626A5">
              <w:rPr>
                <w:rFonts w:ascii="TH SarabunPSK" w:eastAsia="Calibri" w:hAnsi="TH SarabunPSK" w:cs="TH SarabunPSK"/>
                <w:color w:val="000000" w:themeColor="text1"/>
                <w:sz w:val="32"/>
                <w:szCs w:val="32"/>
                <w:vertAlign w:val="subscript"/>
              </w:rPr>
              <w:t xml:space="preserve">i </w:t>
            </w:r>
            <w:r w:rsidRPr="002626A5">
              <w:rPr>
                <w:rFonts w:ascii="TH SarabunPSK" w:eastAsia="Calibri" w:hAnsi="TH SarabunPSK" w:cs="TH SarabunPSK"/>
                <w:color w:val="000000" w:themeColor="text1"/>
                <w:sz w:val="32"/>
                <w:szCs w:val="32"/>
                <w:cs/>
              </w:rPr>
              <w:t>/</w:t>
            </w:r>
            <w:r w:rsidRPr="002626A5">
              <w:rPr>
                <w:rFonts w:ascii="TH SarabunPSK" w:eastAsia="Calibri" w:hAnsi="TH SarabunPSK" w:cs="TH SarabunPSK"/>
                <w:color w:val="000000" w:themeColor="text1"/>
                <w:sz w:val="32"/>
                <w:szCs w:val="32"/>
              </w:rPr>
              <w:t>B</w:t>
            </w:r>
            <w:r w:rsidRPr="002626A5">
              <w:rPr>
                <w:rFonts w:ascii="TH SarabunPSK" w:eastAsia="Calibri" w:hAnsi="TH SarabunPSK" w:cs="TH SarabunPSK"/>
                <w:color w:val="000000" w:themeColor="text1"/>
                <w:sz w:val="32"/>
                <w:szCs w:val="32"/>
                <w:vertAlign w:val="subscript"/>
              </w:rPr>
              <w:t>i</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lang w:val="en-AU"/>
              </w:rPr>
              <w:t>x 100)</w:t>
            </w:r>
            <w:r w:rsidRPr="002626A5">
              <w:rPr>
                <w:rFonts w:ascii="TH SarabunPSK" w:eastAsia="Calibri" w:hAnsi="TH SarabunPSK" w:cs="TH SarabunPSK"/>
                <w:color w:val="000000" w:themeColor="text1"/>
                <w:sz w:val="32"/>
                <w:szCs w:val="32"/>
                <w:lang w:val="en-AU"/>
              </w:rPr>
              <w:sym w:font="Symbol" w:char="F05D"/>
            </w:r>
            <w:r w:rsidRPr="002626A5">
              <w:rPr>
                <w:rFonts w:ascii="TH SarabunPSK" w:eastAsia="Calibri" w:hAnsi="TH SarabunPSK" w:cs="TH SarabunPSK"/>
                <w:color w:val="000000" w:themeColor="text1"/>
                <w:sz w:val="32"/>
                <w:szCs w:val="32"/>
              </w:rPr>
              <w:t xml:space="preserve"> + </w:t>
            </w:r>
            <w:r w:rsidRPr="002626A5">
              <w:rPr>
                <w:rFonts w:ascii="TH SarabunPSK" w:eastAsia="Calibri" w:hAnsi="TH SarabunPSK" w:cs="TH SarabunPSK"/>
                <w:color w:val="000000" w:themeColor="text1"/>
                <w:sz w:val="32"/>
                <w:szCs w:val="32"/>
              </w:rPr>
              <w:sym w:font="Symbol" w:char="F05B"/>
            </w:r>
            <w:r w:rsidRPr="002626A5">
              <w:rPr>
                <w:rFonts w:ascii="TH SarabunPSK" w:eastAsia="Calibri" w:hAnsi="TH SarabunPSK" w:cs="TH SarabunPSK"/>
                <w:color w:val="000000" w:themeColor="text1"/>
                <w:sz w:val="32"/>
                <w:szCs w:val="32"/>
              </w:rPr>
              <w:t>(C/D) x 100</w:t>
            </w:r>
            <w:r w:rsidRPr="002626A5">
              <w:rPr>
                <w:rFonts w:ascii="TH SarabunPSK" w:eastAsia="Calibri" w:hAnsi="TH SarabunPSK" w:cs="TH SarabunPSK"/>
                <w:color w:val="000000" w:themeColor="text1"/>
                <w:sz w:val="32"/>
                <w:szCs w:val="32"/>
                <w:lang w:val="en-AU"/>
              </w:rPr>
              <w:sym w:font="Symbol" w:char="F05D"/>
            </w:r>
            <w:r w:rsidRPr="002626A5">
              <w:rPr>
                <w:rFonts w:ascii="TH SarabunPSK" w:eastAsia="Calibri" w:hAnsi="TH SarabunPSK" w:cs="TH SarabunPSK"/>
                <w:color w:val="000000" w:themeColor="text1"/>
                <w:sz w:val="32"/>
                <w:szCs w:val="32"/>
                <w:lang w:val="en-AU"/>
              </w:rPr>
              <w:sym w:font="Symbol" w:char="F05D"/>
            </w:r>
            <w:r w:rsidRPr="002626A5">
              <w:rPr>
                <w:rFonts w:ascii="TH SarabunPSK" w:eastAsia="Calibri" w:hAnsi="TH SarabunPSK" w:cs="TH SarabunPSK"/>
                <w:color w:val="000000" w:themeColor="text1"/>
                <w:sz w:val="32"/>
                <w:szCs w:val="32"/>
                <w:lang w:val="en-AU"/>
              </w:rPr>
              <w:t xml:space="preserve">/5 </w:t>
            </w:r>
            <w:r w:rsidRPr="002626A5">
              <w:rPr>
                <w:rFonts w:ascii="TH SarabunPSK" w:eastAsia="Calibri" w:hAnsi="TH SarabunPSK" w:cs="TH SarabunPSK"/>
                <w:color w:val="000000" w:themeColor="text1"/>
                <w:sz w:val="32"/>
                <w:szCs w:val="32"/>
                <w:cs/>
                <w:lang w:val="en-AU"/>
              </w:rPr>
              <w:t xml:space="preserve">หมายเหตุ </w:t>
            </w:r>
            <w:r w:rsidRPr="002626A5">
              <w:rPr>
                <w:rFonts w:ascii="TH SarabunPSK" w:eastAsia="Calibri" w:hAnsi="TH SarabunPSK" w:cs="TH SarabunPSK"/>
                <w:color w:val="000000" w:themeColor="text1"/>
                <w:sz w:val="32"/>
                <w:szCs w:val="32"/>
                <w:lang w:val="en-AU"/>
              </w:rPr>
              <w:t xml:space="preserve">: i </w:t>
            </w:r>
            <w:r w:rsidRPr="002626A5">
              <w:rPr>
                <w:rFonts w:ascii="TH SarabunPSK" w:eastAsia="Calibri" w:hAnsi="TH SarabunPSK" w:cs="TH SarabunPSK"/>
                <w:color w:val="000000" w:themeColor="text1"/>
                <w:sz w:val="32"/>
                <w:szCs w:val="32"/>
                <w:cs/>
                <w:lang w:val="en-AU"/>
              </w:rPr>
              <w:t>คือ ผลิตภัณฑ์</w:t>
            </w:r>
            <w:r w:rsidRPr="002626A5">
              <w:rPr>
                <w:rFonts w:ascii="TH SarabunPSK" w:eastAsia="Calibri" w:hAnsi="TH SarabunPSK" w:cs="TH SarabunPSK"/>
                <w:color w:val="000000" w:themeColor="text1"/>
                <w:sz w:val="32"/>
                <w:szCs w:val="32"/>
                <w:cs/>
              </w:rPr>
              <w:t xml:space="preserve">กลุ่มเสี่ยงกลุ่มที่ 1 </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 4 </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ระยะเวลาประเมินผล</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4 ครั้ง/ปี รายงานทุกวันที่ 20 ของเดือนธันวาคม</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มีนาคม</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มิถุนายน</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กันยายน</w:t>
            </w:r>
          </w:p>
        </w:tc>
      </w:tr>
      <w:tr w:rsidR="002626A5" w:rsidRPr="002626A5" w:rsidTr="004E63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04"/>
        </w:trPr>
        <w:tc>
          <w:tcPr>
            <w:tcW w:w="10383" w:type="dxa"/>
            <w:gridSpan w:val="2"/>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cs/>
              </w:rPr>
              <w:lastRenderedPageBreak/>
              <w:t xml:space="preserve">เกณฑ์การประเมิน : </w:t>
            </w:r>
            <w:r w:rsidRPr="002626A5">
              <w:rPr>
                <w:rFonts w:ascii="TH SarabunPSK" w:eastAsia="Calibri" w:hAnsi="TH SarabunPSK" w:cs="TH SarabunPSK"/>
                <w:color w:val="000000" w:themeColor="text1"/>
                <w:sz w:val="32"/>
                <w:szCs w:val="32"/>
                <w:cs/>
              </w:rPr>
              <w:t>ร้อยละของผลิตภัณฑ์สุขภาพกลุ่มเสี่ยงที่ได้รับการตรวจสอบได้มาตรฐานตามเกณฑ์ที่กำหนด</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ปี 2562</w:t>
            </w:r>
            <w:r w:rsidRPr="002626A5">
              <w:rPr>
                <w:rFonts w:ascii="TH SarabunPSK" w:eastAsia="Calibri" w:hAnsi="TH SarabunPSK" w:cs="TH SarabunPSK"/>
                <w:b/>
                <w:bCs/>
                <w:color w:val="000000" w:themeColor="text1"/>
                <w:sz w:val="32"/>
                <w:szCs w:val="32"/>
              </w:rPr>
              <w:t xml:space="preserve"> - 2564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2"/>
              <w:gridCol w:w="2466"/>
              <w:gridCol w:w="2214"/>
              <w:gridCol w:w="2244"/>
            </w:tblGrid>
            <w:tr w:rsidR="002626A5" w:rsidRPr="002626A5" w:rsidTr="004E63C9">
              <w:trPr>
                <w:jc w:val="center"/>
              </w:trPr>
              <w:tc>
                <w:tcPr>
                  <w:tcW w:w="2912"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รอบ 3 เดือน</w:t>
                  </w:r>
                </w:p>
              </w:tc>
              <w:tc>
                <w:tcPr>
                  <w:tcW w:w="2466"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รอบ 6 เดือน</w:t>
                  </w:r>
                </w:p>
              </w:tc>
              <w:tc>
                <w:tcPr>
                  <w:tcW w:w="2214"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รอบ 9 เดือน</w:t>
                  </w:r>
                </w:p>
              </w:tc>
              <w:tc>
                <w:tcPr>
                  <w:tcW w:w="2244"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รอบ 12 เดือน</w:t>
                  </w:r>
                </w:p>
              </w:tc>
            </w:tr>
            <w:tr w:rsidR="002626A5" w:rsidRPr="002626A5" w:rsidTr="004E63C9">
              <w:trPr>
                <w:jc w:val="center"/>
              </w:trPr>
              <w:tc>
                <w:tcPr>
                  <w:tcW w:w="9836" w:type="dxa"/>
                  <w:gridSpan w:val="4"/>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t>การตรวจสอบผลิตภัณฑ์สุขภาพกลุ่มเสี่ยง</w:t>
                  </w:r>
                </w:p>
              </w:tc>
            </w:tr>
            <w:tr w:rsidR="002626A5" w:rsidRPr="002626A5" w:rsidTr="004E63C9">
              <w:trPr>
                <w:jc w:val="center"/>
              </w:trPr>
              <w:tc>
                <w:tcPr>
                  <w:tcW w:w="2912"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มีแผน</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โครงการจัดการ</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ผลิตภัณฑ์สุขภาพกลุ่มเสี่ยง</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ทั้งส่วนกลางและส่วนภูมิภาค </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ส่วนกลาง หมายถึง พื้นที่กทม</w:t>
                  </w:r>
                  <w:r w:rsidRPr="002626A5">
                    <w:rPr>
                      <w:rFonts w:ascii="TH SarabunPSK" w:eastAsia="Calibri" w:hAnsi="TH SarabunPSK" w:cs="TH SarabunPSK"/>
                      <w:color w:val="000000" w:themeColor="text1"/>
                      <w:sz w:val="32"/>
                      <w:szCs w:val="32"/>
                    </w:rPr>
                    <w:t>.</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ใช้แผนจัดการความเสี่ยง   ผลิตภัณฑ์สุขภาพของ อย</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สำหรับส่วนภูมิภาคให้จัดทำ</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แผนจัดการความเสี่ยง</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ในส่วนภูมิภาค</w:t>
                  </w:r>
                </w:p>
              </w:tc>
              <w:tc>
                <w:tcPr>
                  <w:tcW w:w="2466"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ดำเนินการเก็บตัวอย่างผลิตภัณฑ์สุขภาพกลุ่มเสี่ยงได้ร้อยละ 5</w:t>
                  </w:r>
                  <w:r w:rsidRPr="002626A5">
                    <w:rPr>
                      <w:rFonts w:ascii="TH SarabunPSK" w:eastAsia="Calibri" w:hAnsi="TH SarabunPSK" w:cs="TH SarabunPSK"/>
                      <w:color w:val="000000" w:themeColor="text1"/>
                      <w:sz w:val="32"/>
                      <w:szCs w:val="32"/>
                    </w:rPr>
                    <w:t>0</w:t>
                  </w:r>
                  <w:r w:rsidRPr="002626A5">
                    <w:rPr>
                      <w:rFonts w:ascii="TH SarabunPSK" w:eastAsia="Calibri" w:hAnsi="TH SarabunPSK" w:cs="TH SarabunPSK"/>
                      <w:color w:val="000000" w:themeColor="text1"/>
                      <w:sz w:val="32"/>
                      <w:szCs w:val="32"/>
                      <w:cs/>
                    </w:rPr>
                    <w:t xml:space="preserve"> จากเป้าหมาย</w:t>
                  </w:r>
                </w:p>
              </w:tc>
              <w:tc>
                <w:tcPr>
                  <w:tcW w:w="2214"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 xml:space="preserve">ดำเนินการเก็บตัวอย่างผลิตภัณฑ์สุขภาพ        กลุ่มเสี่ยงได้ร้อยละ </w:t>
                  </w:r>
                  <w:r w:rsidRPr="002626A5">
                    <w:rPr>
                      <w:rFonts w:ascii="TH SarabunPSK" w:eastAsia="Calibri" w:hAnsi="TH SarabunPSK" w:cs="TH SarabunPSK"/>
                      <w:color w:val="000000" w:themeColor="text1"/>
                      <w:sz w:val="32"/>
                      <w:szCs w:val="32"/>
                    </w:rPr>
                    <w:t>100</w:t>
                  </w:r>
                  <w:r w:rsidRPr="002626A5">
                    <w:rPr>
                      <w:rFonts w:ascii="TH SarabunPSK" w:eastAsia="Calibri" w:hAnsi="TH SarabunPSK" w:cs="TH SarabunPSK"/>
                      <w:color w:val="000000" w:themeColor="text1"/>
                      <w:sz w:val="32"/>
                      <w:szCs w:val="32"/>
                      <w:cs/>
                    </w:rPr>
                    <w:t xml:space="preserve"> จากเป้าหมายรวม</w:t>
                  </w:r>
                </w:p>
              </w:tc>
              <w:tc>
                <w:tcPr>
                  <w:tcW w:w="2244" w:type="dxa"/>
                  <w:tcBorders>
                    <w:left w:val="single" w:sz="4" w:space="0" w:color="000000"/>
                    <w:bottom w:val="single" w:sz="4" w:space="0" w:color="000000"/>
                    <w:right w:val="single" w:sz="4" w:space="0" w:color="000000"/>
                  </w:tcBorders>
                  <w:shd w:val="clear" w:color="auto" w:fill="auto"/>
                </w:tcPr>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ผลิตภัณฑ์สุขภาพกลุ่มเสี่ยงได้มาตรฐาน </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ร้อยละ </w:t>
                  </w:r>
                  <w:r w:rsidRPr="002626A5">
                    <w:rPr>
                      <w:rFonts w:ascii="TH SarabunPSK" w:eastAsia="Calibri" w:hAnsi="TH SarabunPSK" w:cs="TH SarabunPSK"/>
                      <w:color w:val="000000" w:themeColor="text1"/>
                      <w:sz w:val="32"/>
                      <w:szCs w:val="32"/>
                    </w:rPr>
                    <w:t>8</w:t>
                  </w:r>
                  <w:r w:rsidRPr="002626A5">
                    <w:rPr>
                      <w:rFonts w:ascii="TH SarabunPSK" w:eastAsia="Calibri" w:hAnsi="TH SarabunPSK" w:cs="TH SarabunPSK"/>
                      <w:color w:val="000000" w:themeColor="text1"/>
                      <w:sz w:val="32"/>
                      <w:szCs w:val="32"/>
                      <w:cs/>
                    </w:rPr>
                    <w:t>0</w:t>
                  </w:r>
                </w:p>
              </w:tc>
            </w:tr>
          </w:tbl>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วิธีการประเมินผล : </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1260"/>
                <w:tab w:val="left" w:pos="8460"/>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จากรายงานสรุปผลของสำนักงานคณะกรรมการอาหารและยา และสำนักงานสาธารณสุขจังหวัด</w:t>
            </w:r>
          </w:p>
        </w:tc>
      </w:tr>
      <w:tr w:rsidR="002626A5" w:rsidRPr="002626A5" w:rsidTr="004E63C9">
        <w:trPr>
          <w:trHeight w:val="496"/>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 xml:space="preserve">เอกสารสนับสนุน : </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rPr>
              <w:t>-</w:t>
            </w:r>
          </w:p>
        </w:tc>
      </w:tr>
      <w:tr w:rsidR="002626A5" w:rsidRPr="002626A5" w:rsidTr="004E63C9">
        <w:trPr>
          <w:trHeight w:val="2707"/>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รายละเอียดข้อมูลพื้นฐาน</w:t>
            </w:r>
          </w:p>
        </w:tc>
        <w:tc>
          <w:tcPr>
            <w:tcW w:w="8261" w:type="dxa"/>
            <w:tcBorders>
              <w:top w:val="single" w:sz="4" w:space="0" w:color="auto"/>
              <w:left w:val="single" w:sz="4" w:space="0" w:color="auto"/>
              <w:bottom w:val="single" w:sz="4" w:space="0" w:color="auto"/>
              <w:right w:val="single" w:sz="4" w:space="0" w:color="auto"/>
            </w:tcBorders>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21"/>
              <w:gridCol w:w="992"/>
              <w:gridCol w:w="1417"/>
              <w:gridCol w:w="1418"/>
              <w:gridCol w:w="1276"/>
            </w:tblGrid>
            <w:tr w:rsidR="002626A5" w:rsidRPr="002626A5" w:rsidTr="004E63C9">
              <w:tc>
                <w:tcPr>
                  <w:tcW w:w="2721" w:type="dxa"/>
                  <w:vMerge w:val="restart"/>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before="120"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Baseline data</w:t>
                  </w:r>
                </w:p>
              </w:tc>
              <w:tc>
                <w:tcPr>
                  <w:tcW w:w="992" w:type="dxa"/>
                  <w:vMerge w:val="restart"/>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หน่วยวัด</w:t>
                  </w:r>
                </w:p>
              </w:tc>
              <w:tc>
                <w:tcPr>
                  <w:tcW w:w="4111" w:type="dxa"/>
                  <w:gridSpan w:val="3"/>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ผลการดำเนินงานในรอบปีงบประมาณ พ.ศ.</w:t>
                  </w:r>
                </w:p>
              </w:tc>
            </w:tr>
            <w:tr w:rsidR="002626A5" w:rsidRPr="002626A5" w:rsidTr="004E63C9">
              <w:tc>
                <w:tcPr>
                  <w:tcW w:w="2721" w:type="dxa"/>
                  <w:vMerge/>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p>
              </w:tc>
              <w:tc>
                <w:tcPr>
                  <w:tcW w:w="992" w:type="dxa"/>
                  <w:vMerge/>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p>
              </w:tc>
              <w:tc>
                <w:tcPr>
                  <w:tcW w:w="1417"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2559</w:t>
                  </w:r>
                </w:p>
              </w:tc>
              <w:tc>
                <w:tcPr>
                  <w:tcW w:w="1418"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25</w:t>
                  </w:r>
                  <w:r w:rsidRPr="002626A5">
                    <w:rPr>
                      <w:rFonts w:ascii="TH SarabunPSK" w:eastAsia="Calibri" w:hAnsi="TH SarabunPSK" w:cs="TH SarabunPSK"/>
                      <w:b/>
                      <w:bCs/>
                      <w:color w:val="000000" w:themeColor="text1"/>
                      <w:sz w:val="32"/>
                      <w:szCs w:val="32"/>
                    </w:rPr>
                    <w:t>60</w:t>
                  </w:r>
                </w:p>
              </w:tc>
              <w:tc>
                <w:tcPr>
                  <w:tcW w:w="1276"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spacing w:after="0" w:line="240" w:lineRule="auto"/>
                    <w:jc w:val="center"/>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rPr>
                    <w:t>2561</w:t>
                  </w:r>
                </w:p>
              </w:tc>
            </w:tr>
            <w:tr w:rsidR="002626A5" w:rsidRPr="002626A5" w:rsidTr="004E63C9">
              <w:tc>
                <w:tcPr>
                  <w:tcW w:w="2721"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tabs>
                      <w:tab w:val="left" w:pos="252"/>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ร้อยละของผลิตภัณฑ์สุขภาพกลุ่มเสี่ยงที่ได้รับการตรวจสอบได้มาตรฐานตามเกณฑ์ที่กำหนด</w:t>
                  </w:r>
                </w:p>
              </w:tc>
              <w:tc>
                <w:tcPr>
                  <w:tcW w:w="992"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tabs>
                      <w:tab w:val="left" w:pos="1260"/>
                      <w:tab w:val="left" w:pos="8460"/>
                    </w:tabs>
                    <w:spacing w:after="0" w:line="240" w:lineRule="auto"/>
                    <w:jc w:val="center"/>
                    <w:rPr>
                      <w:rFonts w:ascii="TH SarabunPSK" w:eastAsia="Calibri" w:hAnsi="TH SarabunPSK" w:cs="TH SarabunPSK"/>
                      <w:color w:val="000000" w:themeColor="text1"/>
                      <w:spacing w:val="-6"/>
                      <w:sz w:val="32"/>
                      <w:szCs w:val="32"/>
                    </w:rPr>
                  </w:pPr>
                  <w:r w:rsidRPr="002626A5">
                    <w:rPr>
                      <w:rFonts w:ascii="TH SarabunPSK" w:eastAsia="Calibri" w:hAnsi="TH SarabunPSK" w:cs="TH SarabunPSK"/>
                      <w:color w:val="000000" w:themeColor="text1"/>
                      <w:spacing w:val="-6"/>
                      <w:sz w:val="32"/>
                      <w:szCs w:val="32"/>
                      <w:cs/>
                    </w:rPr>
                    <w:t>ร้อยละ</w:t>
                  </w:r>
                </w:p>
              </w:tc>
              <w:tc>
                <w:tcPr>
                  <w:tcW w:w="1417"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tabs>
                      <w:tab w:val="left" w:pos="1260"/>
                      <w:tab w:val="left" w:pos="8460"/>
                    </w:tabs>
                    <w:spacing w:after="0" w:line="240" w:lineRule="auto"/>
                    <w:jc w:val="center"/>
                    <w:rPr>
                      <w:rFonts w:ascii="TH SarabunPSK" w:eastAsia="Calibri" w:hAnsi="TH SarabunPSK" w:cs="TH SarabunPSK"/>
                      <w:color w:val="000000" w:themeColor="text1"/>
                      <w:spacing w:val="-6"/>
                      <w:sz w:val="32"/>
                      <w:szCs w:val="32"/>
                      <w:cs/>
                    </w:rPr>
                  </w:pPr>
                  <w:r w:rsidRPr="002626A5">
                    <w:rPr>
                      <w:rFonts w:ascii="TH SarabunPSK" w:eastAsia="Calibri" w:hAnsi="TH SarabunPSK" w:cs="TH SarabunPSK"/>
                      <w:color w:val="000000" w:themeColor="text1"/>
                      <w:spacing w:val="-6"/>
                      <w:sz w:val="32"/>
                      <w:szCs w:val="32"/>
                      <w:cs/>
                    </w:rPr>
                    <w:t>-</w:t>
                  </w:r>
                </w:p>
              </w:tc>
              <w:tc>
                <w:tcPr>
                  <w:tcW w:w="1418"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tabs>
                      <w:tab w:val="left" w:pos="1260"/>
                      <w:tab w:val="left" w:pos="8460"/>
                    </w:tabs>
                    <w:spacing w:after="0" w:line="240" w:lineRule="auto"/>
                    <w:jc w:val="center"/>
                    <w:rPr>
                      <w:rFonts w:ascii="TH SarabunPSK" w:eastAsia="Calibri" w:hAnsi="TH SarabunPSK" w:cs="TH SarabunPSK"/>
                      <w:color w:val="000000" w:themeColor="text1"/>
                      <w:spacing w:val="-6"/>
                      <w:sz w:val="32"/>
                      <w:szCs w:val="32"/>
                      <w:lang w:val="en-GB"/>
                    </w:rPr>
                  </w:pPr>
                  <w:r w:rsidRPr="002626A5">
                    <w:rPr>
                      <w:rFonts w:ascii="TH SarabunPSK" w:eastAsia="Calibri" w:hAnsi="TH SarabunPSK" w:cs="TH SarabunPSK"/>
                      <w:color w:val="000000" w:themeColor="text1"/>
                      <w:spacing w:val="-6"/>
                      <w:sz w:val="32"/>
                      <w:szCs w:val="32"/>
                      <w:cs/>
                      <w:lang w:val="en-GB"/>
                    </w:rPr>
                    <w:t>77.32</w:t>
                  </w:r>
                </w:p>
              </w:tc>
              <w:tc>
                <w:tcPr>
                  <w:tcW w:w="1276" w:type="dxa"/>
                  <w:tcBorders>
                    <w:top w:val="single" w:sz="4" w:space="0" w:color="000000"/>
                    <w:left w:val="single" w:sz="4" w:space="0" w:color="000000"/>
                    <w:bottom w:val="single" w:sz="4" w:space="0" w:color="000000"/>
                    <w:right w:val="single" w:sz="4" w:space="0" w:color="000000"/>
                  </w:tcBorders>
                </w:tcPr>
                <w:p w:rsidR="002626A5" w:rsidRPr="002626A5" w:rsidRDefault="002626A5" w:rsidP="002626A5">
                  <w:pPr>
                    <w:tabs>
                      <w:tab w:val="left" w:pos="1260"/>
                      <w:tab w:val="left" w:pos="8460"/>
                    </w:tabs>
                    <w:spacing w:after="0" w:line="240" w:lineRule="auto"/>
                    <w:jc w:val="center"/>
                    <w:rPr>
                      <w:rFonts w:ascii="TH SarabunPSK" w:eastAsia="Calibri" w:hAnsi="TH SarabunPSK" w:cs="TH SarabunPSK"/>
                      <w:color w:val="000000" w:themeColor="text1"/>
                      <w:spacing w:val="-6"/>
                      <w:sz w:val="32"/>
                      <w:szCs w:val="32"/>
                      <w:lang w:val="en-GB"/>
                    </w:rPr>
                  </w:pPr>
                  <w:r w:rsidRPr="002626A5">
                    <w:rPr>
                      <w:rFonts w:ascii="TH SarabunPSK" w:eastAsia="Calibri" w:hAnsi="TH SarabunPSK" w:cs="TH SarabunPSK"/>
                      <w:color w:val="000000" w:themeColor="text1"/>
                      <w:spacing w:val="-6"/>
                      <w:sz w:val="32"/>
                      <w:szCs w:val="32"/>
                      <w:cs/>
                      <w:lang w:val="en-GB"/>
                    </w:rPr>
                    <w:t>-</w:t>
                  </w:r>
                </w:p>
              </w:tc>
            </w:tr>
          </w:tbl>
          <w:p w:rsidR="002626A5" w:rsidRPr="002626A5" w:rsidRDefault="002626A5" w:rsidP="002626A5">
            <w:pPr>
              <w:spacing w:after="0" w:line="240" w:lineRule="auto"/>
              <w:rPr>
                <w:rFonts w:ascii="TH SarabunPSK" w:eastAsia="Calibri" w:hAnsi="TH SarabunPSK" w:cs="TH SarabunPSK"/>
                <w:color w:val="000000" w:themeColor="text1"/>
                <w:sz w:val="32"/>
                <w:szCs w:val="32"/>
              </w:rPr>
            </w:pP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pacing w:val="-10"/>
                <w:sz w:val="32"/>
                <w:szCs w:val="32"/>
              </w:rPr>
            </w:pPr>
            <w:r w:rsidRPr="002626A5">
              <w:rPr>
                <w:rFonts w:ascii="TH SarabunPSK" w:eastAsia="Calibri" w:hAnsi="TH SarabunPSK" w:cs="TH SarabunPSK"/>
                <w:b/>
                <w:bCs/>
                <w:color w:val="000000" w:themeColor="text1"/>
                <w:spacing w:val="-10"/>
                <w:sz w:val="32"/>
                <w:szCs w:val="32"/>
                <w:cs/>
              </w:rPr>
              <w:t>ผู้ให้ข้อมูลทางวิชาการ/</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ผู้ประสานงานตัวชี้วัด</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tabs>
                <w:tab w:val="left" w:pos="3426"/>
              </w:tabs>
              <w:spacing w:after="0" w:line="240" w:lineRule="auto"/>
              <w:ind w:left="6"/>
              <w:rPr>
                <w:rFonts w:ascii="TH SarabunPSK" w:eastAsia="Calibri" w:hAnsi="TH SarabunPSK" w:cs="TH SarabunPSK"/>
                <w:b/>
                <w:bCs/>
                <w:color w:val="000000" w:themeColor="text1"/>
                <w:spacing w:val="-16"/>
                <w:sz w:val="32"/>
                <w:szCs w:val="32"/>
              </w:rPr>
            </w:pPr>
            <w:r w:rsidRPr="002626A5">
              <w:rPr>
                <w:rFonts w:ascii="TH SarabunPSK" w:eastAsia="Calibri" w:hAnsi="TH SarabunPSK" w:cs="TH SarabunPSK"/>
                <w:b/>
                <w:bCs/>
                <w:color w:val="000000" w:themeColor="text1"/>
                <w:sz w:val="32"/>
                <w:szCs w:val="32"/>
                <w:cs/>
                <w:lang w:val="en-AU"/>
              </w:rPr>
              <w:lastRenderedPageBreak/>
              <w:t>1. ผักและผลไม้สด</w:t>
            </w:r>
          </w:p>
          <w:p w:rsidR="002626A5" w:rsidRPr="002626A5" w:rsidRDefault="002626A5" w:rsidP="002626A5">
            <w:pPr>
              <w:tabs>
                <w:tab w:val="left" w:pos="3426"/>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ผู้ให้ข้อมูลทางวิชาการ</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3403"/>
              </w:tabs>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นางสาววรดา อ่ำบุญ                    สำนักอาหาร สำนักงานคณะกรรมการอาหารและยา (อย.)</w:t>
            </w:r>
          </w:p>
          <w:p w:rsidR="002626A5" w:rsidRPr="002626A5" w:rsidRDefault="002626A5" w:rsidP="002626A5">
            <w:pPr>
              <w:tabs>
                <w:tab w:val="left" w:pos="3132"/>
                <w:tab w:val="left" w:pos="3426"/>
              </w:tabs>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 xml:space="preserve">โทรศัพท์ </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 02-590-7014              </w:t>
            </w:r>
            <w:r w:rsidRPr="002626A5">
              <w:rPr>
                <w:rFonts w:ascii="TH SarabunPSK" w:eastAsia="Calibri" w:hAnsi="TH SarabunPSK" w:cs="TH SarabunPSK"/>
                <w:color w:val="000000" w:themeColor="text1"/>
                <w:sz w:val="32"/>
                <w:szCs w:val="32"/>
              </w:rPr>
              <w:t>E-mail</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law.dreamt@gmail.com</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ผู้ประสานงานตัวชี้วัด</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 xml:space="preserve">นางสาวอรสุรางค์ ธีระวัฒน์            สำนักอาหาร อย. </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โทรศัพท์ </w:t>
            </w:r>
            <w:r w:rsidRPr="002626A5">
              <w:rPr>
                <w:rFonts w:ascii="TH SarabunPSK" w:eastAsia="Calibri" w:hAnsi="TH SarabunPSK" w:cs="TH SarabunPSK"/>
                <w:color w:val="000000" w:themeColor="text1"/>
                <w:sz w:val="32"/>
                <w:szCs w:val="32"/>
              </w:rPr>
              <w:t xml:space="preserve">: 02-590-7218 </w:t>
            </w:r>
            <w:r w:rsidRPr="002626A5">
              <w:rPr>
                <w:rFonts w:ascii="TH SarabunPSK" w:eastAsia="Calibri" w:hAnsi="TH SarabunPSK" w:cs="TH SarabunPSK"/>
                <w:color w:val="000000" w:themeColor="text1"/>
                <w:sz w:val="32"/>
                <w:szCs w:val="32"/>
                <w:cs/>
              </w:rPr>
              <w:t xml:space="preserve">             โทรศัพท์มือถือ </w:t>
            </w:r>
            <w:r w:rsidRPr="002626A5">
              <w:rPr>
                <w:rFonts w:ascii="TH SarabunPSK" w:eastAsia="Calibri" w:hAnsi="TH SarabunPSK" w:cs="TH SarabunPSK"/>
                <w:color w:val="000000" w:themeColor="text1"/>
                <w:sz w:val="32"/>
                <w:szCs w:val="32"/>
              </w:rPr>
              <w:t>: 094-131-6136</w:t>
            </w:r>
          </w:p>
          <w:p w:rsidR="002626A5" w:rsidRDefault="002626A5" w:rsidP="002626A5">
            <w:pPr>
              <w:tabs>
                <w:tab w:val="left" w:pos="3426"/>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โทรสาร </w:t>
            </w:r>
            <w:r w:rsidRPr="002626A5">
              <w:rPr>
                <w:rFonts w:ascii="TH SarabunPSK" w:eastAsia="Calibri" w:hAnsi="TH SarabunPSK" w:cs="TH SarabunPSK"/>
                <w:color w:val="000000" w:themeColor="text1"/>
                <w:sz w:val="32"/>
                <w:szCs w:val="32"/>
              </w:rPr>
              <w:t>: 02-591-8460               E-mail</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r w:rsidR="005C5369" w:rsidRPr="005C5369">
              <w:rPr>
                <w:rFonts w:ascii="TH SarabunPSK" w:eastAsia="Calibri" w:hAnsi="TH SarabunPSK" w:cs="TH SarabunPSK"/>
                <w:color w:val="000000" w:themeColor="text1"/>
                <w:sz w:val="32"/>
                <w:szCs w:val="32"/>
              </w:rPr>
              <w:t>planning.food@gmail.com</w:t>
            </w:r>
          </w:p>
          <w:p w:rsidR="005C5369" w:rsidRPr="002626A5" w:rsidRDefault="005C5369" w:rsidP="002626A5">
            <w:pPr>
              <w:tabs>
                <w:tab w:val="left" w:pos="3426"/>
              </w:tabs>
              <w:spacing w:after="0" w:line="240" w:lineRule="auto"/>
              <w:rPr>
                <w:rFonts w:ascii="TH SarabunPSK" w:eastAsia="Calibri" w:hAnsi="TH SarabunPSK" w:cs="TH SarabunPSK"/>
                <w:color w:val="000000" w:themeColor="text1"/>
                <w:sz w:val="32"/>
                <w:szCs w:val="32"/>
              </w:rPr>
            </w:pPr>
          </w:p>
          <w:p w:rsidR="002626A5" w:rsidRPr="002626A5" w:rsidRDefault="002626A5" w:rsidP="002626A5">
            <w:pPr>
              <w:tabs>
                <w:tab w:val="left" w:pos="3426"/>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lastRenderedPageBreak/>
              <w:t>2. นมโรงเรียน</w:t>
            </w:r>
          </w:p>
          <w:p w:rsidR="002626A5" w:rsidRPr="002626A5" w:rsidRDefault="002626A5" w:rsidP="002626A5">
            <w:pPr>
              <w:tabs>
                <w:tab w:val="left" w:pos="3426"/>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 xml:space="preserve">ผู้ให้ข้อมูลทางวิชาการ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นางสาวโชตินภา เหล่าไพบูลย์        สำนักอาหาร</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อย.</w:t>
            </w:r>
          </w:p>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โทรศัพท์ที่ทำงาน </w:t>
            </w:r>
            <w:r w:rsidRPr="002626A5">
              <w:rPr>
                <w:rFonts w:ascii="TH SarabunPSK" w:eastAsia="Calibri" w:hAnsi="TH SarabunPSK" w:cs="TH SarabunPSK"/>
                <w:color w:val="000000" w:themeColor="text1"/>
                <w:sz w:val="32"/>
                <w:szCs w:val="32"/>
              </w:rPr>
              <w:t xml:space="preserve">: 02-590-7218   </w:t>
            </w:r>
            <w:r w:rsidRPr="002626A5">
              <w:rPr>
                <w:rFonts w:ascii="TH SarabunPSK" w:eastAsia="Calibri" w:hAnsi="TH SarabunPSK" w:cs="TH SarabunPSK"/>
                <w:color w:val="000000" w:themeColor="text1"/>
                <w:sz w:val="32"/>
                <w:szCs w:val="32"/>
                <w:cs/>
              </w:rPr>
              <w:t xml:space="preserve">โทรศัพท์มือถือ </w:t>
            </w:r>
            <w:r w:rsidRPr="002626A5">
              <w:rPr>
                <w:rFonts w:ascii="TH SarabunPSK" w:eastAsia="Calibri" w:hAnsi="TH SarabunPSK" w:cs="TH SarabunPSK"/>
                <w:color w:val="000000" w:themeColor="text1"/>
                <w:sz w:val="32"/>
                <w:szCs w:val="32"/>
              </w:rPr>
              <w:t>: 081-055-7988</w:t>
            </w:r>
          </w:p>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โทรสาร </w:t>
            </w:r>
            <w:r w:rsidRPr="002626A5">
              <w:rPr>
                <w:rFonts w:ascii="TH SarabunPSK" w:eastAsia="Calibri" w:hAnsi="TH SarabunPSK" w:cs="TH SarabunPSK"/>
                <w:color w:val="000000" w:themeColor="text1"/>
                <w:sz w:val="32"/>
                <w:szCs w:val="32"/>
              </w:rPr>
              <w:t xml:space="preserve">: 02-591-8460            </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E-mail : </w:t>
            </w:r>
            <w:hyperlink r:id="rId5" w:history="1">
              <w:r w:rsidRPr="005C5369">
                <w:rPr>
                  <w:rFonts w:ascii="TH SarabunPSK" w:eastAsia="Calibri" w:hAnsi="TH SarabunPSK" w:cs="TH SarabunPSK"/>
                  <w:color w:val="000000" w:themeColor="text1"/>
                  <w:sz w:val="32"/>
                  <w:szCs w:val="32"/>
                  <w:u w:val="single"/>
                </w:rPr>
                <w:t>fda.schoolmilk@gmail.com</w:t>
              </w:r>
            </w:hyperlink>
          </w:p>
          <w:p w:rsidR="002626A5" w:rsidRPr="002626A5" w:rsidRDefault="002626A5" w:rsidP="002626A5">
            <w:pPr>
              <w:tabs>
                <w:tab w:val="center" w:pos="3790"/>
              </w:tabs>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ผู้ประสานงานตัวชี้วัด</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นางสาวอรสุรางค์ ธีระวัฒน์</w:t>
            </w:r>
            <w:r w:rsidRPr="002626A5">
              <w:rPr>
                <w:rFonts w:ascii="TH SarabunPSK" w:eastAsia="Calibri" w:hAnsi="TH SarabunPSK" w:cs="TH SarabunPSK"/>
                <w:color w:val="000000" w:themeColor="text1"/>
                <w:sz w:val="32"/>
                <w:szCs w:val="32"/>
                <w:cs/>
              </w:rPr>
              <w:tab/>
              <w:t xml:space="preserve">  สำนักอาหาร อย. </w:t>
            </w:r>
          </w:p>
          <w:p w:rsidR="002626A5" w:rsidRPr="002626A5" w:rsidRDefault="002626A5" w:rsidP="002626A5">
            <w:pPr>
              <w:spacing w:after="0" w:line="240" w:lineRule="auto"/>
              <w:jc w:val="thaiDistribute"/>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02-590-7</w:t>
            </w:r>
            <w:r w:rsidRPr="002626A5">
              <w:rPr>
                <w:rFonts w:ascii="TH SarabunPSK" w:eastAsia="Calibri" w:hAnsi="TH SarabunPSK" w:cs="TH SarabunPSK"/>
                <w:color w:val="000000" w:themeColor="text1"/>
                <w:sz w:val="32"/>
                <w:szCs w:val="32"/>
              </w:rPr>
              <w:t>218</w:t>
            </w:r>
            <w:r w:rsidRPr="002626A5">
              <w:rPr>
                <w:rFonts w:ascii="TH SarabunPSK" w:eastAsia="Calibri" w:hAnsi="TH SarabunPSK" w:cs="TH SarabunPSK"/>
                <w:color w:val="000000" w:themeColor="text1"/>
                <w:sz w:val="32"/>
                <w:szCs w:val="32"/>
                <w:cs/>
              </w:rPr>
              <w:tab/>
              <w:t xml:space="preserve">  โทรศัพท์มือถือ : </w:t>
            </w:r>
            <w:r w:rsidRPr="002626A5">
              <w:rPr>
                <w:rFonts w:ascii="TH SarabunPSK" w:eastAsia="Calibri" w:hAnsi="TH SarabunPSK" w:cs="TH SarabunPSK"/>
                <w:color w:val="000000" w:themeColor="text1"/>
                <w:sz w:val="32"/>
                <w:szCs w:val="32"/>
              </w:rPr>
              <w:t>094-131-6136</w:t>
            </w:r>
          </w:p>
          <w:p w:rsidR="002626A5" w:rsidRPr="002626A5" w:rsidRDefault="002626A5" w:rsidP="002626A5">
            <w:pPr>
              <w:tabs>
                <w:tab w:val="left" w:pos="3426"/>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โทรสาร :</w:t>
            </w:r>
            <w:r w:rsidRPr="002626A5">
              <w:rPr>
                <w:rFonts w:ascii="TH SarabunPSK" w:eastAsia="Calibri" w:hAnsi="TH SarabunPSK" w:cs="TH SarabunPSK"/>
                <w:color w:val="000000" w:themeColor="text1"/>
                <w:sz w:val="32"/>
                <w:szCs w:val="32"/>
              </w:rPr>
              <w:t xml:space="preserve"> 02-591-8460               E-mail : planning.food@gmail.com</w:t>
            </w:r>
          </w:p>
          <w:p w:rsidR="002626A5" w:rsidRPr="002626A5" w:rsidRDefault="002626A5" w:rsidP="002626A5">
            <w:pPr>
              <w:tabs>
                <w:tab w:val="left" w:pos="3426"/>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3.</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b/>
                <w:bCs/>
                <w:color w:val="000000" w:themeColor="text1"/>
                <w:spacing w:val="-4"/>
                <w:sz w:val="32"/>
                <w:szCs w:val="32"/>
                <w:cs/>
              </w:rPr>
              <w:t>ผลิตภัณฑ์เสริมอาหาร</w:t>
            </w:r>
            <w:r w:rsidRPr="002626A5">
              <w:rPr>
                <w:rFonts w:ascii="TH SarabunPSK" w:eastAsia="Calibri" w:hAnsi="TH SarabunPSK" w:cs="TH SarabunPSK"/>
                <w:b/>
                <w:bCs/>
                <w:color w:val="000000" w:themeColor="text1"/>
                <w:sz w:val="32"/>
                <w:szCs w:val="32"/>
                <w:cs/>
              </w:rPr>
              <w:t>หรืออาหารที่พบสารที่มีฤทธิ์ในการลดน้ำหนักหรือเสริมสร้างสมรรถภาพทางเพศ</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ผู้ให้ข้อมูลทางวิชาการ</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2952"/>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นางสาวกนกเนตร รัตนจันท           สำนักอาหาร</w:t>
            </w:r>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 02-590-7030</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 xml:space="preserve">   โทรศัพท์มือถือ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089-8313381</w:t>
            </w:r>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โทรสาร </w:t>
            </w:r>
            <w:r w:rsidRPr="002626A5">
              <w:rPr>
                <w:rFonts w:ascii="TH SarabunPSK" w:eastAsia="Calibri" w:hAnsi="TH SarabunPSK" w:cs="TH SarabunPSK"/>
                <w:color w:val="000000" w:themeColor="text1"/>
                <w:sz w:val="32"/>
                <w:szCs w:val="32"/>
              </w:rPr>
              <w:t xml:space="preserve">: 02-591-8460               E-mail : </w:t>
            </w:r>
            <w:hyperlink r:id="rId6" w:history="1">
              <w:r w:rsidRPr="005C5369">
                <w:rPr>
                  <w:rFonts w:ascii="TH SarabunPSK" w:eastAsia="Calibri" w:hAnsi="TH SarabunPSK" w:cs="TH SarabunPSK"/>
                  <w:color w:val="000000" w:themeColor="text1"/>
                  <w:sz w:val="32"/>
                  <w:szCs w:val="32"/>
                  <w:u w:val="single"/>
                </w:rPr>
                <w:t>knrc@fda.moph.go.th</w:t>
              </w:r>
            </w:hyperlink>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ผู้ประสานงานตัวชี้วัด</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นางสาวอรสุรางค์ ธีระวัฒน์</w:t>
            </w:r>
            <w:r w:rsidRPr="002626A5">
              <w:rPr>
                <w:rFonts w:ascii="TH SarabunPSK" w:eastAsia="Calibri" w:hAnsi="TH SarabunPSK" w:cs="TH SarabunPSK"/>
                <w:color w:val="000000" w:themeColor="text1"/>
                <w:sz w:val="32"/>
                <w:szCs w:val="32"/>
                <w:cs/>
              </w:rPr>
              <w:tab/>
              <w:t xml:space="preserve">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 xml:space="preserve">สำนักอาหาร   </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 02-590-7</w:t>
            </w:r>
            <w:r w:rsidRPr="002626A5">
              <w:rPr>
                <w:rFonts w:ascii="TH SarabunPSK" w:eastAsia="Calibri" w:hAnsi="TH SarabunPSK" w:cs="TH SarabunPSK"/>
                <w:color w:val="000000" w:themeColor="text1"/>
                <w:sz w:val="32"/>
                <w:szCs w:val="32"/>
              </w:rPr>
              <w:t>218</w:t>
            </w:r>
            <w:r w:rsidRPr="002626A5">
              <w:rPr>
                <w:rFonts w:ascii="TH SarabunPSK" w:eastAsia="Calibri" w:hAnsi="TH SarabunPSK" w:cs="TH SarabunPSK"/>
                <w:color w:val="000000" w:themeColor="text1"/>
                <w:sz w:val="32"/>
                <w:szCs w:val="32"/>
                <w:cs/>
              </w:rPr>
              <w:tab/>
              <w:t xml:space="preserve">   โทรศัพท์มือถือ : </w:t>
            </w:r>
            <w:r w:rsidRPr="002626A5">
              <w:rPr>
                <w:rFonts w:ascii="TH SarabunPSK" w:eastAsia="Calibri" w:hAnsi="TH SarabunPSK" w:cs="TH SarabunPSK"/>
                <w:color w:val="000000" w:themeColor="text1"/>
                <w:sz w:val="32"/>
                <w:szCs w:val="32"/>
              </w:rPr>
              <w:t>094-131-6136</w:t>
            </w:r>
          </w:p>
          <w:p w:rsidR="002626A5" w:rsidRPr="002626A5" w:rsidRDefault="002626A5" w:rsidP="002626A5">
            <w:pPr>
              <w:tabs>
                <w:tab w:val="left" w:pos="3426"/>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color w:val="000000" w:themeColor="text1"/>
                <w:sz w:val="32"/>
                <w:szCs w:val="32"/>
                <w:cs/>
              </w:rPr>
              <w:t>โทรสาร :</w:t>
            </w:r>
            <w:r w:rsidRPr="002626A5">
              <w:rPr>
                <w:rFonts w:ascii="TH SarabunPSK" w:eastAsia="Calibri" w:hAnsi="TH SarabunPSK" w:cs="TH SarabunPSK"/>
                <w:color w:val="000000" w:themeColor="text1"/>
                <w:sz w:val="32"/>
                <w:szCs w:val="32"/>
              </w:rPr>
              <w:t xml:space="preserve"> 02-591-8460                E-mail : </w:t>
            </w:r>
            <w:hyperlink r:id="rId7" w:history="1">
              <w:r w:rsidRPr="005C5369">
                <w:rPr>
                  <w:rFonts w:ascii="TH SarabunPSK" w:eastAsia="Calibri" w:hAnsi="TH SarabunPSK" w:cs="TH SarabunPSK"/>
                  <w:color w:val="000000" w:themeColor="text1"/>
                  <w:sz w:val="32"/>
                  <w:szCs w:val="32"/>
                  <w:u w:val="single"/>
                </w:rPr>
                <w:t>planning.food@gmail.com</w:t>
              </w:r>
            </w:hyperlink>
            <w:r w:rsidRPr="002626A5">
              <w:rPr>
                <w:rFonts w:ascii="TH SarabunPSK" w:eastAsia="Calibri" w:hAnsi="TH SarabunPSK" w:cs="TH SarabunPSK"/>
                <w:color w:val="000000" w:themeColor="text1"/>
                <w:sz w:val="32"/>
                <w:szCs w:val="32"/>
                <w:cs/>
              </w:rPr>
              <w:br/>
            </w:r>
            <w:r w:rsidRPr="002626A5">
              <w:rPr>
                <w:rFonts w:ascii="TH SarabunPSK" w:eastAsia="Calibri" w:hAnsi="TH SarabunPSK" w:cs="TH SarabunPSK"/>
                <w:b/>
                <w:bCs/>
                <w:color w:val="000000" w:themeColor="text1"/>
                <w:sz w:val="32"/>
                <w:szCs w:val="32"/>
              </w:rPr>
              <w:t xml:space="preserve">4. </w:t>
            </w:r>
            <w:r w:rsidRPr="002626A5">
              <w:rPr>
                <w:rFonts w:ascii="TH SarabunPSK" w:eastAsia="Calibri" w:hAnsi="TH SarabunPSK" w:cs="TH SarabunPSK"/>
                <w:b/>
                <w:bCs/>
                <w:color w:val="000000" w:themeColor="text1"/>
                <w:sz w:val="32"/>
                <w:szCs w:val="32"/>
                <w:cs/>
              </w:rPr>
              <w:t>เครื่องสําอาง</w:t>
            </w:r>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ผู้ให้ข้อมูลทางวิชาการ</w:t>
            </w:r>
            <w:r w:rsidRPr="002626A5">
              <w:rPr>
                <w:rFonts w:ascii="TH SarabunPSK" w:eastAsia="Calibri" w:hAnsi="TH SarabunPSK" w:cs="TH SarabunPSK"/>
                <w:b/>
                <w:bCs/>
                <w:color w:val="000000" w:themeColor="text1"/>
                <w:sz w:val="32"/>
                <w:szCs w:val="32"/>
                <w:u w:val="single"/>
                <w:cs/>
                <w:lang w:val="en-AU"/>
              </w:rPr>
              <w:t>และผู้</w:t>
            </w:r>
            <w:r w:rsidRPr="002626A5">
              <w:rPr>
                <w:rFonts w:ascii="TH SarabunPSK" w:eastAsia="Calibri" w:hAnsi="TH SarabunPSK" w:cs="TH SarabunPSK"/>
                <w:b/>
                <w:bCs/>
                <w:color w:val="000000" w:themeColor="text1"/>
                <w:sz w:val="32"/>
                <w:szCs w:val="32"/>
                <w:u w:val="single"/>
                <w:cs/>
              </w:rPr>
              <w:t>ประสานงานตัวชี้วัด</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3132"/>
              </w:tabs>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 xml:space="preserve">นายฉัตรชัย พานิชศุภภรณ์             สำนักควบคุมเครื่องสำอางและวัตถุอันตราย อย. </w:t>
            </w:r>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 02-590-7277    โทรสาร :</w:t>
            </w:r>
            <w:r w:rsidRPr="002626A5">
              <w:rPr>
                <w:rFonts w:ascii="TH SarabunPSK" w:eastAsia="Calibri" w:hAnsi="TH SarabunPSK" w:cs="TH SarabunPSK"/>
                <w:color w:val="000000" w:themeColor="text1"/>
                <w:sz w:val="32"/>
                <w:szCs w:val="32"/>
              </w:rPr>
              <w:t xml:space="preserve"> 02-591-846</w:t>
            </w:r>
            <w:r w:rsidRPr="002626A5">
              <w:rPr>
                <w:rFonts w:ascii="TH SarabunPSK" w:eastAsia="Calibri" w:hAnsi="TH SarabunPSK" w:cs="TH SarabunPSK"/>
                <w:color w:val="000000" w:themeColor="text1"/>
                <w:sz w:val="32"/>
                <w:szCs w:val="32"/>
                <w:cs/>
              </w:rPr>
              <w:t>8</w:t>
            </w:r>
          </w:p>
          <w:p w:rsidR="002626A5" w:rsidRPr="002626A5" w:rsidRDefault="002626A5" w:rsidP="002626A5">
            <w:pPr>
              <w:tabs>
                <w:tab w:val="left" w:pos="252"/>
                <w:tab w:val="num" w:pos="1980"/>
                <w:tab w:val="left" w:pos="8460"/>
              </w:tabs>
              <w:spacing w:after="0" w:line="240" w:lineRule="auto"/>
              <w:jc w:val="thaiDistribute"/>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5.</w:t>
            </w:r>
            <w:r w:rsidRPr="002626A5">
              <w:rPr>
                <w:rFonts w:ascii="TH SarabunPSK" w:eastAsia="Calibri" w:hAnsi="TH SarabunPSK" w:cs="TH SarabunPSK"/>
                <w:b/>
                <w:bCs/>
                <w:color w:val="000000" w:themeColor="text1"/>
                <w:sz w:val="32"/>
                <w:szCs w:val="32"/>
                <w:cs/>
                <w:lang w:val="en-AU"/>
              </w:rPr>
              <w:t xml:space="preserve"> </w:t>
            </w:r>
            <w:r w:rsidRPr="002626A5">
              <w:rPr>
                <w:rFonts w:ascii="TH SarabunPSK" w:eastAsia="Calibri" w:hAnsi="TH SarabunPSK" w:cs="TH SarabunPSK"/>
                <w:b/>
                <w:bCs/>
                <w:color w:val="000000" w:themeColor="text1"/>
                <w:sz w:val="32"/>
                <w:szCs w:val="32"/>
                <w:cs/>
              </w:rPr>
              <w:t>ยาแผนโบราณ</w:t>
            </w:r>
          </w:p>
          <w:p w:rsidR="002626A5" w:rsidRPr="002626A5" w:rsidRDefault="002626A5" w:rsidP="002626A5">
            <w:pPr>
              <w:tabs>
                <w:tab w:val="center" w:pos="3823"/>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b/>
                <w:bCs/>
                <w:color w:val="000000" w:themeColor="text1"/>
                <w:sz w:val="32"/>
                <w:szCs w:val="32"/>
                <w:u w:val="single"/>
                <w:cs/>
              </w:rPr>
              <w:t>ผู้ให้ข้อมูลทางวิชาการ</w:t>
            </w:r>
            <w:r w:rsidRPr="002626A5">
              <w:rPr>
                <w:rFonts w:ascii="TH SarabunPSK" w:eastAsia="Calibri" w:hAnsi="TH SarabunPSK" w:cs="TH SarabunPSK"/>
                <w:b/>
                <w:bCs/>
                <w:color w:val="000000" w:themeColor="text1"/>
                <w:sz w:val="32"/>
                <w:szCs w:val="32"/>
                <w:u w:val="single"/>
                <w:cs/>
                <w:lang w:val="en-AU"/>
              </w:rPr>
              <w:t>และผู้</w:t>
            </w:r>
            <w:r w:rsidRPr="002626A5">
              <w:rPr>
                <w:rFonts w:ascii="TH SarabunPSK" w:eastAsia="Calibri" w:hAnsi="TH SarabunPSK" w:cs="TH SarabunPSK"/>
                <w:b/>
                <w:bCs/>
                <w:color w:val="000000" w:themeColor="text1"/>
                <w:sz w:val="32"/>
                <w:szCs w:val="32"/>
                <w:u w:val="single"/>
                <w:cs/>
              </w:rPr>
              <w:t>ประสานงานตัวชี้วัด</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 xml:space="preserve">: </w:t>
            </w:r>
          </w:p>
          <w:p w:rsidR="002626A5" w:rsidRPr="002626A5" w:rsidRDefault="002626A5" w:rsidP="002626A5">
            <w:pPr>
              <w:tabs>
                <w:tab w:val="left" w:pos="3072"/>
              </w:tabs>
              <w:spacing w:after="0" w:line="240" w:lineRule="auto"/>
              <w:rPr>
                <w:rFonts w:ascii="TH SarabunPSK" w:eastAsia="Calibri" w:hAnsi="TH SarabunPSK" w:cs="TH SarabunPSK"/>
                <w:color w:val="FF0000"/>
                <w:sz w:val="32"/>
                <w:szCs w:val="32"/>
              </w:rPr>
            </w:pPr>
            <w:r w:rsidRPr="002626A5">
              <w:rPr>
                <w:rFonts w:ascii="TH SarabunPSK" w:eastAsia="Calibri" w:hAnsi="TH SarabunPSK" w:cs="TH SarabunPSK"/>
                <w:color w:val="000000" w:themeColor="text1"/>
                <w:sz w:val="32"/>
                <w:szCs w:val="32"/>
                <w:cs/>
              </w:rPr>
              <w:t xml:space="preserve">ภก วราวุธ เสริมสินสิริ                   </w:t>
            </w:r>
            <w:r w:rsidRPr="002626A5">
              <w:rPr>
                <w:rFonts w:ascii="TH SarabunPSK" w:eastAsia="Calibri" w:hAnsi="TH SarabunPSK" w:cs="TH SarabunPSK"/>
                <w:strike/>
                <w:color w:val="0070C0"/>
                <w:sz w:val="32"/>
                <w:szCs w:val="32"/>
                <w:cs/>
              </w:rPr>
              <w:t>สำนักยา อย</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FF0000"/>
                <w:sz w:val="32"/>
                <w:szCs w:val="32"/>
                <w:cs/>
              </w:rPr>
              <w:t xml:space="preserve">ผู้อำนวยการกองผลิตภัณฑ์สมุนไพร </w:t>
            </w:r>
          </w:p>
          <w:p w:rsidR="002626A5" w:rsidRPr="002626A5" w:rsidRDefault="002626A5" w:rsidP="002626A5">
            <w:pPr>
              <w:tabs>
                <w:tab w:val="left" w:pos="3072"/>
              </w:tabs>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FF0000"/>
                <w:sz w:val="32"/>
                <w:szCs w:val="32"/>
                <w:cs/>
              </w:rPr>
              <w:tab/>
              <w:t>กองผลิตภัณฑ์สมุนไพร</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 xml:space="preserve">โทรศัพท์ที่ทำงาน : </w:t>
            </w:r>
            <w:r w:rsidRPr="002626A5">
              <w:rPr>
                <w:rFonts w:ascii="TH SarabunPSK" w:eastAsia="Calibri" w:hAnsi="TH SarabunPSK" w:cs="TH SarabunPSK"/>
                <w:color w:val="000000" w:themeColor="text1"/>
                <w:sz w:val="32"/>
                <w:szCs w:val="32"/>
              </w:rPr>
              <w:t>02-59</w:t>
            </w:r>
            <w:r w:rsidRPr="002626A5">
              <w:rPr>
                <w:rFonts w:ascii="TH SarabunPSK" w:eastAsia="Calibri" w:hAnsi="TH SarabunPSK" w:cs="TH SarabunPSK"/>
                <w:color w:val="000000" w:themeColor="text1"/>
                <w:sz w:val="32"/>
                <w:szCs w:val="32"/>
                <w:cs/>
              </w:rPr>
              <w:t>1</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 xml:space="preserve">9623      โทรศัพท์มือถือ : </w:t>
            </w:r>
            <w:r w:rsidRPr="002626A5">
              <w:rPr>
                <w:rFonts w:ascii="TH SarabunPSK" w:eastAsia="Calibri" w:hAnsi="TH SarabunPSK" w:cs="TH SarabunPSK"/>
                <w:color w:val="000000" w:themeColor="text1"/>
                <w:sz w:val="32"/>
                <w:szCs w:val="32"/>
              </w:rPr>
              <w:t>089</w:t>
            </w:r>
            <w:r w:rsidRPr="002626A5">
              <w:rPr>
                <w:rFonts w:ascii="TH SarabunPSK" w:eastAsia="Calibri" w:hAnsi="TH SarabunPSK" w:cs="TH SarabunPSK"/>
                <w:color w:val="000000" w:themeColor="text1"/>
                <w:sz w:val="32"/>
                <w:szCs w:val="32"/>
                <w:cs/>
              </w:rPr>
              <w:t>-</w:t>
            </w:r>
            <w:r w:rsidRPr="002626A5">
              <w:rPr>
                <w:rFonts w:ascii="TH SarabunPSK" w:eastAsia="Calibri" w:hAnsi="TH SarabunPSK" w:cs="TH SarabunPSK"/>
                <w:color w:val="000000" w:themeColor="text1"/>
                <w:sz w:val="32"/>
                <w:szCs w:val="32"/>
              </w:rPr>
              <w:t>796</w:t>
            </w:r>
            <w:r w:rsidRPr="002626A5">
              <w:rPr>
                <w:rFonts w:ascii="TH SarabunPSK" w:eastAsia="Calibri" w:hAnsi="TH SarabunPSK" w:cs="TH SarabunPSK"/>
                <w:color w:val="000000" w:themeColor="text1"/>
                <w:sz w:val="32"/>
                <w:szCs w:val="32"/>
                <w:cs/>
              </w:rPr>
              <w:t>-</w:t>
            </w:r>
            <w:r w:rsidRPr="002626A5">
              <w:rPr>
                <w:rFonts w:ascii="TH SarabunPSK" w:eastAsia="Calibri" w:hAnsi="TH SarabunPSK" w:cs="TH SarabunPSK"/>
                <w:color w:val="000000" w:themeColor="text1"/>
                <w:sz w:val="32"/>
                <w:szCs w:val="32"/>
              </w:rPr>
              <w:t>1437</w:t>
            </w:r>
          </w:p>
          <w:p w:rsidR="002626A5" w:rsidRPr="002626A5" w:rsidRDefault="002626A5" w:rsidP="002626A5">
            <w:pPr>
              <w:tabs>
                <w:tab w:val="left" w:pos="3426"/>
              </w:tabs>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color w:val="000000" w:themeColor="text1"/>
                <w:sz w:val="32"/>
                <w:szCs w:val="32"/>
                <w:lang w:val="en-AU"/>
              </w:rPr>
              <w:t>E</w:t>
            </w:r>
            <w:r w:rsidRPr="002626A5">
              <w:rPr>
                <w:rFonts w:ascii="TH SarabunPSK" w:eastAsia="Calibri" w:hAnsi="TH SarabunPSK" w:cs="TH SarabunPSK"/>
                <w:color w:val="000000" w:themeColor="text1"/>
                <w:sz w:val="32"/>
                <w:szCs w:val="32"/>
                <w:cs/>
              </w:rPr>
              <w:t>-</w:t>
            </w:r>
            <w:r w:rsidRPr="002626A5">
              <w:rPr>
                <w:rFonts w:ascii="TH SarabunPSK" w:eastAsia="Calibri" w:hAnsi="TH SarabunPSK" w:cs="TH SarabunPSK"/>
                <w:color w:val="000000" w:themeColor="text1"/>
                <w:sz w:val="32"/>
                <w:szCs w:val="32"/>
              </w:rPr>
              <w:t xml:space="preserve">mail </w:t>
            </w:r>
            <w:r w:rsidRPr="002626A5">
              <w:rPr>
                <w:rFonts w:ascii="TH SarabunPSK" w:eastAsia="Calibri" w:hAnsi="TH SarabunPSK" w:cs="TH SarabunPSK"/>
                <w:color w:val="000000" w:themeColor="text1"/>
                <w:sz w:val="32"/>
                <w:szCs w:val="32"/>
                <w:cs/>
              </w:rPr>
              <w:t xml:space="preserve">: </w:t>
            </w:r>
            <w:r w:rsidRPr="002626A5">
              <w:rPr>
                <w:rFonts w:ascii="TH SarabunPSK" w:eastAsia="Calibri" w:hAnsi="TH SarabunPSK" w:cs="TH SarabunPSK"/>
                <w:color w:val="000000" w:themeColor="text1"/>
                <w:sz w:val="32"/>
                <w:szCs w:val="32"/>
              </w:rPr>
              <w:t>varavoot@hormail.com</w:t>
            </w:r>
          </w:p>
        </w:tc>
      </w:tr>
      <w:tr w:rsidR="002626A5" w:rsidRPr="002626A5" w:rsidTr="004E63C9">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cs/>
              </w:rPr>
            </w:pPr>
            <w:r w:rsidRPr="002626A5">
              <w:rPr>
                <w:rFonts w:ascii="TH SarabunPSK" w:eastAsia="Calibri" w:hAnsi="TH SarabunPSK" w:cs="TH SarabunPSK"/>
                <w:b/>
                <w:bCs/>
                <w:color w:val="000000" w:themeColor="text1"/>
                <w:sz w:val="32"/>
                <w:szCs w:val="32"/>
                <w:cs/>
              </w:rPr>
              <w:lastRenderedPageBreak/>
              <w:t>หน่วยงานประมวลผลและจัดทำข้อมูล</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r w:rsidRPr="002626A5">
              <w:rPr>
                <w:rFonts w:ascii="TH SarabunPSK" w:eastAsia="Calibri" w:hAnsi="TH SarabunPSK" w:cs="TH SarabunPSK"/>
                <w:b/>
                <w:bCs/>
                <w:color w:val="000000" w:themeColor="text1"/>
                <w:sz w:val="32"/>
                <w:szCs w:val="32"/>
                <w:cs/>
              </w:rPr>
              <w:t>(ระดับส่วนกลาง)</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Times New Roman" w:hAnsi="TH SarabunPSK" w:cs="TH SarabunPSK"/>
                <w:color w:val="000000" w:themeColor="text1"/>
                <w:sz w:val="32"/>
                <w:szCs w:val="32"/>
              </w:rPr>
            </w:pPr>
            <w:r w:rsidRPr="002626A5">
              <w:rPr>
                <w:rFonts w:ascii="TH SarabunPSK" w:eastAsia="Times New Roman" w:hAnsi="TH SarabunPSK" w:cs="TH SarabunPSK"/>
                <w:color w:val="000000" w:themeColor="text1"/>
                <w:sz w:val="32"/>
                <w:szCs w:val="32"/>
                <w:cs/>
              </w:rPr>
              <w:t>- สำนักงานคณะกรรมการอาหารและยา</w:t>
            </w:r>
          </w:p>
          <w:p w:rsidR="002626A5" w:rsidRPr="002626A5" w:rsidRDefault="002626A5" w:rsidP="002626A5">
            <w:pPr>
              <w:spacing w:after="0" w:line="240" w:lineRule="auto"/>
              <w:rPr>
                <w:rFonts w:ascii="TH SarabunPSK" w:eastAsia="Times New Roman" w:hAnsi="TH SarabunPSK" w:cs="TH SarabunPSK"/>
                <w:color w:val="000000" w:themeColor="text1"/>
                <w:sz w:val="32"/>
                <w:szCs w:val="32"/>
              </w:rPr>
            </w:pPr>
            <w:r w:rsidRPr="002626A5">
              <w:rPr>
                <w:rFonts w:ascii="TH SarabunPSK" w:eastAsia="Times New Roman" w:hAnsi="TH SarabunPSK" w:cs="TH SarabunPSK"/>
                <w:color w:val="000000" w:themeColor="text1"/>
                <w:sz w:val="32"/>
                <w:szCs w:val="32"/>
                <w:cs/>
              </w:rPr>
              <w:t>- สำนักงานสาธารณสุขจังหวัด</w:t>
            </w:r>
          </w:p>
        </w:tc>
      </w:tr>
      <w:tr w:rsidR="002626A5" w:rsidRPr="002626A5" w:rsidTr="004E63C9">
        <w:trPr>
          <w:trHeight w:val="4495"/>
        </w:trPr>
        <w:tc>
          <w:tcPr>
            <w:tcW w:w="2122"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ผู้รับผิดชอบ</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การรายงานผล</w:t>
            </w:r>
          </w:p>
          <w:p w:rsidR="002626A5" w:rsidRPr="002626A5" w:rsidRDefault="002626A5" w:rsidP="002626A5">
            <w:pPr>
              <w:spacing w:after="0" w:line="240" w:lineRule="auto"/>
              <w:rPr>
                <w:rFonts w:ascii="TH SarabunPSK" w:eastAsia="Calibri" w:hAnsi="TH SarabunPSK" w:cs="TH SarabunPSK"/>
                <w:b/>
                <w:bCs/>
                <w:color w:val="000000" w:themeColor="text1"/>
                <w:sz w:val="32"/>
                <w:szCs w:val="32"/>
                <w:highlight w:val="yellow"/>
              </w:rPr>
            </w:pPr>
            <w:r w:rsidRPr="002626A5">
              <w:rPr>
                <w:rFonts w:ascii="TH SarabunPSK" w:eastAsia="Calibri" w:hAnsi="TH SarabunPSK" w:cs="TH SarabunPSK"/>
                <w:b/>
                <w:bCs/>
                <w:color w:val="000000" w:themeColor="text1"/>
                <w:sz w:val="32"/>
                <w:szCs w:val="32"/>
                <w:cs/>
              </w:rPr>
              <w:t>การดำเนินงาน</w:t>
            </w:r>
          </w:p>
        </w:tc>
        <w:tc>
          <w:tcPr>
            <w:tcW w:w="8261" w:type="dxa"/>
            <w:tcBorders>
              <w:top w:val="single" w:sz="4" w:space="0" w:color="auto"/>
              <w:left w:val="single" w:sz="4" w:space="0" w:color="auto"/>
              <w:bottom w:val="single" w:sz="4" w:space="0" w:color="auto"/>
              <w:right w:val="single" w:sz="4" w:space="0" w:color="auto"/>
            </w:tcBorders>
          </w:tcPr>
          <w:p w:rsidR="002626A5" w:rsidRPr="002626A5" w:rsidRDefault="002626A5" w:rsidP="002626A5">
            <w:pPr>
              <w:spacing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ส่วนภูมิภาค</w:t>
            </w:r>
          </w:p>
          <w:p w:rsidR="002626A5" w:rsidRPr="002626A5" w:rsidRDefault="002626A5" w:rsidP="002626A5">
            <w:pPr>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1</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นายอาทิตย์  พันเดช</w:t>
            </w:r>
            <w:r w:rsidRPr="002626A5">
              <w:rPr>
                <w:rFonts w:ascii="TH SarabunPSK" w:eastAsia="Calibri" w:hAnsi="TH SarabunPSK" w:cs="TH SarabunPSK"/>
                <w:color w:val="000000" w:themeColor="text1"/>
                <w:sz w:val="32"/>
                <w:szCs w:val="32"/>
              </w:rPr>
              <w:tab/>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cs/>
              </w:rPr>
              <w:tab/>
              <w:t xml:space="preserve">ตำแหน่ง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เภสัชกรชำนาญการพิเศษ</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02-590-7383</w:t>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cs/>
              </w:rPr>
              <w:tab/>
              <w:t xml:space="preserve">โทรศัพท์มือถือ : </w:t>
            </w:r>
            <w:r w:rsidRPr="002626A5">
              <w:rPr>
                <w:rFonts w:ascii="TH SarabunPSK" w:eastAsia="Calibri" w:hAnsi="TH SarabunPSK" w:cs="TH SarabunPSK"/>
                <w:color w:val="000000" w:themeColor="text1"/>
                <w:sz w:val="32"/>
                <w:szCs w:val="32"/>
              </w:rPr>
              <w:t>084-795-6951</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โทรสาร :</w:t>
            </w:r>
            <w:r w:rsidRPr="002626A5">
              <w:rPr>
                <w:rFonts w:ascii="TH SarabunPSK" w:eastAsia="Calibri" w:hAnsi="TH SarabunPSK" w:cs="TH SarabunPSK"/>
                <w:color w:val="000000" w:themeColor="text1"/>
                <w:sz w:val="32"/>
                <w:szCs w:val="32"/>
              </w:rPr>
              <w:t xml:space="preserve"> 02-591-8484</w:t>
            </w:r>
            <w:r w:rsidRPr="002626A5">
              <w:rPr>
                <w:rFonts w:ascii="TH SarabunPSK" w:eastAsia="Calibri" w:hAnsi="TH SarabunPSK" w:cs="TH SarabunPSK"/>
                <w:color w:val="000000" w:themeColor="text1"/>
                <w:sz w:val="32"/>
                <w:szCs w:val="32"/>
              </w:rPr>
              <w:tab/>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rPr>
              <w:t>E-mail : artypun@gmail.com</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กองส่งเสริมงานคุ้มครองฯ (คบ)</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สำนักงานคณะกรรมการอาหารและยา</w:t>
            </w:r>
          </w:p>
          <w:p w:rsidR="002626A5" w:rsidRPr="002626A5" w:rsidRDefault="002626A5" w:rsidP="002626A5">
            <w:pPr>
              <w:spacing w:before="100" w:after="0" w:line="240" w:lineRule="auto"/>
              <w:rPr>
                <w:rFonts w:ascii="TH SarabunPSK" w:eastAsia="Calibri" w:hAnsi="TH SarabunPSK" w:cs="TH SarabunPSK"/>
                <w:b/>
                <w:bCs/>
                <w:color w:val="000000" w:themeColor="text1"/>
                <w:sz w:val="32"/>
                <w:szCs w:val="32"/>
              </w:rPr>
            </w:pPr>
            <w:r w:rsidRPr="002626A5">
              <w:rPr>
                <w:rFonts w:ascii="TH SarabunPSK" w:eastAsia="Calibri" w:hAnsi="TH SarabunPSK" w:cs="TH SarabunPSK"/>
                <w:b/>
                <w:bCs/>
                <w:color w:val="000000" w:themeColor="text1"/>
                <w:sz w:val="32"/>
                <w:szCs w:val="32"/>
                <w:cs/>
              </w:rPr>
              <w:t>ส่วนกลาง</w:t>
            </w:r>
          </w:p>
          <w:p w:rsidR="002626A5" w:rsidRPr="002626A5" w:rsidRDefault="002626A5" w:rsidP="002626A5">
            <w:pPr>
              <w:tabs>
                <w:tab w:val="left" w:pos="3672"/>
              </w:tabs>
              <w:spacing w:after="0" w:line="240" w:lineRule="auto"/>
              <w:rPr>
                <w:rFonts w:ascii="TH SarabunPSK" w:eastAsia="Calibri" w:hAnsi="TH SarabunPSK" w:cs="TH SarabunPSK"/>
                <w:color w:val="000000" w:themeColor="text1"/>
                <w:sz w:val="32"/>
                <w:szCs w:val="32"/>
                <w:cs/>
              </w:rPr>
            </w:pPr>
            <w:r w:rsidRPr="002626A5">
              <w:rPr>
                <w:rFonts w:ascii="TH SarabunPSK" w:eastAsia="Calibri" w:hAnsi="TH SarabunPSK" w:cs="TH SarabunPSK"/>
                <w:color w:val="000000" w:themeColor="text1"/>
                <w:sz w:val="32"/>
                <w:szCs w:val="32"/>
                <w:cs/>
              </w:rPr>
              <w:t>1</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 xml:space="preserve">นางนิธิวดี บัตรพรรธนะ                    ตำแหน่ง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นักวิเคราะห์นโยบายและแผนชำนาญการ</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โทรศัพท์ที่ทำงาน :</w:t>
            </w:r>
            <w:r w:rsidRPr="002626A5">
              <w:rPr>
                <w:rFonts w:ascii="TH SarabunPSK" w:eastAsia="Calibri" w:hAnsi="TH SarabunPSK" w:cs="TH SarabunPSK"/>
                <w:color w:val="000000" w:themeColor="text1"/>
                <w:sz w:val="32"/>
                <w:szCs w:val="32"/>
              </w:rPr>
              <w:t xml:space="preserve"> </w:t>
            </w:r>
            <w:r w:rsidRPr="002626A5">
              <w:rPr>
                <w:rFonts w:ascii="TH SarabunPSK" w:eastAsia="Calibri" w:hAnsi="TH SarabunPSK" w:cs="TH SarabunPSK"/>
                <w:color w:val="000000" w:themeColor="text1"/>
                <w:sz w:val="32"/>
                <w:szCs w:val="32"/>
                <w:cs/>
              </w:rPr>
              <w:t>02-590-7292</w:t>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cs/>
              </w:rPr>
              <w:tab/>
              <w:t xml:space="preserve">โทรศัพท์มือถือ : </w:t>
            </w:r>
            <w:r w:rsidRPr="002626A5">
              <w:rPr>
                <w:rFonts w:ascii="TH SarabunPSK" w:eastAsia="Calibri" w:hAnsi="TH SarabunPSK" w:cs="TH SarabunPSK"/>
                <w:color w:val="000000" w:themeColor="text1"/>
                <w:sz w:val="32"/>
                <w:szCs w:val="32"/>
              </w:rPr>
              <w:t>0</w:t>
            </w:r>
            <w:r w:rsidRPr="002626A5">
              <w:rPr>
                <w:rFonts w:ascii="TH SarabunPSK" w:eastAsia="Calibri" w:hAnsi="TH SarabunPSK" w:cs="TH SarabunPSK"/>
                <w:color w:val="000000" w:themeColor="text1"/>
                <w:sz w:val="32"/>
                <w:szCs w:val="32"/>
                <w:cs/>
              </w:rPr>
              <w:t>93</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329</w:t>
            </w:r>
            <w:r w:rsidRPr="002626A5">
              <w:rPr>
                <w:rFonts w:ascii="TH SarabunPSK" w:eastAsia="Calibri" w:hAnsi="TH SarabunPSK" w:cs="TH SarabunPSK"/>
                <w:color w:val="000000" w:themeColor="text1"/>
                <w:sz w:val="32"/>
                <w:szCs w:val="32"/>
              </w:rPr>
              <w:t>-</w:t>
            </w:r>
            <w:r w:rsidRPr="002626A5">
              <w:rPr>
                <w:rFonts w:ascii="TH SarabunPSK" w:eastAsia="Calibri" w:hAnsi="TH SarabunPSK" w:cs="TH SarabunPSK"/>
                <w:color w:val="000000" w:themeColor="text1"/>
                <w:sz w:val="32"/>
                <w:szCs w:val="32"/>
                <w:cs/>
              </w:rPr>
              <w:t>6998</w:t>
            </w:r>
          </w:p>
          <w:p w:rsidR="002626A5" w:rsidRPr="002626A5" w:rsidRDefault="002626A5" w:rsidP="002626A5">
            <w:pPr>
              <w:spacing w:after="0" w:line="240" w:lineRule="auto"/>
              <w:rPr>
                <w:rFonts w:ascii="TH SarabunPSK" w:eastAsia="Calibri" w:hAnsi="TH SarabunPSK" w:cs="TH SarabunPSK"/>
                <w:color w:val="000000" w:themeColor="text1"/>
                <w:sz w:val="32"/>
                <w:szCs w:val="32"/>
              </w:rPr>
            </w:pPr>
            <w:r w:rsidRPr="002626A5">
              <w:rPr>
                <w:rFonts w:ascii="TH SarabunPSK" w:eastAsia="Calibri" w:hAnsi="TH SarabunPSK" w:cs="TH SarabunPSK"/>
                <w:color w:val="000000" w:themeColor="text1"/>
                <w:sz w:val="32"/>
                <w:szCs w:val="32"/>
                <w:cs/>
              </w:rPr>
              <w:t>โทรสาร :</w:t>
            </w:r>
            <w:r w:rsidRPr="002626A5">
              <w:rPr>
                <w:rFonts w:ascii="TH SarabunPSK" w:eastAsia="Calibri" w:hAnsi="TH SarabunPSK" w:cs="TH SarabunPSK"/>
                <w:color w:val="000000" w:themeColor="text1"/>
                <w:sz w:val="32"/>
                <w:szCs w:val="32"/>
              </w:rPr>
              <w:t xml:space="preserve"> 02-591-8457</w:t>
            </w:r>
            <w:r w:rsidRPr="002626A5">
              <w:rPr>
                <w:rFonts w:ascii="TH SarabunPSK" w:eastAsia="Calibri" w:hAnsi="TH SarabunPSK" w:cs="TH SarabunPSK"/>
                <w:color w:val="000000" w:themeColor="text1"/>
                <w:sz w:val="32"/>
                <w:szCs w:val="32"/>
              </w:rPr>
              <w:tab/>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cs/>
              </w:rPr>
              <w:tab/>
            </w:r>
            <w:r w:rsidRPr="002626A5">
              <w:rPr>
                <w:rFonts w:ascii="TH SarabunPSK" w:eastAsia="Calibri" w:hAnsi="TH SarabunPSK" w:cs="TH SarabunPSK"/>
                <w:color w:val="000000" w:themeColor="text1"/>
                <w:sz w:val="32"/>
                <w:szCs w:val="32"/>
              </w:rPr>
              <w:t xml:space="preserve">E-mail : </w:t>
            </w:r>
            <w:r w:rsidRPr="002626A5">
              <w:rPr>
                <w:rFonts w:ascii="TH SarabunPSK" w:eastAsia="Calibri" w:hAnsi="TH SarabunPSK" w:cs="TH SarabunPSK"/>
                <w:color w:val="000000" w:themeColor="text1"/>
                <w:sz w:val="32"/>
                <w:szCs w:val="32"/>
                <w:lang w:val="en-AU"/>
              </w:rPr>
              <w:t>pattana</w:t>
            </w:r>
            <w:r w:rsidRPr="002626A5">
              <w:rPr>
                <w:rFonts w:ascii="TH SarabunPSK" w:eastAsia="Calibri" w:hAnsi="TH SarabunPSK" w:cs="TH SarabunPSK"/>
                <w:color w:val="000000" w:themeColor="text1"/>
                <w:sz w:val="32"/>
                <w:szCs w:val="32"/>
              </w:rPr>
              <w:t>@fda.moph.go.th</w:t>
            </w:r>
          </w:p>
          <w:p w:rsidR="002626A5" w:rsidRPr="002626A5" w:rsidRDefault="002626A5" w:rsidP="002626A5">
            <w:pPr>
              <w:spacing w:after="0" w:line="240" w:lineRule="auto"/>
              <w:rPr>
                <w:rFonts w:ascii="TH SarabunPSK" w:eastAsia="Calibri" w:hAnsi="TH SarabunPSK" w:cs="TH SarabunPSK"/>
                <w:color w:val="000000" w:themeColor="text1"/>
                <w:sz w:val="32"/>
                <w:szCs w:val="32"/>
                <w:lang w:val="en-AU"/>
              </w:rPr>
            </w:pPr>
            <w:r w:rsidRPr="002626A5">
              <w:rPr>
                <w:rFonts w:ascii="TH SarabunPSK" w:eastAsia="Calibri" w:hAnsi="TH SarabunPSK" w:cs="TH SarabunPSK"/>
                <w:color w:val="000000" w:themeColor="text1"/>
                <w:sz w:val="32"/>
                <w:szCs w:val="32"/>
                <w:cs/>
              </w:rPr>
              <w:t>กลุ่มติดตามและประเมินผล กองแผนงานและวิชาการ</w:t>
            </w:r>
            <w:r w:rsidRPr="002626A5">
              <w:rPr>
                <w:rFonts w:ascii="TH SarabunPSK" w:eastAsia="Calibri" w:hAnsi="TH SarabunPSK" w:cs="TH SarabunPSK"/>
                <w:color w:val="000000" w:themeColor="text1"/>
                <w:sz w:val="32"/>
                <w:szCs w:val="32"/>
                <w:lang w:val="en-AU"/>
              </w:rPr>
              <w:t xml:space="preserve"> </w:t>
            </w:r>
            <w:r w:rsidRPr="002626A5">
              <w:rPr>
                <w:rFonts w:ascii="TH SarabunPSK" w:eastAsia="Calibri" w:hAnsi="TH SarabunPSK" w:cs="TH SarabunPSK"/>
                <w:color w:val="000000" w:themeColor="text1"/>
                <w:sz w:val="32"/>
                <w:szCs w:val="32"/>
                <w:cs/>
                <w:lang w:val="en-AU"/>
              </w:rPr>
              <w:t xml:space="preserve">อย. </w:t>
            </w:r>
          </w:p>
        </w:tc>
      </w:tr>
    </w:tbl>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rsidP="002626A5">
      <w:pP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 xml:space="preserve">ประเด็น </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ยาแผนโบราณ</w:t>
      </w:r>
    </w:p>
    <w:tbl>
      <w:tblPr>
        <w:tblW w:w="101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7791"/>
      </w:tblGrid>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tabs>
                <w:tab w:val="left" w:pos="252"/>
              </w:tabs>
              <w:spacing w:after="0" w:line="240" w:lineRule="auto"/>
              <w:rPr>
                <w:rFonts w:ascii="TH SarabunPSK" w:hAnsi="TH SarabunPSK" w:cs="TH SarabunPSK"/>
                <w:b/>
                <w:bCs/>
                <w:color w:val="000000" w:themeColor="text1"/>
                <w:sz w:val="32"/>
                <w:szCs w:val="32"/>
                <w:lang w:val="en-AU"/>
              </w:rPr>
            </w:pPr>
            <w:r w:rsidRPr="005C5369">
              <w:rPr>
                <w:rFonts w:ascii="TH SarabunPSK" w:hAnsi="TH SarabunPSK" w:cs="TH SarabunPSK"/>
                <w:b/>
                <w:bCs/>
                <w:color w:val="000000" w:themeColor="text1"/>
                <w:sz w:val="32"/>
                <w:szCs w:val="32"/>
                <w:u w:val="single"/>
                <w:cs/>
              </w:rPr>
              <w:t>ตัวชี้วัดที่ 1</w:t>
            </w: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b/>
                <w:bCs/>
                <w:color w:val="000000" w:themeColor="text1"/>
                <w:sz w:val="32"/>
                <w:szCs w:val="32"/>
                <w:lang w:val="en-AU"/>
              </w:rPr>
              <w:t xml:space="preserve">: </w:t>
            </w:r>
          </w:p>
          <w:p w:rsidR="002626A5" w:rsidRPr="005C5369" w:rsidRDefault="002626A5" w:rsidP="005C5369">
            <w:pPr>
              <w:tabs>
                <w:tab w:val="left" w:pos="252"/>
              </w:tabs>
              <w:spacing w:after="0" w:line="240" w:lineRule="auto"/>
              <w:rPr>
                <w:rFonts w:ascii="TH SarabunPSK" w:hAnsi="TH SarabunPSK" w:cs="TH SarabunPSK"/>
                <w:b/>
                <w:bCs/>
                <w:color w:val="000000" w:themeColor="text1"/>
                <w:sz w:val="32"/>
                <w:szCs w:val="32"/>
                <w:lang w:val="en-AU"/>
              </w:rPr>
            </w:pPr>
          </w:p>
          <w:p w:rsidR="002626A5" w:rsidRPr="005C5369" w:rsidRDefault="002626A5" w:rsidP="005C5369">
            <w:pPr>
              <w:tabs>
                <w:tab w:val="left" w:pos="252"/>
              </w:tabs>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u w:val="single"/>
                <w:cs/>
              </w:rPr>
              <w:t>ตัวชี้วัดย่อยที่ 1.</w:t>
            </w:r>
            <w:r w:rsidRPr="005C5369">
              <w:rPr>
                <w:rFonts w:ascii="TH SarabunPSK" w:hAnsi="TH SarabunPSK" w:cs="TH SarabunPSK"/>
                <w:b/>
                <w:bCs/>
                <w:color w:val="000000" w:themeColor="text1"/>
                <w:sz w:val="32"/>
                <w:szCs w:val="32"/>
                <w:u w:val="single"/>
              </w:rPr>
              <w:t>2</w:t>
            </w:r>
            <w:r w:rsidRPr="005C5369">
              <w:rPr>
                <w:rFonts w:ascii="TH SarabunPSK" w:hAnsi="TH SarabunPSK" w:cs="TH SarabunPSK"/>
                <w:b/>
                <w:bCs/>
                <w:color w:val="000000" w:themeColor="text1"/>
                <w:sz w:val="32"/>
                <w:szCs w:val="32"/>
                <w:cs/>
                <w:lang w:val="en-AU"/>
              </w:rPr>
              <w:t xml:space="preserve"> </w:t>
            </w:r>
            <w:r w:rsidRPr="005C5369">
              <w:rPr>
                <w:rFonts w:ascii="TH SarabunPSK" w:hAnsi="TH SarabunPSK" w:cs="TH SarabunPSK"/>
                <w:b/>
                <w:bCs/>
                <w:color w:val="000000" w:themeColor="text1"/>
                <w:sz w:val="32"/>
                <w:szCs w:val="32"/>
                <w:lang w:val="en-AU"/>
              </w:rPr>
              <w:t>:</w:t>
            </w:r>
            <w:r w:rsidRPr="005C5369">
              <w:rPr>
                <w:rFonts w:ascii="TH SarabunPSK" w:hAnsi="TH SarabunPSK" w:cs="TH SarabunPSK"/>
                <w:b/>
                <w:bCs/>
                <w:color w:val="000000" w:themeColor="text1"/>
                <w:sz w:val="32"/>
                <w:szCs w:val="32"/>
                <w:cs/>
              </w:rPr>
              <w:t xml:space="preserve"> </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tabs>
                <w:tab w:val="left" w:pos="252"/>
              </w:tabs>
              <w:spacing w:after="0" w:line="240" w:lineRule="auto"/>
              <w:rPr>
                <w:rFonts w:ascii="TH SarabunPSK" w:hAnsi="TH SarabunPSK" w:cs="TH SarabunPSK"/>
                <w:b/>
                <w:bCs/>
                <w:color w:val="000000" w:themeColor="text1"/>
                <w:sz w:val="32"/>
                <w:szCs w:val="32"/>
                <w:lang w:val="en-AU"/>
              </w:rPr>
            </w:pPr>
            <w:r w:rsidRPr="005C5369">
              <w:rPr>
                <w:rFonts w:ascii="TH SarabunPSK" w:hAnsi="TH SarabunPSK" w:cs="TH SarabunPSK"/>
                <w:b/>
                <w:bCs/>
                <w:color w:val="000000" w:themeColor="text1"/>
                <w:sz w:val="32"/>
                <w:szCs w:val="32"/>
                <w:cs/>
              </w:rPr>
              <w:t xml:space="preserve">ร้อยละของผลิตภัณฑ์สุขภาพกลุ่มเสี่ยงที่ได้รับการตรวจสอบได้มาตรฐานตามเกณฑ์       ที่กำหนด </w:t>
            </w:r>
            <w:r w:rsidRPr="005C5369">
              <w:rPr>
                <w:rFonts w:ascii="TH SarabunPSK" w:hAnsi="TH SarabunPSK" w:cs="TH SarabunPSK"/>
                <w:b/>
                <w:bCs/>
                <w:color w:val="000000" w:themeColor="text1"/>
                <w:sz w:val="32"/>
                <w:szCs w:val="32"/>
                <w:lang w:val="en-AU"/>
              </w:rPr>
              <w:t>(</w:t>
            </w:r>
            <w:r w:rsidRPr="005C5369">
              <w:rPr>
                <w:rFonts w:ascii="TH SarabunPSK" w:hAnsi="TH SarabunPSK" w:cs="TH SarabunPSK"/>
                <w:b/>
                <w:bCs/>
                <w:color w:val="000000" w:themeColor="text1"/>
                <w:sz w:val="32"/>
                <w:szCs w:val="32"/>
                <w:cs/>
                <w:lang w:val="en-AU"/>
              </w:rPr>
              <w:t>เป้าหมายร้อยละ 80)</w:t>
            </w:r>
          </w:p>
          <w:p w:rsidR="002626A5" w:rsidRPr="005C5369" w:rsidRDefault="002626A5" w:rsidP="005C5369">
            <w:pPr>
              <w:tabs>
                <w:tab w:val="left" w:pos="252"/>
              </w:tabs>
              <w:spacing w:after="0" w:line="240" w:lineRule="auto"/>
              <w:rPr>
                <w:rFonts w:ascii="TH SarabunPSK" w:hAnsi="TH SarabunPSK" w:cs="TH SarabunPSK"/>
                <w:b/>
                <w:bCs/>
                <w:color w:val="000000" w:themeColor="text1"/>
                <w:sz w:val="32"/>
                <w:szCs w:val="32"/>
                <w:lang w:val="en-AU"/>
              </w:rPr>
            </w:pPr>
            <w:r w:rsidRPr="005C5369">
              <w:rPr>
                <w:rFonts w:ascii="TH SarabunPSK" w:hAnsi="TH SarabunPSK" w:cs="TH SarabunPSK"/>
                <w:b/>
                <w:bCs/>
                <w:color w:val="000000" w:themeColor="text1"/>
                <w:sz w:val="32"/>
                <w:szCs w:val="32"/>
                <w:cs/>
                <w:lang w:val="en-AU"/>
              </w:rPr>
              <w:t>ร้อยละของยาแผนโบราณกลุ่มเสี่ยงปลอดภัย ไม่พบการปลอมปนสเตียรอยด์</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7791"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tabs>
                <w:tab w:val="left" w:pos="681"/>
              </w:tabs>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ยาแผนโบราณ หมายถึง ยาแผนโบราณที่มีทะเบียนตำรับตามกฎหมาย</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7791"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z w:val="32"/>
                <w:szCs w:val="32"/>
                <w:cs/>
              </w:rPr>
              <w:t>ยาแผนโบราณกลุ่มเสี่ยง คือ ยาแผนโบราณที่มีทะเบียนตำรับตามกฎหมาย ที่อยู่ในครัวเรือนของผู้สูงอายุ</w:t>
            </w:r>
            <w:r w:rsidRPr="005C5369">
              <w:rPr>
                <w:rFonts w:ascii="TH SarabunPSK" w:hAnsi="TH SarabunPSK" w:cs="TH SarabunPSK"/>
                <w:color w:val="000000" w:themeColor="text1"/>
                <w:spacing w:val="-4"/>
                <w:sz w:val="32"/>
                <w:szCs w:val="32"/>
                <w:cs/>
              </w:rPr>
              <w:t xml:space="preserve">มากกว่า </w:t>
            </w:r>
            <w:r w:rsidRPr="005C5369">
              <w:rPr>
                <w:rFonts w:ascii="TH SarabunPSK" w:hAnsi="TH SarabunPSK" w:cs="TH SarabunPSK"/>
                <w:color w:val="000000" w:themeColor="text1"/>
                <w:spacing w:val="-4"/>
                <w:sz w:val="32"/>
                <w:szCs w:val="32"/>
                <w:lang w:val="en-GB"/>
              </w:rPr>
              <w:t xml:space="preserve">60 </w:t>
            </w:r>
            <w:r w:rsidRPr="005C5369">
              <w:rPr>
                <w:rFonts w:ascii="TH SarabunPSK" w:hAnsi="TH SarabunPSK" w:cs="TH SarabunPSK"/>
                <w:color w:val="000000" w:themeColor="text1"/>
                <w:spacing w:val="-4"/>
                <w:sz w:val="32"/>
                <w:szCs w:val="32"/>
                <w:cs/>
                <w:lang w:val="en-GB"/>
              </w:rPr>
              <w:t>ปีขึ้นไป ที่ป่วยด้วย</w:t>
            </w:r>
            <w:r w:rsidRPr="005C5369">
              <w:rPr>
                <w:rFonts w:ascii="TH SarabunPSK" w:hAnsi="TH SarabunPSK" w:cs="TH SarabunPSK"/>
                <w:color w:val="000000" w:themeColor="text1"/>
                <w:spacing w:val="-4"/>
                <w:sz w:val="32"/>
                <w:szCs w:val="32"/>
                <w:cs/>
              </w:rPr>
              <w:t xml:space="preserve"> โรคเรื้อรังอย่างใดอย่างหนึ่งใน</w:t>
            </w:r>
            <w:r w:rsidRPr="005C5369">
              <w:rPr>
                <w:rFonts w:ascii="TH SarabunPSK" w:hAnsi="TH SarabunPSK" w:cs="TH SarabunPSK"/>
                <w:color w:val="000000" w:themeColor="text1"/>
                <w:spacing w:val="-4"/>
                <w:sz w:val="32"/>
                <w:szCs w:val="32"/>
              </w:rPr>
              <w:t xml:space="preserve"> </w:t>
            </w:r>
            <w:r w:rsidRPr="005C5369">
              <w:rPr>
                <w:rFonts w:ascii="TH SarabunPSK" w:hAnsi="TH SarabunPSK" w:cs="TH SarabunPSK"/>
                <w:color w:val="000000" w:themeColor="text1"/>
                <w:spacing w:val="-4"/>
                <w:sz w:val="32"/>
                <w:szCs w:val="32"/>
                <w:cs/>
              </w:rPr>
              <w:t>7 โรค ดังนี้</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 โรคเก๊า</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2) โรคไขมัน</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3) เบาหวาน</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4) ความดัน</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5) หอบหืด</w:t>
            </w:r>
          </w:p>
          <w:p w:rsidR="002626A5" w:rsidRPr="005C5369" w:rsidRDefault="002626A5" w:rsidP="005C5369">
            <w:pPr>
              <w:spacing w:after="0" w:line="240" w:lineRule="auto"/>
              <w:ind w:firstLine="318"/>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6) ข้อเสื่อม</w:t>
            </w:r>
          </w:p>
          <w:p w:rsidR="002626A5" w:rsidRPr="005C5369" w:rsidRDefault="002626A5" w:rsidP="005C5369">
            <w:pPr>
              <w:spacing w:after="0" w:line="240" w:lineRule="auto"/>
              <w:ind w:firstLine="318"/>
              <w:rPr>
                <w:rFonts w:ascii="TH SarabunPSK" w:hAnsi="TH SarabunPSK" w:cs="TH SarabunPSK"/>
                <w:color w:val="000000" w:themeColor="text1"/>
                <w:spacing w:val="-2"/>
                <w:sz w:val="32"/>
                <w:szCs w:val="32"/>
              </w:rPr>
            </w:pPr>
            <w:r w:rsidRPr="005C5369">
              <w:rPr>
                <w:rFonts w:ascii="TH SarabunPSK" w:hAnsi="TH SarabunPSK" w:cs="TH SarabunPSK"/>
                <w:color w:val="000000" w:themeColor="text1"/>
                <w:sz w:val="32"/>
                <w:szCs w:val="32"/>
                <w:cs/>
              </w:rPr>
              <w:t xml:space="preserve">7) </w:t>
            </w:r>
            <w:r w:rsidRPr="005C5369">
              <w:rPr>
                <w:rFonts w:ascii="TH SarabunPSK" w:hAnsi="TH SarabunPSK" w:cs="TH SarabunPSK"/>
                <w:color w:val="000000" w:themeColor="text1"/>
                <w:spacing w:val="-2"/>
                <w:sz w:val="32"/>
                <w:szCs w:val="32"/>
              </w:rPr>
              <w:t>CKD</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วิธีการจัดเก็บข้อมูล</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จัดเก็บตัวอย่าง ยาแผนโบราณกลุ่มเสี่ยง จากครัวเรือนของประชากรกลุ่มเป้าหมาย ด้วยวิธีการสุ่มตัวอย่าง</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มาทดสอบด้วยชุดทดสอบอย่าง่าย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แหล่งข้อมูล</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tabs>
                <w:tab w:val="left" w:pos="5100"/>
              </w:tabs>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เก็บข้อมูลด้วยการ สำรวจข้อมูลจากครัวเรือนผู้บริโภคกลุ่มเป้าหมาย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1</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C </w:t>
            </w:r>
            <w:r w:rsidRPr="005C5369">
              <w:rPr>
                <w:rFonts w:ascii="TH SarabunPSK" w:hAnsi="TH SarabunPSK" w:cs="TH SarabunPSK"/>
                <w:color w:val="000000" w:themeColor="text1"/>
                <w:sz w:val="32"/>
                <w:szCs w:val="32"/>
                <w:lang w:val="en-AU"/>
              </w:rPr>
              <w:t>=</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จำนวนยาแผนโบราณที่ปลอดภัย ไม่พบการปลอมปนสเตียรอยด์ (ตรวจพบจากชุดทดสอบอย่างง่าย)</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2</w:t>
            </w:r>
          </w:p>
        </w:tc>
        <w:tc>
          <w:tcPr>
            <w:tcW w:w="7791"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lang w:val="en-AU"/>
              </w:rPr>
              <w:t>D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จำนวนยาแผนโบราณกลุ่มเสี่ยงทั้งหมดที่นำมาตรวจ</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สูตรคำนวณตัวชี้วัด</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lang w:val="en-GB"/>
              </w:rPr>
              <w:t>C</w:t>
            </w:r>
            <w:r w:rsidRPr="005C5369">
              <w:rPr>
                <w:rFonts w:ascii="TH SarabunPSK" w:hAnsi="TH SarabunPSK" w:cs="TH SarabunPSK"/>
                <w:color w:val="000000" w:themeColor="text1"/>
                <w:sz w:val="32"/>
                <w:szCs w:val="32"/>
                <w:lang w:val="en-AU"/>
              </w:rPr>
              <w:t xml:space="preserve">/D) </w:t>
            </w:r>
            <w:r w:rsidRPr="005C5369">
              <w:rPr>
                <w:rFonts w:ascii="TH SarabunPSK" w:hAnsi="TH SarabunPSK" w:cs="TH SarabunPSK"/>
                <w:color w:val="000000" w:themeColor="text1"/>
                <w:sz w:val="32"/>
                <w:szCs w:val="32"/>
              </w:rPr>
              <w:t>X 100</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หน่วยงานจัดเก็บข้อมูล</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tabs>
                <w:tab w:val="left" w:pos="5100"/>
              </w:tabs>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หน่วยงานที่รับผิดชอบการจัดเก็บข้อมูล</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คือ สำนักงานสาธารณสุขจังหวัด และรวบรวมผ่านระบบสารสนเทศที่สำนักยา พัฒนาขึ้น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วิธีการรายงาน</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ความถี่         ในการรายงาน</w:t>
            </w:r>
          </w:p>
        </w:tc>
        <w:tc>
          <w:tcPr>
            <w:tcW w:w="7791"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รายงานตามแบบรายงาน โดยให้ข้อมูลเข้าสู่ระบบสารสนเทศที่จัดทำขึ้น </w:t>
            </w:r>
            <w:r w:rsidRPr="005C5369">
              <w:rPr>
                <w:rFonts w:ascii="TH SarabunPSK" w:hAnsi="TH SarabunPSK" w:cs="TH SarabunPSK"/>
                <w:color w:val="000000" w:themeColor="text1"/>
                <w:sz w:val="32"/>
                <w:szCs w:val="32"/>
                <w:cs/>
                <w:lang w:val="en-AU"/>
              </w:rPr>
              <w:t xml:space="preserve">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หน่วยงานที่รายงาน</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สำนักงานสาธารณสุขจังหวัด (พื้นที่จังหวัดที่รับผิดชอบ)</w:t>
            </w:r>
          </w:p>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สำนักยา สำนักงานคณะกรรมการอาหารและยา (พื้นที่ กทม)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หน่วยงานรับผิดชอบตัวชี้วัด</w:t>
            </w:r>
          </w:p>
        </w:tc>
        <w:tc>
          <w:tcPr>
            <w:tcW w:w="7791" w:type="dxa"/>
            <w:tcBorders>
              <w:top w:val="single" w:sz="4" w:space="0" w:color="auto"/>
              <w:left w:val="single" w:sz="4" w:space="0" w:color="auto"/>
              <w:bottom w:val="single" w:sz="4" w:space="0" w:color="auto"/>
              <w:right w:val="single" w:sz="4" w:space="0" w:color="auto"/>
            </w:tcBorders>
          </w:tcPr>
          <w:p w:rsidR="002626A5"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กลุ่มกำกับดูแลหลังออกสู่ตลาด สำนักยา </w:t>
            </w:r>
          </w:p>
          <w:p w:rsidR="005C5369" w:rsidRDefault="005C5369" w:rsidP="005C5369">
            <w:pPr>
              <w:spacing w:after="0" w:line="240" w:lineRule="auto"/>
              <w:rPr>
                <w:rFonts w:ascii="TH SarabunPSK" w:hAnsi="TH SarabunPSK" w:cs="TH SarabunPSK"/>
                <w:color w:val="000000" w:themeColor="text1"/>
                <w:sz w:val="32"/>
                <w:szCs w:val="32"/>
              </w:rPr>
            </w:pPr>
          </w:p>
          <w:p w:rsidR="005C5369" w:rsidRPr="005C5369" w:rsidRDefault="005C5369" w:rsidP="005C5369">
            <w:pPr>
              <w:spacing w:after="0" w:line="240" w:lineRule="auto"/>
              <w:rPr>
                <w:rFonts w:ascii="TH SarabunPSK" w:hAnsi="TH SarabunPSK" w:cs="TH SarabunPSK"/>
                <w:color w:val="000000" w:themeColor="text1"/>
                <w:sz w:val="32"/>
                <w:szCs w:val="32"/>
              </w:rPr>
            </w:pP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ผู้ให้ข้อมูลทางวิชาการ</w:t>
            </w:r>
            <w:r w:rsidRPr="005C5369">
              <w:rPr>
                <w:rFonts w:ascii="TH SarabunPSK" w:hAnsi="TH SarabunPSK" w:cs="TH SarabunPSK"/>
                <w:b/>
                <w:bCs/>
                <w:color w:val="000000" w:themeColor="text1"/>
                <w:sz w:val="32"/>
                <w:szCs w:val="32"/>
              </w:rPr>
              <w:t>/</w:t>
            </w:r>
          </w:p>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ผู้ประสานงานตัวชี้วัด</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ชื่อ-นามสกุล : ภก วราวุธ เสริมสินสิริ  </w:t>
            </w:r>
            <w:r w:rsidRPr="005C5369">
              <w:rPr>
                <w:rFonts w:ascii="TH SarabunPSK" w:hAnsi="TH SarabunPSK" w:cs="TH SarabunPSK"/>
                <w:color w:val="FF0000"/>
                <w:sz w:val="32"/>
                <w:szCs w:val="32"/>
                <w:cs/>
              </w:rPr>
              <w:t>ผู้อำนวยการกองผลิตภัณฑ์สมุนไพร</w:t>
            </w:r>
          </w:p>
          <w:p w:rsidR="002626A5" w:rsidRPr="005C5369" w:rsidRDefault="002626A5" w:rsidP="005C5369">
            <w:pPr>
              <w:spacing w:after="0" w:line="240" w:lineRule="auto"/>
              <w:rPr>
                <w:rFonts w:ascii="TH SarabunPSK" w:hAnsi="TH SarabunPSK" w:cs="TH SarabunPSK"/>
                <w:color w:val="FF0000"/>
                <w:sz w:val="32"/>
                <w:szCs w:val="32"/>
              </w:rPr>
            </w:pPr>
            <w:r w:rsidRPr="005C5369">
              <w:rPr>
                <w:rFonts w:ascii="TH SarabunPSK" w:hAnsi="TH SarabunPSK" w:cs="TH SarabunPSK"/>
                <w:color w:val="000000" w:themeColor="text1"/>
                <w:sz w:val="32"/>
                <w:szCs w:val="32"/>
                <w:cs/>
              </w:rPr>
              <w:t xml:space="preserve">หน่วยงาน : </w:t>
            </w:r>
            <w:r w:rsidRPr="005C5369">
              <w:rPr>
                <w:rFonts w:ascii="TH SarabunPSK" w:hAnsi="TH SarabunPSK" w:cs="TH SarabunPSK"/>
                <w:strike/>
                <w:color w:val="0070C0"/>
                <w:sz w:val="32"/>
                <w:szCs w:val="32"/>
                <w:cs/>
              </w:rPr>
              <w:t xml:space="preserve">กลุ่มพัฒนาระบบ สำนักยา </w:t>
            </w:r>
            <w:r w:rsidRPr="005C5369">
              <w:rPr>
                <w:rFonts w:ascii="TH SarabunPSK" w:hAnsi="TH SarabunPSK" w:cs="TH SarabunPSK"/>
                <w:color w:val="FF0000"/>
                <w:sz w:val="32"/>
                <w:szCs w:val="32"/>
                <w:cs/>
              </w:rPr>
              <w:t>กองผลิตภัณฑ์สมุนไพร</w:t>
            </w:r>
          </w:p>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 : </w:t>
            </w:r>
            <w:r w:rsidRPr="005C5369">
              <w:rPr>
                <w:rFonts w:ascii="TH SarabunPSK" w:hAnsi="TH SarabunPSK" w:cs="TH SarabunPSK"/>
                <w:color w:val="000000" w:themeColor="text1"/>
                <w:sz w:val="32"/>
                <w:szCs w:val="32"/>
              </w:rPr>
              <w:t>0897961437</w:t>
            </w:r>
          </w:p>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varavoot@hormail.com</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หน่วยงานนำเข้าข้อมูล</w:t>
            </w:r>
          </w:p>
        </w:tc>
        <w:tc>
          <w:tcPr>
            <w:tcW w:w="7791"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สำนักงานสาธารณสุขจังหวัด / สำนักงานคณะกรรมการอาหารและยา </w:t>
            </w:r>
          </w:p>
        </w:tc>
      </w:tr>
      <w:tr w:rsidR="002626A5" w:rsidRPr="005C5369" w:rsidTr="005C5369">
        <w:trPr>
          <w:trHeight w:val="20"/>
        </w:trPr>
        <w:tc>
          <w:tcPr>
            <w:tcW w:w="2345" w:type="dxa"/>
            <w:tcBorders>
              <w:top w:val="single" w:sz="4" w:space="0" w:color="auto"/>
              <w:left w:val="single" w:sz="4" w:space="0" w:color="auto"/>
              <w:bottom w:val="single" w:sz="4" w:space="0" w:color="auto"/>
              <w:right w:val="single" w:sz="4" w:space="0" w:color="auto"/>
            </w:tcBorders>
            <w:vAlign w:val="center"/>
          </w:tcPr>
          <w:p w:rsidR="002626A5" w:rsidRPr="005C5369" w:rsidRDefault="002626A5" w:rsidP="005C5369">
            <w:pPr>
              <w:spacing w:after="0" w:line="240" w:lineRule="auto"/>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การนำข้อมูลไปใช้ประโยชน์</w:t>
            </w:r>
          </w:p>
        </w:tc>
        <w:tc>
          <w:tcPr>
            <w:tcW w:w="7791" w:type="dxa"/>
            <w:tcBorders>
              <w:top w:val="single" w:sz="4" w:space="0" w:color="auto"/>
              <w:left w:val="single" w:sz="4" w:space="0" w:color="auto"/>
              <w:bottom w:val="single" w:sz="4" w:space="0" w:color="auto"/>
              <w:right w:val="single" w:sz="4" w:space="0" w:color="auto"/>
            </w:tcBorders>
          </w:tcPr>
          <w:p w:rsidR="002626A5" w:rsidRPr="005C5369" w:rsidRDefault="002626A5" w:rsidP="005C5369">
            <w:pPr>
              <w:spacing w:after="0" w:line="240" w:lineRule="auto"/>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ลดความเสี่ยงอันตรายจากการได้รับสารสเตียรอยด์โดยไม่มีข้อบ่งชี้ทางการแพทย์</w:t>
            </w:r>
          </w:p>
        </w:tc>
      </w:tr>
    </w:tbl>
    <w:p w:rsidR="002626A5" w:rsidRPr="005C5369" w:rsidRDefault="002626A5" w:rsidP="002626A5">
      <w:pPr>
        <w:rPr>
          <w:rFonts w:ascii="TH SarabunPSK" w:hAnsi="TH SarabunPSK" w:cs="TH SarabunPSK"/>
          <w:color w:val="000000" w:themeColor="text1"/>
          <w:sz w:val="32"/>
          <w:szCs w:val="32"/>
        </w:rPr>
      </w:pPr>
    </w:p>
    <w:p w:rsidR="002626A5" w:rsidRPr="005C5369" w:rsidRDefault="002626A5" w:rsidP="002626A5">
      <w:pPr>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cs/>
        </w:rPr>
        <w:t>การสุ่มตัวอย่างครัวเรือน</w:t>
      </w:r>
    </w:p>
    <w:p w:rsidR="002626A5" w:rsidRPr="005C5369" w:rsidRDefault="002626A5" w:rsidP="002626A5">
      <w:pPr>
        <w:rPr>
          <w:rFonts w:ascii="TH SarabunPSK" w:hAnsi="TH SarabunPSK" w:cs="TH SarabunPSK"/>
          <w:b/>
          <w:bCs/>
          <w:color w:val="000000" w:themeColor="text1"/>
          <w:sz w:val="32"/>
          <w:szCs w:val="32"/>
        </w:rPr>
      </w:pPr>
    </w:p>
    <w:p w:rsidR="002626A5" w:rsidRPr="005C5369" w:rsidRDefault="002626A5" w:rsidP="002626A5">
      <w:pPr>
        <w:jc w:val="center"/>
        <w:rPr>
          <w:rFonts w:ascii="TH SarabunPSK" w:hAnsi="TH SarabunPSK" w:cs="TH SarabunPSK"/>
          <w:color w:val="000000" w:themeColor="text1"/>
          <w:sz w:val="32"/>
          <w:szCs w:val="32"/>
          <w:cs/>
        </w:rPr>
      </w:pPr>
      <w:r w:rsidRPr="005C5369">
        <w:rPr>
          <w:rFonts w:ascii="TH SarabunPSK" w:hAnsi="TH SarabunPSK" w:cs="TH SarabunPSK"/>
          <w:noProof/>
          <w:color w:val="000000" w:themeColor="text1"/>
          <w:sz w:val="32"/>
          <w:szCs w:val="32"/>
        </w:rPr>
        <w:drawing>
          <wp:inline distT="0" distB="0" distL="0" distR="0" wp14:anchorId="007E0366" wp14:editId="7D55103B">
            <wp:extent cx="5667375" cy="3152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3152775"/>
                    </a:xfrm>
                    <a:prstGeom prst="rect">
                      <a:avLst/>
                    </a:prstGeom>
                    <a:noFill/>
                    <a:ln>
                      <a:noFill/>
                    </a:ln>
                  </pic:spPr>
                </pic:pic>
              </a:graphicData>
            </a:graphic>
          </wp:inline>
        </w:drawing>
      </w: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p w:rsidR="002626A5" w:rsidRPr="005C5369" w:rsidRDefault="002626A5">
      <w:pPr>
        <w:rPr>
          <w:rFonts w:ascii="TH SarabunPSK" w:hAnsi="TH SarabunPSK" w:cs="TH SarabunPSK"/>
          <w:sz w:val="32"/>
          <w:szCs w:val="32"/>
        </w:rPr>
      </w:pPr>
    </w:p>
    <w:tbl>
      <w:tblPr>
        <w:tblW w:w="10349"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94"/>
        <w:gridCol w:w="7655"/>
      </w:tblGrid>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both"/>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Service Excellence</w:t>
            </w:r>
            <w:r w:rsidRPr="005C5369">
              <w:rPr>
                <w:rFonts w:ascii="TH SarabunPSK" w:hAnsi="TH SarabunPSK" w:cs="TH SarabunPSK"/>
                <w:b/>
                <w:bCs/>
                <w:color w:val="000000" w:themeColor="text1"/>
                <w:sz w:val="32"/>
                <w:szCs w:val="32"/>
                <w:cs/>
              </w:rPr>
              <w:t xml:space="preserve"> (ยุทธศาสตร์ด้านบริการเป็นเลิศ) </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both"/>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5.การพัฒนาระบบการแพทย์ปฐมภูมิ</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both"/>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2. โครงการพัฒนาเครือข่ายกำลังคนด้านสุขภาพ</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ระดับการวัดผล</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both"/>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ประเทศ</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rPr>
            </w:pPr>
            <w:r w:rsidRPr="005C5369">
              <w:rPr>
                <w:rFonts w:ascii="TH SarabunPSK" w:eastAsia="TH SarabunPSK" w:hAnsi="TH SarabunPSK" w:cs="TH SarabunPSK"/>
                <w:b/>
                <w:bCs/>
                <w:color w:val="000000" w:themeColor="text1"/>
                <w:sz w:val="32"/>
                <w:szCs w:val="32"/>
                <w:cs/>
              </w:rPr>
              <w:t>ชื่อตัวชี้วัด</w:t>
            </w:r>
            <w:r w:rsidRPr="005C5369">
              <w:rPr>
                <w:rFonts w:ascii="TH SarabunPSK" w:eastAsia="TH SarabunPSK" w:hAnsi="TH SarabunPSK" w:cs="TH SarabunPSK"/>
                <w:b/>
                <w:bCs/>
                <w:color w:val="000000" w:themeColor="text1"/>
                <w:sz w:val="32"/>
                <w:szCs w:val="32"/>
              </w:rPr>
              <w:t xml:space="preserve"> </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both"/>
              <w:rPr>
                <w:rFonts w:ascii="TH SarabunPSK" w:eastAsia="TH SarabunPSK" w:hAnsi="TH SarabunPSK" w:cs="TH SarabunPSK"/>
                <w:b/>
                <w:color w:val="000000" w:themeColor="text1"/>
                <w:sz w:val="32"/>
                <w:szCs w:val="32"/>
              </w:rPr>
            </w:pPr>
            <w:r w:rsidRPr="005C5369">
              <w:rPr>
                <w:rFonts w:ascii="TH SarabunPSK" w:hAnsi="TH SarabunPSK" w:cs="TH SarabunPSK"/>
                <w:b/>
                <w:bCs/>
                <w:color w:val="000000" w:themeColor="text1"/>
                <w:sz w:val="32"/>
                <w:szCs w:val="32"/>
              </w:rPr>
              <w:t>14.</w:t>
            </w:r>
            <w:r w:rsidRPr="005C5369">
              <w:rPr>
                <w:rFonts w:ascii="TH SarabunPSK" w:hAnsi="TH SarabunPSK" w:cs="TH SarabunPSK"/>
                <w:b/>
                <w:bCs/>
                <w:color w:val="000000" w:themeColor="text1"/>
                <w:sz w:val="32"/>
                <w:szCs w:val="32"/>
                <w:cs/>
              </w:rPr>
              <w:t>ร้อยละของครอบครัวมีศักยภาพในการดูแลสุขภาพตนเองได้ตามเกณฑ์ที่กำหนด</w:t>
            </w:r>
            <w:r w:rsidRPr="005C5369">
              <w:rPr>
                <w:rFonts w:ascii="TH SarabunPSK" w:eastAsia="TH SarabunPSK" w:hAnsi="TH SarabunPSK" w:cs="TH SarabunPSK"/>
                <w:b/>
                <w:color w:val="000000" w:themeColor="text1"/>
                <w:sz w:val="32"/>
                <w:szCs w:val="32"/>
              </w:rPr>
              <w:t xml:space="preserve"> </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คำนิยาม</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b/>
                <w:bCs/>
                <w:strike/>
                <w:color w:val="0070C0"/>
                <w:sz w:val="32"/>
                <w:szCs w:val="32"/>
                <w:cs/>
              </w:rPr>
            </w:pP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b/>
                <w:bCs/>
                <w:strike/>
                <w:color w:val="0070C0"/>
                <w:sz w:val="32"/>
                <w:szCs w:val="32"/>
                <w:cs/>
              </w:rPr>
              <w:t>ครอบครัวที่มีศักยภาพในการดูแลสุขภาพตนเองตามเกณฑ์ที่กำหนด หมายถึง</w:t>
            </w:r>
            <w:r w:rsidRPr="005C5369">
              <w:rPr>
                <w:rFonts w:ascii="TH SarabunPSK" w:hAnsi="TH SarabunPSK" w:cs="TH SarabunPSK"/>
                <w:strike/>
                <w:color w:val="0070C0"/>
                <w:sz w:val="32"/>
                <w:szCs w:val="32"/>
                <w:cs/>
              </w:rPr>
              <w:t xml:space="preserve"> ครอบครัวที่มี อสค. ทำหน้าที่ดูแลสุขภาพ และสมาชิกในครอบครัวปฏิบัติตนในการดูแลสุขภาพตนเอง โดย</w:t>
            </w:r>
          </w:p>
          <w:p w:rsidR="0096205A" w:rsidRPr="005C5369" w:rsidRDefault="0096205A" w:rsidP="00F37D40">
            <w:pPr>
              <w:pStyle w:val="1"/>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อสค. เป็น บุคคลที่ได้รับการถ่ายทอดความรู้เพื่อดูแลสุขภาพของคนในครอบครัวตนเองได้</w:t>
            </w:r>
          </w:p>
          <w:p w:rsidR="0096205A" w:rsidRPr="005C5369" w:rsidRDefault="0096205A" w:rsidP="00F37D40">
            <w:pPr>
              <w:pStyle w:val="1"/>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2. สมาชิกในครอบครัวปฏิบัติตนในการดูแลสุขภาพตนเอง ได้แก่ (1) คุมอาหาร              อย่างเป็นรูปธรรม เช่น กินแบบลดหวาน ลดมัน ลดเค็ม ดื่มน้ำเปล่า (2) ดูแลการกินยา                  ให้ตรงเวลา และไปพบแพทย์ตามนัด (3) ออกกำลังกาย เช่น ออกกำลังกายด้วยยางยืด  (4) บำรุงรักษาจิตใจ (</w:t>
            </w:r>
            <w:r w:rsidRPr="005C5369">
              <w:rPr>
                <w:rFonts w:ascii="TH SarabunPSK" w:hAnsi="TH SarabunPSK" w:cs="TH SarabunPSK"/>
                <w:strike/>
                <w:color w:val="0070C0"/>
                <w:sz w:val="32"/>
                <w:szCs w:val="32"/>
              </w:rPr>
              <w:t>5)</w:t>
            </w:r>
            <w:r w:rsidRPr="005C5369">
              <w:rPr>
                <w:rFonts w:ascii="TH SarabunPSK" w:hAnsi="TH SarabunPSK" w:cs="TH SarabunPSK"/>
                <w:strike/>
                <w:color w:val="0070C0"/>
                <w:sz w:val="32"/>
                <w:szCs w:val="32"/>
                <w:cs/>
              </w:rPr>
              <w:t xml:space="preserve">การดูแลสุขภาพช่องปาก และ </w:t>
            </w:r>
            <w:r w:rsidRPr="005C5369">
              <w:rPr>
                <w:rFonts w:ascii="TH SarabunPSK" w:hAnsi="TH SarabunPSK" w:cs="TH SarabunPSK"/>
                <w:strike/>
                <w:color w:val="0070C0"/>
                <w:sz w:val="32"/>
                <w:szCs w:val="32"/>
              </w:rPr>
              <w:t>(6)</w:t>
            </w:r>
            <w:r w:rsidRPr="005C5369">
              <w:rPr>
                <w:rFonts w:ascii="TH SarabunPSK" w:hAnsi="TH SarabunPSK" w:cs="TH SarabunPSK"/>
                <w:strike/>
                <w:color w:val="0070C0"/>
                <w:sz w:val="32"/>
                <w:szCs w:val="32"/>
                <w:cs/>
              </w:rPr>
              <w:t>จัดสภาพแวดล้อมให้เหมาะสม</w:t>
            </w:r>
          </w:p>
          <w:p w:rsidR="0096205A" w:rsidRPr="005C5369" w:rsidRDefault="0096205A" w:rsidP="00F37D40">
            <w:pPr>
              <w:pStyle w:val="1"/>
              <w:contextualSpacing/>
              <w:jc w:val="thaiDistribute"/>
              <w:rPr>
                <w:rFonts w:ascii="TH SarabunPSK" w:hAnsi="TH SarabunPSK" w:cs="TH SarabunPSK"/>
                <w:strike/>
                <w:color w:val="0070C0"/>
                <w:sz w:val="32"/>
                <w:szCs w:val="32"/>
              </w:rPr>
            </w:pPr>
            <w:r w:rsidRPr="005C5369">
              <w:rPr>
                <w:rFonts w:ascii="TH SarabunPSK" w:hAnsi="TH SarabunPSK" w:cs="TH SarabunPSK"/>
                <w:b/>
                <w:bCs/>
                <w:strike/>
                <w:color w:val="0070C0"/>
                <w:sz w:val="32"/>
                <w:szCs w:val="32"/>
                <w:cs/>
              </w:rPr>
              <w:t xml:space="preserve">     อาสาสมัครประจำครอบครัว หรือ อสค. หมายถึง </w:t>
            </w:r>
            <w:r w:rsidRPr="005C5369">
              <w:rPr>
                <w:rFonts w:ascii="TH SarabunPSK" w:hAnsi="TH SarabunPSK" w:cs="TH SarabunPSK"/>
                <w:strike/>
                <w:color w:val="0070C0"/>
                <w:sz w:val="32"/>
                <w:szCs w:val="32"/>
                <w:cs/>
              </w:rPr>
              <w:t xml:space="preserve">สมาชิกคนใดคนหนึ่งของแต่ละครอบครัวที่ได้รับการคัดเลือกและผ่านการเรียนรู้และฝึกปฏิบัติตามหลักสูตร อสค. ที่กระทรวงสาธารณสุขกำหนด เพื่อให้ทำหน้าที่ดูแลสุขภาพของสมาชิกในครอบครัวตนเอง </w:t>
            </w:r>
          </w:p>
          <w:p w:rsidR="0096205A" w:rsidRPr="005C5369" w:rsidRDefault="0096205A" w:rsidP="00F37D40">
            <w:pPr>
              <w:pStyle w:val="1"/>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u w:val="single"/>
                <w:cs/>
              </w:rPr>
              <w:t>กรณี</w:t>
            </w:r>
            <w:r w:rsidRPr="005C5369">
              <w:rPr>
                <w:rFonts w:ascii="TH SarabunPSK" w:hAnsi="TH SarabunPSK" w:cs="TH SarabunPSK"/>
                <w:strike/>
                <w:color w:val="0070C0"/>
                <w:sz w:val="32"/>
                <w:szCs w:val="32"/>
                <w:cs/>
              </w:rPr>
              <w:t xml:space="preserve"> ครอบครัวที่มีผู้ป่วยอยู่คนเดียวหรืออยู่ในภาวะพึ่งพิง อาจคัดเลือกเพื่อนบ้านที่สมัครใจให้เป็น อสค. ได้</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000000" w:themeColor="text1"/>
                <w:sz w:val="32"/>
                <w:szCs w:val="32"/>
                <w:cs/>
              </w:rPr>
              <w:tab/>
            </w:r>
            <w:r w:rsidRPr="005C5369">
              <w:rPr>
                <w:rFonts w:ascii="TH SarabunPSK" w:hAnsi="TH SarabunPSK" w:cs="TH SarabunPSK"/>
                <w:b/>
                <w:bCs/>
                <w:color w:val="FF0000"/>
                <w:sz w:val="32"/>
                <w:szCs w:val="32"/>
                <w:cs/>
              </w:rPr>
              <w:t>ครอบครัวที่มีศักยภาพในการดูแลสุขภาพตนเองตามเกณฑ์ที่กำหนด</w:t>
            </w:r>
            <w:r w:rsidRPr="005C5369">
              <w:rPr>
                <w:rFonts w:ascii="TH SarabunPSK" w:hAnsi="TH SarabunPSK" w:cs="TH SarabunPSK"/>
                <w:color w:val="FF0000"/>
                <w:sz w:val="32"/>
                <w:szCs w:val="32"/>
                <w:cs/>
              </w:rPr>
              <w:t xml:space="preserve"> หมายถึง ครอบครัวที่มี อสค. ทำหน้าที่ดูแลสุขภาพกลุ่มเป้าหมายที่กำหนด ได้แก่</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(1) คุมอาหารอย่างเป็นรูปธรรม เช่น กินแบบลดหวาน ลดมัน ลดเค็ม ดื่มน้ำเปล่า</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(2) ดูแลการกินยาให้ตรงเวลา และไปพบแพทย์ตามนัด</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(3) ออกกำลังกายที่เหมาะสม</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(4) บำรุงรักษาจิตใจ</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(5) การดูแลสุขภาพช่องปาก</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ab/>
              <w:t>(6) จัดสภาพแวดล้อมให้เหมาะสม</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โดยที่ อสค.และสมาชิกในครอบครัวกลุ่มเป้าหมายมีศักยภาพตามเกณฑ์ที่กำหนด</w:t>
            </w:r>
          </w:p>
          <w:p w:rsidR="0096205A" w:rsidRPr="005C5369" w:rsidRDefault="0096205A" w:rsidP="00F37D40">
            <w:pPr>
              <w:pStyle w:val="1"/>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lastRenderedPageBreak/>
              <w:tab/>
            </w:r>
            <w:r w:rsidRPr="005C5369">
              <w:rPr>
                <w:rFonts w:ascii="TH SarabunPSK" w:hAnsi="TH SarabunPSK" w:cs="TH SarabunPSK"/>
                <w:b/>
                <w:bCs/>
                <w:color w:val="FF0000"/>
                <w:sz w:val="32"/>
                <w:szCs w:val="32"/>
                <w:cs/>
              </w:rPr>
              <w:t>อาสาสมัครประจำครอบครัว หรือ อสค.</w:t>
            </w:r>
            <w:r w:rsidRPr="005C5369">
              <w:rPr>
                <w:rFonts w:ascii="TH SarabunPSK" w:hAnsi="TH SarabunPSK" w:cs="TH SarabunPSK"/>
                <w:color w:val="FF0000"/>
                <w:sz w:val="32"/>
                <w:szCs w:val="32"/>
                <w:cs/>
              </w:rPr>
              <w:t xml:space="preserve"> หมายถึง สมาชิกคนใดคนหนึ่งของแต่ละครอบครัวที่ได้รับการคัดเลือกและได้รับการถ่ายทอดองค์ความรู้ตามแนวทางที่กระทรวงสาธารณสุขกำหนดเพื่อทำหน้าที่ดูแลสุขภาพตามกลุ่มเป้าหมายในครอบครัว</w:t>
            </w:r>
          </w:p>
          <w:p w:rsidR="0096205A" w:rsidRPr="005C5369" w:rsidRDefault="0096205A" w:rsidP="00F37D40">
            <w:pPr>
              <w:pStyle w:val="1"/>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color w:val="FF0000"/>
                <w:sz w:val="32"/>
                <w:szCs w:val="32"/>
                <w:cs/>
              </w:rPr>
              <w:tab/>
            </w:r>
            <w:r w:rsidRPr="005C5369">
              <w:rPr>
                <w:rFonts w:ascii="TH SarabunPSK" w:hAnsi="TH SarabunPSK" w:cs="TH SarabunPSK"/>
                <w:b/>
                <w:bCs/>
                <w:color w:val="FF0000"/>
                <w:sz w:val="32"/>
                <w:szCs w:val="32"/>
                <w:cs/>
              </w:rPr>
              <w:t>กรณีครอบครัวที่มีผู้ป่วยอยู่คนเดียวหรืออยู่ในภาวะพึ่งพิงอาจคัดเลือกเพื่อนบ้านที่สมัครใจให้เป็น อสค. ได้</w:t>
            </w:r>
          </w:p>
        </w:tc>
      </w:tr>
      <w:tr w:rsidR="0096205A" w:rsidRPr="005C5369" w:rsidTr="00F37D40">
        <w:tc>
          <w:tcPr>
            <w:tcW w:w="10349" w:type="dxa"/>
            <w:gridSpan w:val="2"/>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eastAsia="TH SarabunPSK" w:hAnsi="TH SarabunPSK" w:cs="TH SarabunPSK"/>
                <w:b/>
                <w:bCs/>
                <w:color w:val="000000" w:themeColor="text1"/>
                <w:sz w:val="32"/>
                <w:szCs w:val="32"/>
              </w:rPr>
            </w:pPr>
            <w:r w:rsidRPr="005C5369">
              <w:rPr>
                <w:rFonts w:ascii="TH SarabunPSK" w:eastAsia="TH SarabunPSK" w:hAnsi="TH SarabunPSK" w:cs="TH SarabunPSK"/>
                <w:b/>
                <w:bCs/>
                <w:color w:val="000000" w:themeColor="text1"/>
                <w:sz w:val="32"/>
                <w:szCs w:val="32"/>
                <w:cs/>
              </w:rPr>
              <w:lastRenderedPageBreak/>
              <w:t>เกณฑ์เป้าหมาย</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3"/>
              <w:gridCol w:w="1843"/>
              <w:gridCol w:w="1843"/>
            </w:tblGrid>
            <w:tr w:rsidR="0096205A" w:rsidRPr="005C5369" w:rsidTr="00F37D40">
              <w:trPr>
                <w:jc w:val="center"/>
              </w:trPr>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96205A" w:rsidRPr="005C5369" w:rsidTr="00F37D40">
              <w:trPr>
                <w:jc w:val="center"/>
              </w:trPr>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60</w:t>
                  </w:r>
                </w:p>
              </w:tc>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65</w:t>
                  </w:r>
                </w:p>
              </w:tc>
              <w:tc>
                <w:tcPr>
                  <w:tcW w:w="1843"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center"/>
                    <w:rPr>
                      <w:rFonts w:ascii="TH SarabunPSK" w:hAnsi="TH SarabunPSK" w:cs="TH SarabunPSK"/>
                      <w:color w:val="000000" w:themeColor="text1"/>
                      <w:sz w:val="32"/>
                      <w:szCs w:val="32"/>
                      <w:lang w:val="en-GB"/>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70</w:t>
                  </w:r>
                </w:p>
              </w:tc>
            </w:tr>
          </w:tbl>
          <w:p w:rsidR="0096205A" w:rsidRPr="005C5369" w:rsidRDefault="0096205A" w:rsidP="00F37D40">
            <w:pPr>
              <w:pStyle w:val="1"/>
              <w:contextualSpacing/>
              <w:jc w:val="thaiDistribute"/>
              <w:rPr>
                <w:rFonts w:ascii="TH SarabunPSK" w:hAnsi="TH SarabunPSK" w:cs="TH SarabunPSK"/>
                <w:color w:val="000000" w:themeColor="text1"/>
                <w:sz w:val="32"/>
                <w:szCs w:val="32"/>
                <w:cs/>
              </w:rPr>
            </w:pP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วัตถุประสงค์</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w:t>
            </w:r>
            <w:r w:rsidRPr="005C5369">
              <w:rPr>
                <w:rFonts w:ascii="TH SarabunPSK" w:hAnsi="TH SarabunPSK" w:cs="TH SarabunPSK"/>
                <w:strike/>
                <w:color w:val="0070C0"/>
                <w:sz w:val="32"/>
                <w:szCs w:val="32"/>
                <w:cs/>
              </w:rPr>
              <w:t xml:space="preserve">เพื่อให้ครอบครัวได้รับการดูแลสุขภาพโดย อสค.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FF0000"/>
                <w:sz w:val="32"/>
                <w:szCs w:val="32"/>
                <w:cs/>
              </w:rPr>
              <w:t>เพื่อให้กลุ่มเป้าหมายในครอบครัวได้รับการดูแลสุขภาพโดย อสค.</w:t>
            </w:r>
          </w:p>
          <w:p w:rsidR="0096205A" w:rsidRPr="005C5369" w:rsidRDefault="0096205A"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เพื่อให้</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อสค. มีความรู้และทักษะในการดูแลสุขภาพกลุ่มเป้าหมาย</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ประชากรกลุ่มเป้าหมาย</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สมาชิกในครอบครัวที่มี</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ผู้สูงอายุติดบ้าน(</w:t>
            </w:r>
            <w:r w:rsidRPr="005C5369">
              <w:rPr>
                <w:rFonts w:ascii="TH SarabunPSK" w:hAnsi="TH SarabunPSK" w:cs="TH SarabunPSK"/>
                <w:color w:val="000000" w:themeColor="text1"/>
                <w:sz w:val="32"/>
                <w:szCs w:val="32"/>
              </w:rPr>
              <w:t xml:space="preserve">ADL 5-11 </w:t>
            </w:r>
            <w:r w:rsidRPr="005C5369">
              <w:rPr>
                <w:rFonts w:ascii="TH SarabunPSK" w:hAnsi="TH SarabunPSK" w:cs="TH SarabunPSK"/>
                <w:color w:val="000000" w:themeColor="text1"/>
                <w:sz w:val="32"/>
                <w:szCs w:val="32"/>
                <w:cs/>
              </w:rPr>
              <w:t>คะแนน) ติดเตียง(</w:t>
            </w:r>
            <w:r w:rsidRPr="005C5369">
              <w:rPr>
                <w:rFonts w:ascii="TH SarabunPSK" w:hAnsi="TH SarabunPSK" w:cs="TH SarabunPSK"/>
                <w:color w:val="000000" w:themeColor="text1"/>
                <w:sz w:val="32"/>
                <w:szCs w:val="32"/>
              </w:rPr>
              <w:t xml:space="preserve">ADL 0-4 </w:t>
            </w:r>
            <w:r w:rsidRPr="005C5369">
              <w:rPr>
                <w:rFonts w:ascii="TH SarabunPSK" w:hAnsi="TH SarabunPSK" w:cs="TH SarabunPSK"/>
                <w:color w:val="000000" w:themeColor="text1"/>
                <w:sz w:val="32"/>
                <w:szCs w:val="32"/>
                <w:cs/>
              </w:rPr>
              <w:t xml:space="preserve">คะแนน) </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xml:space="preserve"> ผู้ป่วยโรคไตระยะที่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4</w:t>
            </w:r>
            <w:r w:rsidRPr="005C5369">
              <w:rPr>
                <w:rFonts w:ascii="TH SarabunPSK" w:hAnsi="TH SarabunPSK" w:cs="TH SarabunPSK"/>
                <w:color w:val="000000" w:themeColor="text1"/>
                <w:sz w:val="32"/>
                <w:szCs w:val="32"/>
                <w:cs/>
              </w:rPr>
              <w:t xml:space="preserve"> </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3.</w:t>
            </w:r>
            <w:r w:rsidRPr="005C5369">
              <w:rPr>
                <w:rFonts w:ascii="TH SarabunPSK" w:hAnsi="TH SarabunPSK" w:cs="TH SarabunPSK"/>
                <w:color w:val="000000" w:themeColor="text1"/>
                <w:sz w:val="32"/>
                <w:szCs w:val="32"/>
                <w:cs/>
              </w:rPr>
              <w:t xml:space="preserve"> ผู้ที่ป่วยเป็นโรคไม่ติดต่อเรื้อรัง</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จากฐานข้อมูล </w:t>
            </w:r>
            <w:r w:rsidRPr="005C5369">
              <w:rPr>
                <w:rFonts w:ascii="TH SarabunPSK" w:hAnsi="TH SarabunPSK" w:cs="TH SarabunPSK"/>
                <w:color w:val="000000" w:themeColor="text1"/>
                <w:sz w:val="32"/>
                <w:szCs w:val="32"/>
              </w:rPr>
              <w:t xml:space="preserve">HDC (http://hdcservice.moph.go.th/) </w:t>
            </w:r>
            <w:r w:rsidRPr="005C5369">
              <w:rPr>
                <w:rFonts w:ascii="TH SarabunPSK" w:hAnsi="TH SarabunPSK" w:cs="TH SarabunPSK"/>
                <w:color w:val="000000" w:themeColor="text1"/>
                <w:sz w:val="32"/>
                <w:szCs w:val="32"/>
                <w:cs/>
              </w:rPr>
              <w:t>ของกระทรวงสาธารณสุข</w:t>
            </w:r>
          </w:p>
          <w:p w:rsidR="0096205A" w:rsidRPr="005C5369" w:rsidRDefault="0096205A"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จากฐานข้อมูล </w:t>
            </w:r>
            <w:r w:rsidRPr="005C5369">
              <w:rPr>
                <w:rFonts w:ascii="TH SarabunPSK" w:hAnsi="TH SarabunPSK" w:cs="TH SarabunPSK"/>
                <w:color w:val="000000" w:themeColor="text1"/>
                <w:sz w:val="32"/>
                <w:szCs w:val="32"/>
              </w:rPr>
              <w:t xml:space="preserve">Thaiphc.net </w:t>
            </w:r>
            <w:r w:rsidRPr="005C5369">
              <w:rPr>
                <w:rFonts w:ascii="TH SarabunPSK" w:hAnsi="TH SarabunPSK" w:cs="TH SarabunPSK"/>
                <w:color w:val="000000" w:themeColor="text1"/>
                <w:sz w:val="32"/>
                <w:szCs w:val="32"/>
                <w:cs/>
              </w:rPr>
              <w:t>ของกองสนับสนุนสุขภาพภาคประชาชน</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วิธีการจัดเก็บข้อมูล</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1.</w:t>
            </w:r>
            <w:r w:rsidRPr="005C5369">
              <w:rPr>
                <w:rFonts w:ascii="TH SarabunPSK" w:hAnsi="TH SarabunPSK" w:cs="TH SarabunPSK"/>
                <w:b/>
                <w:bCs/>
                <w:color w:val="000000" w:themeColor="text1"/>
                <w:sz w:val="32"/>
                <w:szCs w:val="32"/>
                <w:cs/>
              </w:rPr>
              <w:t xml:space="preserve">จัดเก็บจากฐานข้อมูล อสค. ซึ่งมีการลงทะเบียน </w:t>
            </w:r>
            <w:r w:rsidRPr="005C5369">
              <w:rPr>
                <w:rFonts w:ascii="TH SarabunPSK" w:hAnsi="TH SarabunPSK" w:cs="TH SarabunPSK"/>
                <w:b/>
                <w:bCs/>
                <w:color w:val="000000" w:themeColor="text1"/>
                <w:sz w:val="32"/>
                <w:szCs w:val="32"/>
              </w:rPr>
              <w:t xml:space="preserve">2 </w:t>
            </w:r>
            <w:r w:rsidRPr="005C5369">
              <w:rPr>
                <w:rFonts w:ascii="TH SarabunPSK" w:hAnsi="TH SarabunPSK" w:cs="TH SarabunPSK"/>
                <w:b/>
                <w:bCs/>
                <w:color w:val="000000" w:themeColor="text1"/>
                <w:sz w:val="32"/>
                <w:szCs w:val="32"/>
                <w:cs/>
              </w:rPr>
              <w:t>ช่องทาง ดังนี้</w:t>
            </w:r>
          </w:p>
          <w:p w:rsidR="0096205A" w:rsidRPr="005C5369" w:rsidRDefault="0096205A" w:rsidP="00F37D40">
            <w:pPr>
              <w:pStyle w:val="1"/>
              <w:contextualSpacing/>
              <w:rPr>
                <w:rFonts w:ascii="TH SarabunPSK" w:hAnsi="TH SarabunPSK" w:cs="TH SarabunPSK"/>
                <w:strike/>
                <w:color w:val="0070C0"/>
                <w:sz w:val="32"/>
                <w:szCs w:val="32"/>
              </w:rPr>
            </w:pPr>
            <w:r w:rsidRPr="005C5369">
              <w:rPr>
                <w:rFonts w:ascii="TH SarabunPSK" w:hAnsi="TH SarabunPSK" w:cs="TH SarabunPSK"/>
                <w:color w:val="000000" w:themeColor="text1"/>
                <w:sz w:val="32"/>
                <w:szCs w:val="32"/>
              </w:rPr>
              <w:t xml:space="preserve">    1.1 </w:t>
            </w:r>
            <w:r w:rsidRPr="005C5369">
              <w:rPr>
                <w:rFonts w:ascii="TH SarabunPSK" w:hAnsi="TH SarabunPSK" w:cs="TH SarabunPSK"/>
                <w:color w:val="000000" w:themeColor="text1"/>
                <w:sz w:val="32"/>
                <w:szCs w:val="32"/>
                <w:cs/>
              </w:rPr>
              <w:t>เจ้าหน้าที่สาธารณสุขผู้รับผิดชอบพื้นที่ รพ.สต.</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รพช.</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รพท.</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หน่วยบริการสาธารณสุขในพื้นที่นำ</w:t>
            </w:r>
            <w:r w:rsidRPr="005C5369">
              <w:rPr>
                <w:rFonts w:ascii="TH SarabunPSK" w:hAnsi="TH SarabunPSK" w:cs="TH SarabunPSK"/>
                <w:strike/>
                <w:color w:val="0070C0"/>
                <w:sz w:val="32"/>
                <w:szCs w:val="32"/>
                <w:cs/>
              </w:rPr>
              <w:t>ใบสมัครมาบันทึกข้อมูลลงในเว็บไซต์ฐานข้อมูลอาสาสมัครประจำครอบครัว</w:t>
            </w:r>
            <w:r w:rsidRPr="005C5369">
              <w:rPr>
                <w:rFonts w:ascii="TH SarabunPSK" w:hAnsi="TH SarabunPSK" w:cs="TH SarabunPSK"/>
                <w:strike/>
                <w:color w:val="0070C0"/>
                <w:sz w:val="32"/>
                <w:szCs w:val="32"/>
              </w:rPr>
              <w:t>www.thaiphc.net</w:t>
            </w:r>
          </w:p>
          <w:p w:rsidR="0096205A" w:rsidRPr="005C5369" w:rsidRDefault="0096205A" w:rsidP="00F37D40">
            <w:pPr>
              <w:pStyle w:val="1"/>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w:t>
            </w:r>
            <w:r w:rsidRPr="005C5369">
              <w:rPr>
                <w:rFonts w:ascii="TH SarabunPSK" w:hAnsi="TH SarabunPSK" w:cs="TH SarabunPSK"/>
                <w:strike/>
                <w:color w:val="0070C0"/>
                <w:sz w:val="32"/>
                <w:szCs w:val="32"/>
                <w:cs/>
              </w:rPr>
              <w:t xml:space="preserve">ระบบฐานข้อมูลอาสาสมัครประจำครอบครัว </w:t>
            </w:r>
            <w:hyperlink r:id="rId9" w:history="1">
              <w:r w:rsidRPr="005C5369">
                <w:rPr>
                  <w:rStyle w:val="Hyperlink"/>
                  <w:rFonts w:ascii="TH SarabunPSK" w:hAnsi="TH SarabunPSK" w:cs="TH SarabunPSK"/>
                  <w:strike/>
                  <w:sz w:val="32"/>
                  <w:szCs w:val="32"/>
                </w:rPr>
                <w:t>http://fv.phc.hss.moph.go.th</w:t>
              </w:r>
            </w:hyperlink>
            <w:r w:rsidRPr="005C5369">
              <w:rPr>
                <w:rFonts w:ascii="TH SarabunPSK" w:hAnsi="TH SarabunPSK" w:cs="TH SarabunPSK"/>
                <w:strike/>
                <w:color w:val="0070C0"/>
                <w:sz w:val="32"/>
                <w:szCs w:val="32"/>
              </w:rPr>
              <w:t>)</w:t>
            </w:r>
            <w:r w:rsidRPr="005C5369">
              <w:rPr>
                <w:rFonts w:ascii="TH SarabunPSK" w:hAnsi="TH SarabunPSK" w:cs="TH SarabunPSK"/>
                <w:strike/>
                <w:color w:val="0070C0"/>
                <w:sz w:val="32"/>
                <w:szCs w:val="32"/>
                <w:cs/>
              </w:rPr>
              <w:t xml:space="preserve"> </w:t>
            </w:r>
          </w:p>
          <w:p w:rsidR="0096205A" w:rsidRPr="005C5369" w:rsidRDefault="0096205A" w:rsidP="00F37D40">
            <w:pPr>
              <w:pStyle w:val="1"/>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ข้อมูลการสมัครมาบันทึกข้อมูลลงในเว็บไซต์ฐานข้อมูลอาสาสมัครประจำครอบครัว </w:t>
            </w:r>
            <w:r w:rsidRPr="005C5369">
              <w:rPr>
                <w:rFonts w:ascii="TH SarabunPSK" w:hAnsi="TH SarabunPSK" w:cs="TH SarabunPSK"/>
                <w:color w:val="FF0000"/>
                <w:sz w:val="32"/>
                <w:szCs w:val="32"/>
              </w:rPr>
              <w:t>http://fv.phc.hss.moph.go.th</w:t>
            </w:r>
          </w:p>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1.2</w:t>
            </w:r>
            <w:r w:rsidRPr="005C5369">
              <w:rPr>
                <w:rFonts w:ascii="TH SarabunPSK" w:hAnsi="TH SarabunPSK" w:cs="TH SarabunPSK"/>
                <w:color w:val="000000" w:themeColor="text1"/>
                <w:sz w:val="32"/>
                <w:szCs w:val="32"/>
                <w:cs/>
              </w:rPr>
              <w:t xml:space="preserve"> อสค. ลงทะเบียนผ่าน </w:t>
            </w:r>
            <w:r w:rsidRPr="005C5369">
              <w:rPr>
                <w:rFonts w:ascii="TH SarabunPSK" w:hAnsi="TH SarabunPSK" w:cs="TH SarabunPSK"/>
                <w:color w:val="000000" w:themeColor="text1"/>
                <w:sz w:val="32"/>
                <w:szCs w:val="32"/>
              </w:rPr>
              <w:t xml:space="preserve">Application “SMART </w:t>
            </w:r>
            <w:r w:rsidRPr="005C5369">
              <w:rPr>
                <w:rFonts w:ascii="TH SarabunPSK" w:hAnsi="TH SarabunPSK" w:cs="TH SarabunPSK"/>
                <w:color w:val="000000" w:themeColor="text1"/>
                <w:sz w:val="32"/>
                <w:szCs w:val="32"/>
                <w:cs/>
              </w:rPr>
              <w:t>อสค.</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ได้ด้วยตนเอง </w:t>
            </w:r>
          </w:p>
          <w:p w:rsidR="0096205A" w:rsidRPr="005C5369" w:rsidRDefault="0096205A" w:rsidP="00F37D40">
            <w:pPr>
              <w:pStyle w:val="1"/>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2. </w:t>
            </w:r>
            <w:r w:rsidRPr="005C5369">
              <w:rPr>
                <w:rFonts w:ascii="TH SarabunPSK" w:hAnsi="TH SarabunPSK" w:cs="TH SarabunPSK"/>
                <w:b/>
                <w:bCs/>
                <w:color w:val="000000" w:themeColor="text1"/>
                <w:sz w:val="32"/>
                <w:szCs w:val="32"/>
                <w:cs/>
              </w:rPr>
              <w:t>การประเมินผลโดยสุ่มตัวอย่างจากทีมส่วนกลาง</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แหล่งข้อมูล</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cs/>
              </w:rPr>
              <w:t>1. สำนักงานสาธารณสุขจังหวัด</w:t>
            </w:r>
          </w:p>
          <w:p w:rsidR="0096205A" w:rsidRPr="005C5369" w:rsidRDefault="0096205A" w:rsidP="00F37D40">
            <w:pPr>
              <w:pStyle w:val="1"/>
              <w:contextualSpacing/>
              <w:jc w:val="thaiDistribute"/>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cs/>
              </w:rPr>
              <w:t>2. สถานบริการสุขภาพภาครัฐ</w:t>
            </w:r>
            <w:r w:rsidRPr="005C5369">
              <w:rPr>
                <w:rFonts w:ascii="TH SarabunPSK" w:hAnsi="TH SarabunPSK" w:cs="TH SarabunPSK"/>
                <w:color w:val="000000" w:themeColor="text1"/>
                <w:spacing w:val="-4"/>
                <w:sz w:val="32"/>
                <w:szCs w:val="32"/>
              </w:rPr>
              <w:t xml:space="preserve"> </w:t>
            </w:r>
          </w:p>
          <w:p w:rsidR="0096205A" w:rsidRDefault="0096205A" w:rsidP="00F37D40">
            <w:pPr>
              <w:pStyle w:val="1"/>
              <w:contextualSpacing/>
              <w:jc w:val="thaiDistribute"/>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cs/>
              </w:rPr>
              <w:t xml:space="preserve">3. โรงพยาบาลส่งเสริมสุขภาพตำบล </w:t>
            </w:r>
          </w:p>
          <w:p w:rsidR="005C5369" w:rsidRPr="005C5369" w:rsidRDefault="005C5369" w:rsidP="00F37D40">
            <w:pPr>
              <w:pStyle w:val="1"/>
              <w:contextualSpacing/>
              <w:jc w:val="thaiDistribute"/>
              <w:rPr>
                <w:rFonts w:ascii="TH SarabunPSK" w:hAnsi="TH SarabunPSK" w:cs="TH SarabunPSK"/>
                <w:color w:val="000000" w:themeColor="text1"/>
                <w:spacing w:val="-4"/>
                <w:sz w:val="32"/>
                <w:szCs w:val="32"/>
                <w:cs/>
              </w:rPr>
            </w:pP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lastRenderedPageBreak/>
              <w:t xml:space="preserve">รายการข้อมูล </w:t>
            </w:r>
            <w:r w:rsidRPr="005C5369">
              <w:rPr>
                <w:rFonts w:ascii="TH SarabunPSK" w:eastAsia="TH SarabunPSK" w:hAnsi="TH SarabunPSK" w:cs="TH SarabunPSK"/>
                <w:b/>
                <w:color w:val="000000" w:themeColor="text1"/>
                <w:sz w:val="32"/>
                <w:szCs w:val="32"/>
              </w:rPr>
              <w:t>1</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A = </w:t>
            </w:r>
            <w:r w:rsidRPr="005C5369">
              <w:rPr>
                <w:rFonts w:ascii="TH SarabunPSK" w:hAnsi="TH SarabunPSK" w:cs="TH SarabunPSK"/>
                <w:color w:val="000000" w:themeColor="text1"/>
                <w:sz w:val="32"/>
                <w:szCs w:val="32"/>
                <w:cs/>
              </w:rPr>
              <w:t>จำนวนครอบครัวที่มีศักยภาพในการดูแลสุขภาพตนเองได้ตามเกณฑ์ที่กำหนด</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รายการข้อมูล </w:t>
            </w:r>
            <w:r w:rsidRPr="005C5369">
              <w:rPr>
                <w:rFonts w:ascii="TH SarabunPSK" w:eastAsia="TH SarabunPSK" w:hAnsi="TH SarabunPSK" w:cs="TH SarabunPSK"/>
                <w:b/>
                <w:color w:val="000000" w:themeColor="text1"/>
                <w:sz w:val="32"/>
                <w:szCs w:val="32"/>
              </w:rPr>
              <w:t>2</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B = </w:t>
            </w:r>
            <w:r w:rsidRPr="005C5369">
              <w:rPr>
                <w:rFonts w:ascii="TH SarabunPSK" w:hAnsi="TH SarabunPSK" w:cs="TH SarabunPSK"/>
                <w:color w:val="000000" w:themeColor="text1"/>
                <w:sz w:val="32"/>
                <w:szCs w:val="32"/>
                <w:cs/>
              </w:rPr>
              <w:t>จำนวนครอบครัวเป้าหมาย</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สูตรคำนวณตัวชี้วัด </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(A/B) x 100</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ระยะเวลาประเมินผล</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ไตรมาส </w:t>
            </w:r>
            <w:r w:rsidRPr="005C5369">
              <w:rPr>
                <w:rFonts w:ascii="TH SarabunPSK" w:hAnsi="TH SarabunPSK" w:cs="TH SarabunPSK"/>
                <w:color w:val="000000" w:themeColor="text1"/>
                <w:sz w:val="32"/>
                <w:szCs w:val="32"/>
              </w:rPr>
              <w:t>4</w:t>
            </w:r>
          </w:p>
        </w:tc>
      </w:tr>
      <w:tr w:rsidR="0096205A" w:rsidRPr="005C5369" w:rsidTr="00F37D40">
        <w:trPr>
          <w:trHeight w:val="4207"/>
        </w:trPr>
        <w:tc>
          <w:tcPr>
            <w:tcW w:w="10349" w:type="dxa"/>
            <w:gridSpan w:val="2"/>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eastAsia="TH SarabunPSK" w:hAnsi="TH SarabunPSK" w:cs="TH SarabunPSK"/>
                <w:b/>
                <w:bCs/>
                <w:color w:val="000000" w:themeColor="text1"/>
                <w:sz w:val="32"/>
                <w:szCs w:val="32"/>
                <w:cs/>
              </w:rPr>
            </w:pPr>
            <w:r w:rsidRPr="005C5369">
              <w:rPr>
                <w:rFonts w:ascii="TH SarabunPSK" w:eastAsia="TH SarabunPSK" w:hAnsi="TH SarabunPSK" w:cs="TH SarabunPSK"/>
                <w:b/>
                <w:bCs/>
                <w:color w:val="000000" w:themeColor="text1"/>
                <w:sz w:val="32"/>
                <w:szCs w:val="32"/>
                <w:cs/>
              </w:rPr>
              <w:t xml:space="preserve">เกณฑ์การประเมิน </w:t>
            </w:r>
            <w:r w:rsidRPr="005C5369">
              <w:rPr>
                <w:rFonts w:ascii="TH SarabunPSK" w:eastAsia="TH SarabunPSK" w:hAnsi="TH SarabunPSK" w:cs="TH SarabunPSK"/>
                <w:b/>
                <w:color w:val="000000" w:themeColor="text1"/>
                <w:sz w:val="32"/>
                <w:szCs w:val="32"/>
              </w:rPr>
              <w:t>:</w:t>
            </w:r>
            <w:r w:rsidRPr="005C5369">
              <w:rPr>
                <w:rFonts w:ascii="TH SarabunPSK" w:eastAsia="TH SarabunPSK" w:hAnsi="TH SarabunPSK" w:cs="TH SarabunPSK"/>
                <w:b/>
                <w:color w:val="000000" w:themeColor="text1"/>
                <w:sz w:val="32"/>
                <w:szCs w:val="32"/>
                <w:cs/>
              </w:rPr>
              <w:t xml:space="preserve"> </w:t>
            </w:r>
          </w:p>
          <w:tbl>
            <w:tblPr>
              <w:tblW w:w="10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814"/>
              <w:gridCol w:w="1565"/>
              <w:gridCol w:w="1566"/>
              <w:gridCol w:w="1566"/>
              <w:gridCol w:w="1566"/>
            </w:tblGrid>
            <w:tr w:rsidR="0096205A" w:rsidRPr="005C5369" w:rsidTr="00F37D40">
              <w:trPr>
                <w:trHeight w:val="50"/>
                <w:jc w:val="center"/>
              </w:trPr>
              <w:tc>
                <w:tcPr>
                  <w:tcW w:w="3814" w:type="dxa"/>
                  <w:tcBorders>
                    <w:bottom w:val="single" w:sz="4" w:space="0" w:color="auto"/>
                  </w:tcBorders>
                </w:tcPr>
                <w:p w:rsidR="0096205A" w:rsidRPr="005C5369" w:rsidRDefault="0096205A" w:rsidP="00F37D40">
                  <w:pPr>
                    <w:pStyle w:val="1"/>
                    <w:contextualSpacing/>
                    <w:jc w:val="center"/>
                    <w:rPr>
                      <w:rFonts w:ascii="TH SarabunPSK" w:eastAsia="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ตัวชี้วัด</w:t>
                  </w:r>
                </w:p>
              </w:tc>
              <w:tc>
                <w:tcPr>
                  <w:tcW w:w="156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รอบ </w:t>
                  </w:r>
                  <w:r w:rsidRPr="005C5369">
                    <w:rPr>
                      <w:rFonts w:ascii="TH SarabunPSK" w:eastAsia="TH SarabunPSK" w:hAnsi="TH SarabunPSK" w:cs="TH SarabunPSK"/>
                      <w:b/>
                      <w:color w:val="000000" w:themeColor="text1"/>
                      <w:sz w:val="32"/>
                      <w:szCs w:val="32"/>
                    </w:rPr>
                    <w:t xml:space="preserve">3 </w:t>
                  </w:r>
                  <w:r w:rsidRPr="005C5369">
                    <w:rPr>
                      <w:rFonts w:ascii="TH SarabunPSK" w:eastAsia="TH SarabunPSK" w:hAnsi="TH SarabunPSK" w:cs="TH SarabunPSK"/>
                      <w:b/>
                      <w:bCs/>
                      <w:color w:val="000000" w:themeColor="text1"/>
                      <w:sz w:val="32"/>
                      <w:szCs w:val="32"/>
                      <w:cs/>
                    </w:rPr>
                    <w:t>เดือน</w:t>
                  </w: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รอบ </w:t>
                  </w:r>
                  <w:r w:rsidRPr="005C5369">
                    <w:rPr>
                      <w:rFonts w:ascii="TH SarabunPSK" w:eastAsia="TH SarabunPSK" w:hAnsi="TH SarabunPSK" w:cs="TH SarabunPSK"/>
                      <w:b/>
                      <w:color w:val="000000" w:themeColor="text1"/>
                      <w:sz w:val="32"/>
                      <w:szCs w:val="32"/>
                    </w:rPr>
                    <w:t xml:space="preserve">6 </w:t>
                  </w:r>
                  <w:r w:rsidRPr="005C5369">
                    <w:rPr>
                      <w:rFonts w:ascii="TH SarabunPSK" w:eastAsia="TH SarabunPSK" w:hAnsi="TH SarabunPSK" w:cs="TH SarabunPSK"/>
                      <w:b/>
                      <w:bCs/>
                      <w:color w:val="000000" w:themeColor="text1"/>
                      <w:sz w:val="32"/>
                      <w:szCs w:val="32"/>
                      <w:cs/>
                    </w:rPr>
                    <w:t>เดือน</w:t>
                  </w: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รอบ </w:t>
                  </w:r>
                  <w:r w:rsidRPr="005C5369">
                    <w:rPr>
                      <w:rFonts w:ascii="TH SarabunPSK" w:eastAsia="TH SarabunPSK" w:hAnsi="TH SarabunPSK" w:cs="TH SarabunPSK"/>
                      <w:b/>
                      <w:color w:val="000000" w:themeColor="text1"/>
                      <w:sz w:val="32"/>
                      <w:szCs w:val="32"/>
                    </w:rPr>
                    <w:t xml:space="preserve">9 </w:t>
                  </w:r>
                  <w:r w:rsidRPr="005C5369">
                    <w:rPr>
                      <w:rFonts w:ascii="TH SarabunPSK" w:eastAsia="TH SarabunPSK" w:hAnsi="TH SarabunPSK" w:cs="TH SarabunPSK"/>
                      <w:b/>
                      <w:bCs/>
                      <w:color w:val="000000" w:themeColor="text1"/>
                      <w:sz w:val="32"/>
                      <w:szCs w:val="32"/>
                      <w:cs/>
                    </w:rPr>
                    <w:t>เดือน</w:t>
                  </w: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รอบ </w:t>
                  </w:r>
                  <w:r w:rsidRPr="005C5369">
                    <w:rPr>
                      <w:rFonts w:ascii="TH SarabunPSK" w:eastAsia="TH SarabunPSK" w:hAnsi="TH SarabunPSK" w:cs="TH SarabunPSK"/>
                      <w:b/>
                      <w:color w:val="000000" w:themeColor="text1"/>
                      <w:sz w:val="32"/>
                      <w:szCs w:val="32"/>
                    </w:rPr>
                    <w:t xml:space="preserve">12 </w:t>
                  </w:r>
                  <w:r w:rsidRPr="005C5369">
                    <w:rPr>
                      <w:rFonts w:ascii="TH SarabunPSK" w:eastAsia="TH SarabunPSK" w:hAnsi="TH SarabunPSK" w:cs="TH SarabunPSK"/>
                      <w:b/>
                      <w:bCs/>
                      <w:color w:val="000000" w:themeColor="text1"/>
                      <w:sz w:val="32"/>
                      <w:szCs w:val="32"/>
                      <w:cs/>
                    </w:rPr>
                    <w:t>เดือน</w:t>
                  </w:r>
                </w:p>
              </w:tc>
            </w:tr>
            <w:tr w:rsidR="0096205A" w:rsidRPr="005C5369" w:rsidTr="00F37D40">
              <w:trPr>
                <w:trHeight w:val="50"/>
                <w:jc w:val="center"/>
              </w:trPr>
              <w:tc>
                <w:tcPr>
                  <w:tcW w:w="3814" w:type="dxa"/>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ร้อยละของครอบครัวมีศักยภาพในการดูแลสุขภาพตนเองได้ตามเกณฑ์ที่กำหนด</w:t>
                  </w:r>
                </w:p>
              </w:tc>
              <w:tc>
                <w:tcPr>
                  <w:tcW w:w="156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cs/>
                    </w:rPr>
                  </w:pP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cs/>
                    </w:rPr>
                  </w:pPr>
                </w:p>
              </w:tc>
              <w:tc>
                <w:tcPr>
                  <w:tcW w:w="1566"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60</w:t>
                  </w:r>
                </w:p>
              </w:tc>
            </w:tr>
          </w:tbl>
          <w:p w:rsidR="0096205A" w:rsidRPr="005C5369" w:rsidRDefault="0096205A" w:rsidP="00F37D40">
            <w:pPr>
              <w:pStyle w:val="1"/>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เกณฑ์การวัด</w:t>
            </w:r>
            <w:r w:rsidRPr="005C5369">
              <w:rPr>
                <w:rFonts w:ascii="TH SarabunPSK" w:hAnsi="TH SarabunPSK" w:cs="TH SarabunPSK"/>
                <w:b/>
                <w:bCs/>
                <w:color w:val="000000" w:themeColor="text1"/>
                <w:sz w:val="32"/>
                <w:szCs w:val="32"/>
              </w:rPr>
              <w:t xml:space="preserve"> :</w:t>
            </w:r>
          </w:p>
          <w:tbl>
            <w:tblPr>
              <w:tblW w:w="10198" w:type="dxa"/>
              <w:tblLayout w:type="fixed"/>
              <w:tblLook w:val="04A0" w:firstRow="1" w:lastRow="0" w:firstColumn="1" w:lastColumn="0" w:noHBand="0" w:noVBand="1"/>
            </w:tblPr>
            <w:tblGrid>
              <w:gridCol w:w="853"/>
              <w:gridCol w:w="5670"/>
              <w:gridCol w:w="919"/>
              <w:gridCol w:w="919"/>
              <w:gridCol w:w="1837"/>
            </w:tblGrid>
            <w:tr w:rsidR="0096205A" w:rsidRPr="005C5369" w:rsidTr="00F37D40">
              <w:trPr>
                <w:trHeight w:val="675"/>
              </w:trPr>
              <w:tc>
                <w:tcPr>
                  <w:tcW w:w="853" w:type="dxa"/>
                  <w:vMerge w:val="restart"/>
                  <w:tcBorders>
                    <w:left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rPr>
                  </w:pPr>
                </w:p>
                <w:p w:rsidR="0096205A" w:rsidRPr="005C5369" w:rsidRDefault="0096205A" w:rsidP="00F37D40">
                  <w:pPr>
                    <w:pStyle w:val="1"/>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ลำดับ</w:t>
                  </w:r>
                </w:p>
              </w:tc>
              <w:tc>
                <w:tcPr>
                  <w:tcW w:w="5670" w:type="dxa"/>
                  <w:vMerge w:val="restart"/>
                  <w:tcBorders>
                    <w:top w:val="single" w:sz="4" w:space="0" w:color="000000" w:themeColor="text1"/>
                    <w:left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rPr>
                  </w:pPr>
                </w:p>
                <w:p w:rsidR="0096205A" w:rsidRPr="005C5369" w:rsidRDefault="0096205A" w:rsidP="00F37D40">
                  <w:pPr>
                    <w:pStyle w:val="1"/>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กิจกรรม</w:t>
                  </w:r>
                </w:p>
              </w:tc>
              <w:tc>
                <w:tcPr>
                  <w:tcW w:w="1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เกณฑ์การพิจารณา</w:t>
                  </w:r>
                </w:p>
              </w:tc>
              <w:tc>
                <w:tcPr>
                  <w:tcW w:w="1837" w:type="dxa"/>
                  <w:vMerge w:val="restart"/>
                  <w:tcBorders>
                    <w:top w:val="single" w:sz="4" w:space="0" w:color="000000" w:themeColor="text1"/>
                    <w:left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rPr>
                  </w:pPr>
                </w:p>
                <w:p w:rsidR="0096205A" w:rsidRPr="005C5369" w:rsidRDefault="0096205A" w:rsidP="00F37D40">
                  <w:pPr>
                    <w:pStyle w:val="1"/>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หมายเหตุ</w:t>
                  </w:r>
                </w:p>
              </w:tc>
            </w:tr>
            <w:tr w:rsidR="0096205A" w:rsidRPr="005C5369" w:rsidTr="00F37D40">
              <w:trPr>
                <w:trHeight w:val="391"/>
              </w:trPr>
              <w:tc>
                <w:tcPr>
                  <w:tcW w:w="853" w:type="dxa"/>
                  <w:vMerge/>
                  <w:tcBorders>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color w:val="000000" w:themeColor="text1"/>
                      <w:sz w:val="32"/>
                      <w:szCs w:val="32"/>
                    </w:rPr>
                  </w:pPr>
                </w:p>
              </w:tc>
              <w:tc>
                <w:tcPr>
                  <w:tcW w:w="5670" w:type="dxa"/>
                  <w:vMerge/>
                  <w:tcBorders>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color w:val="000000" w:themeColor="text1"/>
                      <w:sz w:val="32"/>
                      <w:szCs w:val="32"/>
                      <w:cs/>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ทำ</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ไม่ทำ</w:t>
                  </w: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jc w:val="center"/>
                    <w:rPr>
                      <w:rFonts w:ascii="TH SarabunPSK" w:hAnsi="TH SarabunPSK" w:cs="TH SarabunPSK"/>
                      <w:b/>
                      <w:bCs/>
                      <w:color w:val="000000" w:themeColor="text1"/>
                      <w:sz w:val="32"/>
                      <w:szCs w:val="32"/>
                      <w:cs/>
                    </w:rPr>
                  </w:pPr>
                </w:p>
              </w:tc>
            </w:tr>
            <w:tr w:rsidR="0096205A" w:rsidRPr="005C5369" w:rsidTr="00F37D40">
              <w:trPr>
                <w:trHeight w:val="391"/>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คุมอาหาร อย่างเป็นรูปธรรม เช่น กินแบบลดหวาน ลดมัน ลดเค็ม ดื่มน้ำเปล่า </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val="restart"/>
                  <w:tcBorders>
                    <w:top w:val="single" w:sz="4" w:space="0" w:color="000000" w:themeColor="text1"/>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อย่างน้อยต้องทำได้ </w:t>
                  </w:r>
                  <w:r w:rsidRPr="005C5369">
                    <w:rPr>
                      <w:rFonts w:ascii="TH SarabunPSK" w:hAnsi="TH SarabunPSK" w:cs="TH SarabunPSK"/>
                      <w:color w:val="000000" w:themeColor="text1"/>
                      <w:sz w:val="32"/>
                      <w:szCs w:val="32"/>
                    </w:rPr>
                    <w:t xml:space="preserve">4 </w:t>
                  </w:r>
                  <w:r w:rsidRPr="005C5369">
                    <w:rPr>
                      <w:rFonts w:ascii="TH SarabunPSK" w:hAnsi="TH SarabunPSK" w:cs="TH SarabunPSK"/>
                      <w:color w:val="000000" w:themeColor="text1"/>
                      <w:sz w:val="32"/>
                      <w:szCs w:val="32"/>
                      <w:cs/>
                    </w:rPr>
                    <w:t xml:space="preserve">ข้อ ใน </w:t>
                  </w:r>
                  <w:r w:rsidRPr="005C5369">
                    <w:rPr>
                      <w:rFonts w:ascii="TH SarabunPSK" w:hAnsi="TH SarabunPSK" w:cs="TH SarabunPSK"/>
                      <w:color w:val="000000" w:themeColor="text1"/>
                      <w:sz w:val="32"/>
                      <w:szCs w:val="32"/>
                    </w:rPr>
                    <w:t xml:space="preserve">6 </w:t>
                  </w:r>
                  <w:r w:rsidRPr="005C5369">
                    <w:rPr>
                      <w:rFonts w:ascii="TH SarabunPSK" w:hAnsi="TH SarabunPSK" w:cs="TH SarabunPSK"/>
                      <w:color w:val="000000" w:themeColor="text1"/>
                      <w:sz w:val="32"/>
                      <w:szCs w:val="32"/>
                      <w:cs/>
                    </w:rPr>
                    <w:t>ข้อ ถือว่าผ่านเกณฑ์</w:t>
                  </w:r>
                </w:p>
              </w:tc>
            </w:tr>
            <w:tr w:rsidR="0096205A" w:rsidRPr="005C5369" w:rsidTr="00F37D40">
              <w:trPr>
                <w:trHeight w:val="391"/>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2</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ดูแลการกินยา ให้ตรงเวลา และไปพบแพทย์ตามนัด </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r>
            <w:tr w:rsidR="0096205A" w:rsidRPr="005C5369" w:rsidTr="00F37D40">
              <w:trPr>
                <w:trHeight w:val="378"/>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3</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ออกกำลังกาย เช่น ออกกำลังกายด้วยยางยืด  </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r>
            <w:tr w:rsidR="0096205A" w:rsidRPr="005C5369" w:rsidTr="00F37D40">
              <w:trPr>
                <w:trHeight w:val="391"/>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4</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บำรุงรักษาจิตใจ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ลดภาวะความเครียด</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r>
            <w:tr w:rsidR="0096205A" w:rsidRPr="005C5369" w:rsidTr="00F37D40">
              <w:trPr>
                <w:trHeight w:val="41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5</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การดูแลสุขภาพช่องปาก </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r>
            <w:tr w:rsidR="0096205A" w:rsidRPr="005C5369" w:rsidTr="00F37D40">
              <w:trPr>
                <w:trHeight w:val="378"/>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6</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จัดสภาพแวดล้อมให้เหมาะสม</w:t>
                  </w: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c>
                <w:tcPr>
                  <w:tcW w:w="1837" w:type="dxa"/>
                  <w:vMerge/>
                  <w:tcBorders>
                    <w:left w:val="single" w:sz="4" w:space="0" w:color="000000" w:themeColor="text1"/>
                    <w:right w:val="single" w:sz="4" w:space="0" w:color="000000" w:themeColor="text1"/>
                  </w:tcBorders>
                </w:tcPr>
                <w:p w:rsidR="0096205A" w:rsidRPr="005C5369" w:rsidRDefault="0096205A" w:rsidP="00F37D40">
                  <w:pPr>
                    <w:pStyle w:val="1"/>
                    <w:contextualSpacing/>
                    <w:rPr>
                      <w:rFonts w:ascii="TH SarabunPSK" w:hAnsi="TH SarabunPSK" w:cs="TH SarabunPSK"/>
                      <w:b/>
                      <w:bCs/>
                      <w:color w:val="000000" w:themeColor="text1"/>
                      <w:sz w:val="32"/>
                      <w:szCs w:val="32"/>
                    </w:rPr>
                  </w:pPr>
                </w:p>
              </w:tc>
            </w:tr>
          </w:tbl>
          <w:p w:rsidR="0096205A" w:rsidRPr="005C5369" w:rsidRDefault="0096205A" w:rsidP="00F37D40">
            <w:pPr>
              <w:pStyle w:val="1"/>
              <w:contextualSpacing/>
              <w:rPr>
                <w:rFonts w:ascii="TH SarabunPSK" w:hAnsi="TH SarabunPSK" w:cs="TH SarabunPSK"/>
                <w:color w:val="000000" w:themeColor="text1"/>
                <w:sz w:val="32"/>
                <w:szCs w:val="32"/>
              </w:rPr>
            </w:pPr>
          </w:p>
          <w:p w:rsidR="0096205A" w:rsidRPr="005C5369" w:rsidRDefault="0096205A" w:rsidP="00F37D40">
            <w:pPr>
              <w:pStyle w:val="1"/>
              <w:contextualSpacing/>
              <w:rPr>
                <w:rFonts w:ascii="TH SarabunPSK" w:hAnsi="TH SarabunPSK" w:cs="TH SarabunPSK"/>
                <w:color w:val="000000" w:themeColor="text1"/>
                <w:sz w:val="32"/>
                <w:szCs w:val="32"/>
              </w:rPr>
            </w:pPr>
          </w:p>
        </w:tc>
      </w:tr>
      <w:tr w:rsidR="0096205A" w:rsidRPr="005C5369" w:rsidTr="00F37D40">
        <w:trPr>
          <w:trHeight w:val="269"/>
        </w:trPr>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วิธีการประเมินผล </w:t>
            </w:r>
            <w:r w:rsidRPr="005C5369">
              <w:rPr>
                <w:rFonts w:ascii="TH SarabunPSK" w:eastAsia="TH SarabunPSK" w:hAnsi="TH SarabunPSK" w:cs="TH SarabunPSK"/>
                <w:b/>
                <w:color w:val="000000" w:themeColor="text1"/>
                <w:sz w:val="32"/>
                <w:szCs w:val="32"/>
              </w:rPr>
              <w:t xml:space="preserve">: </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เชิงคุณภาพ โดยทีมประเมินจากส่วนกลาง</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 xml:space="preserve">เอกสารสนับสนุน </w:t>
            </w:r>
            <w:r w:rsidRPr="005C5369">
              <w:rPr>
                <w:rFonts w:ascii="TH SarabunPSK" w:eastAsia="TH SarabunPSK" w:hAnsi="TH SarabunPSK" w:cs="TH SarabunPSK"/>
                <w:b/>
                <w:color w:val="000000" w:themeColor="text1"/>
                <w:sz w:val="32"/>
                <w:szCs w:val="32"/>
              </w:rPr>
              <w:t xml:space="preserve">: </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 แนวทางการพัฒนาและประเมิน อสค.</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คู่มืออาสาสมัครประจำครอบครัว(อสค.) </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3. Application SMART </w:t>
            </w:r>
            <w:r w:rsidRPr="005C5369">
              <w:rPr>
                <w:rFonts w:ascii="TH SarabunPSK" w:hAnsi="TH SarabunPSK" w:cs="TH SarabunPSK"/>
                <w:color w:val="000000" w:themeColor="text1"/>
                <w:sz w:val="32"/>
                <w:szCs w:val="32"/>
                <w:cs/>
              </w:rPr>
              <w:t>อสค.</w:t>
            </w:r>
            <w:r w:rsidRPr="005C5369">
              <w:rPr>
                <w:rFonts w:ascii="TH SarabunPSK" w:hAnsi="TH SarabunPSK" w:cs="TH SarabunPSK"/>
                <w:color w:val="000000" w:themeColor="text1"/>
                <w:sz w:val="32"/>
                <w:szCs w:val="32"/>
              </w:rPr>
              <w:t xml:space="preserve"> </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4</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SMART </w:t>
            </w:r>
            <w:r w:rsidRPr="005C5369">
              <w:rPr>
                <w:rFonts w:ascii="TH SarabunPSK" w:hAnsi="TH SarabunPSK" w:cs="TH SarabunPSK"/>
                <w:color w:val="000000" w:themeColor="text1"/>
                <w:sz w:val="32"/>
                <w:szCs w:val="32"/>
                <w:cs/>
              </w:rPr>
              <w:t xml:space="preserve">อสม. </w:t>
            </w:r>
            <w:r w:rsidRPr="005C5369">
              <w:rPr>
                <w:rFonts w:ascii="TH SarabunPSK" w:hAnsi="TH SarabunPSK" w:cs="TH SarabunPSK"/>
                <w:color w:val="000000" w:themeColor="text1"/>
                <w:sz w:val="32"/>
                <w:szCs w:val="32"/>
              </w:rPr>
              <w:t>, www.</w:t>
            </w:r>
            <w:r w:rsidRPr="005C5369">
              <w:rPr>
                <w:rFonts w:ascii="TH SarabunPSK" w:hAnsi="TH SarabunPSK" w:cs="TH SarabunPSK"/>
                <w:color w:val="000000" w:themeColor="text1"/>
                <w:sz w:val="32"/>
                <w:szCs w:val="32"/>
                <w:cs/>
              </w:rPr>
              <w:t>อสม.</w:t>
            </w:r>
            <w:r w:rsidRPr="005C5369">
              <w:rPr>
                <w:rFonts w:ascii="TH SarabunPSK" w:hAnsi="TH SarabunPSK" w:cs="TH SarabunPSK"/>
                <w:color w:val="000000" w:themeColor="text1"/>
                <w:sz w:val="32"/>
                <w:szCs w:val="32"/>
              </w:rPr>
              <w:t>com , Line@SMART</w:t>
            </w:r>
            <w:r w:rsidRPr="005C5369">
              <w:rPr>
                <w:rFonts w:ascii="TH SarabunPSK" w:hAnsi="TH SarabunPSK" w:cs="TH SarabunPSK"/>
                <w:color w:val="000000" w:themeColor="text1"/>
                <w:sz w:val="32"/>
                <w:szCs w:val="32"/>
                <w:cs/>
              </w:rPr>
              <w:t>อสม.</w:t>
            </w:r>
            <w:r w:rsidRPr="005C5369">
              <w:rPr>
                <w:rFonts w:ascii="TH SarabunPSK" w:hAnsi="TH SarabunPSK" w:cs="TH SarabunPSK"/>
                <w:color w:val="000000" w:themeColor="text1"/>
                <w:sz w:val="32"/>
                <w:szCs w:val="32"/>
              </w:rPr>
              <w:t xml:space="preserve">  </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5. www.</w:t>
            </w:r>
            <w:r w:rsidRPr="005C5369">
              <w:rPr>
                <w:rFonts w:ascii="TH SarabunPSK" w:hAnsi="TH SarabunPSK" w:cs="TH SarabunPSK"/>
                <w:color w:val="000000" w:themeColor="text1"/>
                <w:sz w:val="32"/>
                <w:szCs w:val="32"/>
                <w:cs/>
              </w:rPr>
              <w:t>อสค.</w:t>
            </w:r>
            <w:r w:rsidRPr="005C5369">
              <w:rPr>
                <w:rFonts w:ascii="TH SarabunPSK" w:hAnsi="TH SarabunPSK" w:cs="TH SarabunPSK"/>
                <w:color w:val="000000" w:themeColor="text1"/>
                <w:sz w:val="32"/>
                <w:szCs w:val="32"/>
              </w:rPr>
              <w:t xml:space="preserve">com </w:t>
            </w:r>
            <w:r w:rsidRPr="005C5369">
              <w:rPr>
                <w:rFonts w:ascii="TH SarabunPSK" w:hAnsi="TH SarabunPSK" w:cs="TH SarabunPSK"/>
                <w:color w:val="000000" w:themeColor="text1"/>
                <w:sz w:val="32"/>
                <w:szCs w:val="32"/>
                <w:cs/>
              </w:rPr>
              <w:t>เว็บไซต์ฐานข้อมูล อสค. ด้านความรู้ ข่าวสาร และการประเมิน</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หมายเหตุ</w:t>
            </w:r>
            <w:r w:rsidRPr="005C5369">
              <w:rPr>
                <w:rFonts w:ascii="TH SarabunPSK" w:hAnsi="TH SarabunPSK" w:cs="TH SarabunPSK"/>
                <w:color w:val="000000" w:themeColor="text1"/>
                <w:sz w:val="32"/>
                <w:szCs w:val="32"/>
                <w:cs/>
              </w:rPr>
              <w:t xml:space="preserve"> : สามารถดาวน์โหลดเอกสารทั้งหมดได้ที่เว็บไซต์กองสนับสนุนสุขภาพภาคประชาชน</w:t>
            </w:r>
            <w:r w:rsidRPr="005C5369">
              <w:rPr>
                <w:rFonts w:ascii="TH SarabunPSK" w:hAnsi="TH SarabunPSK" w:cs="TH SarabunPSK"/>
                <w:color w:val="000000" w:themeColor="text1"/>
                <w:sz w:val="32"/>
                <w:szCs w:val="32"/>
              </w:rPr>
              <w:t xml:space="preserve">http://phc.moph.go.th </w:t>
            </w:r>
            <w:r w:rsidRPr="005C5369">
              <w:rPr>
                <w:rFonts w:ascii="TH SarabunPSK" w:hAnsi="TH SarabunPSK" w:cs="TH SarabunPSK"/>
                <w:color w:val="000000" w:themeColor="text1"/>
                <w:sz w:val="32"/>
                <w:szCs w:val="32"/>
                <w:cs/>
              </w:rPr>
              <w:t xml:space="preserve">หรือ เว็บไซต์ระบบฐานข้อมูลอาสาสมัครประจำครอบครัว </w:t>
            </w:r>
            <w:r w:rsidRPr="005C5369">
              <w:rPr>
                <w:rFonts w:ascii="TH SarabunPSK" w:hAnsi="TH SarabunPSK" w:cs="TH SarabunPSK"/>
                <w:color w:val="000000" w:themeColor="text1"/>
                <w:sz w:val="32"/>
                <w:szCs w:val="32"/>
              </w:rPr>
              <w:t xml:space="preserve">http://fv.phc.hss.moph.go.th </w:t>
            </w:r>
          </w:p>
        </w:tc>
      </w:tr>
      <w:tr w:rsidR="0096205A" w:rsidRPr="005C5369" w:rsidTr="00F37D40">
        <w:trPr>
          <w:trHeight w:val="415"/>
        </w:trPr>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lastRenderedPageBreak/>
              <w:t>รายละเอียดข้อมูลพื้นฐาน</w:t>
            </w:r>
          </w:p>
        </w:tc>
        <w:tc>
          <w:tcPr>
            <w:tcW w:w="7655" w:type="dxa"/>
            <w:tcBorders>
              <w:top w:val="single" w:sz="4" w:space="0" w:color="000000"/>
              <w:left w:val="single" w:sz="4" w:space="0" w:color="000000"/>
              <w:bottom w:val="single" w:sz="4" w:space="0" w:color="000000"/>
              <w:right w:val="single" w:sz="4" w:space="0" w:color="000000"/>
            </w:tcBorders>
          </w:tcPr>
          <w:tbl>
            <w:tblPr>
              <w:tblW w:w="7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53"/>
              <w:gridCol w:w="884"/>
              <w:gridCol w:w="1243"/>
              <w:gridCol w:w="1275"/>
              <w:gridCol w:w="1545"/>
            </w:tblGrid>
            <w:tr w:rsidR="0096205A" w:rsidRPr="005C5369" w:rsidTr="00F37D40">
              <w:trPr>
                <w:trHeight w:val="603"/>
              </w:trPr>
              <w:tc>
                <w:tcPr>
                  <w:tcW w:w="2553" w:type="dxa"/>
                  <w:vMerge w:val="restart"/>
                  <w:vAlign w:val="center"/>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color w:val="000000" w:themeColor="text1"/>
                      <w:sz w:val="32"/>
                      <w:szCs w:val="32"/>
                    </w:rPr>
                    <w:t>Baseline data</w:t>
                  </w:r>
                </w:p>
              </w:tc>
              <w:tc>
                <w:tcPr>
                  <w:tcW w:w="884" w:type="dxa"/>
                  <w:vMerge w:val="restart"/>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หน่วยวัด</w:t>
                  </w:r>
                </w:p>
                <w:p w:rsidR="0096205A" w:rsidRPr="005C5369" w:rsidRDefault="0096205A" w:rsidP="00F37D40">
                  <w:pPr>
                    <w:pStyle w:val="1"/>
                    <w:contextualSpacing/>
                    <w:jc w:val="center"/>
                    <w:rPr>
                      <w:rFonts w:ascii="TH SarabunPSK" w:hAnsi="TH SarabunPSK" w:cs="TH SarabunPSK"/>
                      <w:color w:val="000000" w:themeColor="text1"/>
                      <w:sz w:val="32"/>
                      <w:szCs w:val="32"/>
                    </w:rPr>
                  </w:pPr>
                </w:p>
              </w:tc>
              <w:tc>
                <w:tcPr>
                  <w:tcW w:w="4063" w:type="dxa"/>
                  <w:gridSpan w:val="3"/>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ผลการดำเนินงานในรอบปีงบประมาณ พ</w:t>
                  </w:r>
                  <w:r w:rsidRPr="005C5369">
                    <w:rPr>
                      <w:rFonts w:ascii="TH SarabunPSK" w:eastAsia="TH SarabunPSK" w:hAnsi="TH SarabunPSK" w:cs="TH SarabunPSK"/>
                      <w:b/>
                      <w:color w:val="000000" w:themeColor="text1"/>
                      <w:sz w:val="32"/>
                      <w:szCs w:val="32"/>
                    </w:rPr>
                    <w:t>.</w:t>
                  </w:r>
                  <w:r w:rsidRPr="005C5369">
                    <w:rPr>
                      <w:rFonts w:ascii="TH SarabunPSK" w:eastAsia="TH SarabunPSK" w:hAnsi="TH SarabunPSK" w:cs="TH SarabunPSK"/>
                      <w:b/>
                      <w:bCs/>
                      <w:color w:val="000000" w:themeColor="text1"/>
                      <w:sz w:val="32"/>
                      <w:szCs w:val="32"/>
                      <w:cs/>
                    </w:rPr>
                    <w:t>ศ</w:t>
                  </w:r>
                  <w:r w:rsidRPr="005C5369">
                    <w:rPr>
                      <w:rFonts w:ascii="TH SarabunPSK" w:eastAsia="TH SarabunPSK" w:hAnsi="TH SarabunPSK" w:cs="TH SarabunPSK"/>
                      <w:b/>
                      <w:color w:val="000000" w:themeColor="text1"/>
                      <w:sz w:val="32"/>
                      <w:szCs w:val="32"/>
                    </w:rPr>
                    <w:t>.</w:t>
                  </w:r>
                </w:p>
              </w:tc>
            </w:tr>
            <w:tr w:rsidR="0096205A" w:rsidRPr="005C5369" w:rsidTr="00F37D40">
              <w:trPr>
                <w:trHeight w:val="50"/>
              </w:trPr>
              <w:tc>
                <w:tcPr>
                  <w:tcW w:w="2553" w:type="dxa"/>
                  <w:vMerge/>
                </w:tcPr>
                <w:p w:rsidR="0096205A" w:rsidRPr="005C5369" w:rsidRDefault="0096205A" w:rsidP="00F37D40">
                  <w:pPr>
                    <w:pStyle w:val="1"/>
                    <w:widowControl w:val="0"/>
                    <w:contextualSpacing/>
                    <w:rPr>
                      <w:rFonts w:ascii="TH SarabunPSK" w:hAnsi="TH SarabunPSK" w:cs="TH SarabunPSK"/>
                      <w:color w:val="000000" w:themeColor="text1"/>
                      <w:sz w:val="32"/>
                      <w:szCs w:val="32"/>
                    </w:rPr>
                  </w:pPr>
                </w:p>
              </w:tc>
              <w:tc>
                <w:tcPr>
                  <w:tcW w:w="884" w:type="dxa"/>
                  <w:vMerge/>
                </w:tcPr>
                <w:p w:rsidR="0096205A" w:rsidRPr="005C5369" w:rsidRDefault="0096205A" w:rsidP="00F37D40">
                  <w:pPr>
                    <w:pStyle w:val="1"/>
                    <w:contextualSpacing/>
                    <w:jc w:val="center"/>
                    <w:rPr>
                      <w:rFonts w:ascii="TH SarabunPSK" w:hAnsi="TH SarabunPSK" w:cs="TH SarabunPSK"/>
                      <w:color w:val="000000" w:themeColor="text1"/>
                      <w:sz w:val="32"/>
                      <w:szCs w:val="32"/>
                    </w:rPr>
                  </w:pPr>
                </w:p>
              </w:tc>
              <w:tc>
                <w:tcPr>
                  <w:tcW w:w="1243"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color w:val="000000" w:themeColor="text1"/>
                      <w:sz w:val="32"/>
                      <w:szCs w:val="32"/>
                    </w:rPr>
                    <w:t>2559</w:t>
                  </w:r>
                </w:p>
              </w:tc>
              <w:tc>
                <w:tcPr>
                  <w:tcW w:w="127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color w:val="000000" w:themeColor="text1"/>
                      <w:sz w:val="32"/>
                      <w:szCs w:val="32"/>
                    </w:rPr>
                    <w:t>2560</w:t>
                  </w:r>
                </w:p>
              </w:tc>
              <w:tc>
                <w:tcPr>
                  <w:tcW w:w="154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eastAsia="TH SarabunPSK" w:hAnsi="TH SarabunPSK" w:cs="TH SarabunPSK"/>
                      <w:b/>
                      <w:color w:val="000000" w:themeColor="text1"/>
                      <w:sz w:val="32"/>
                      <w:szCs w:val="32"/>
                    </w:rPr>
                    <w:t>2561</w:t>
                  </w:r>
                </w:p>
              </w:tc>
            </w:tr>
            <w:tr w:rsidR="0096205A" w:rsidRPr="005C5369" w:rsidTr="00F37D40">
              <w:trPr>
                <w:trHeight w:val="505"/>
              </w:trPr>
              <w:tc>
                <w:tcPr>
                  <w:tcW w:w="2553" w:type="dxa"/>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ร้อยละของครอบครัวที่มีศักยภาพในการดูแลสุขภาพตนเองได้ตามเกณฑ์ที่กำหนด</w:t>
                  </w:r>
                </w:p>
              </w:tc>
              <w:tc>
                <w:tcPr>
                  <w:tcW w:w="884" w:type="dxa"/>
                </w:tcPr>
                <w:p w:rsidR="0096205A" w:rsidRPr="005C5369" w:rsidRDefault="0096205A" w:rsidP="00F37D40">
                  <w:pPr>
                    <w:pStyle w:val="1"/>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w:t>
                  </w:r>
                </w:p>
              </w:tc>
              <w:tc>
                <w:tcPr>
                  <w:tcW w:w="1243"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87.16</w:t>
                  </w:r>
                </w:p>
              </w:tc>
              <w:tc>
                <w:tcPr>
                  <w:tcW w:w="127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93.78</w:t>
                  </w:r>
                </w:p>
              </w:tc>
              <w:tc>
                <w:tcPr>
                  <w:tcW w:w="1545" w:type="dxa"/>
                </w:tcPr>
                <w:p w:rsidR="0096205A" w:rsidRPr="005C5369" w:rsidRDefault="0096205A" w:rsidP="00F37D40">
                  <w:pPr>
                    <w:pStyle w:val="1"/>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91.48</w:t>
                  </w:r>
                </w:p>
              </w:tc>
            </w:tr>
          </w:tbl>
          <w:p w:rsidR="0096205A" w:rsidRPr="005C5369" w:rsidRDefault="0096205A" w:rsidP="00F37D40">
            <w:pPr>
              <w:pStyle w:val="1"/>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ข้อมูลผลการดำเนินงานในรอบปีงบประมาณ จากเว็บไซต์ </w:t>
            </w:r>
            <w:r w:rsidRPr="005C5369">
              <w:rPr>
                <w:rFonts w:ascii="TH SarabunPSK" w:hAnsi="TH SarabunPSK" w:cs="TH SarabunPSK"/>
                <w:color w:val="000000" w:themeColor="text1"/>
                <w:sz w:val="32"/>
                <w:szCs w:val="32"/>
              </w:rPr>
              <w:t xml:space="preserve">http://fv.phc.hss.moph.go.th/ </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ผู้ให้ข้อมูลทางวิชาการ</w:t>
            </w:r>
            <w:r w:rsidRPr="005C5369">
              <w:rPr>
                <w:rFonts w:ascii="TH SarabunPSK" w:eastAsia="TH SarabunPSK" w:hAnsi="TH SarabunPSK" w:cs="TH SarabunPSK"/>
                <w:b/>
                <w:color w:val="000000" w:themeColor="text1"/>
                <w:sz w:val="32"/>
                <w:szCs w:val="32"/>
              </w:rPr>
              <w:t>/</w:t>
            </w:r>
          </w:p>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ผู้ประสานงานตัวชี้วัด</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สำนักงานสนับสนุนบริการสุขภาพเขต </w:t>
            </w:r>
            <w:r w:rsidRPr="005C5369">
              <w:rPr>
                <w:rFonts w:ascii="TH SarabunPSK" w:hAnsi="TH SarabunPSK" w:cs="TH SarabunPSK"/>
                <w:strike/>
                <w:color w:val="0070C0"/>
                <w:sz w:val="32"/>
                <w:szCs w:val="32"/>
              </w:rPr>
              <w:t>1 - 12</w:t>
            </w:r>
          </w:p>
          <w:p w:rsidR="0096205A" w:rsidRPr="005C5369" w:rsidRDefault="0096205A" w:rsidP="00F37D40">
            <w:pPr>
              <w:contextualSpacing/>
              <w:jc w:val="thaiDistribute"/>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 xml:space="preserve">2. </w:t>
            </w:r>
            <w:r w:rsidRPr="005C5369">
              <w:rPr>
                <w:rFonts w:ascii="TH SarabunPSK" w:hAnsi="TH SarabunPSK" w:cs="TH SarabunPSK"/>
                <w:strike/>
                <w:color w:val="0070C0"/>
                <w:sz w:val="32"/>
                <w:szCs w:val="32"/>
                <w:cs/>
              </w:rPr>
              <w:t xml:space="preserve">สถาบันพัฒนานวัตกรรมด้านระบบบริการสุขภาพ </w:t>
            </w:r>
            <w:r w:rsidRPr="005C5369">
              <w:rPr>
                <w:rFonts w:ascii="TH SarabunPSK" w:hAnsi="TH SarabunPSK" w:cs="TH SarabunPSK"/>
                <w:strike/>
                <w:color w:val="0070C0"/>
                <w:sz w:val="32"/>
                <w:szCs w:val="32"/>
              </w:rPr>
              <w:t xml:space="preserve">5 </w:t>
            </w:r>
            <w:r w:rsidRPr="005C5369">
              <w:rPr>
                <w:rFonts w:ascii="TH SarabunPSK" w:hAnsi="TH SarabunPSK" w:cs="TH SarabunPSK"/>
                <w:strike/>
                <w:color w:val="0070C0"/>
                <w:sz w:val="32"/>
                <w:szCs w:val="32"/>
                <w:cs/>
              </w:rPr>
              <w:t>แห่ง</w:t>
            </w:r>
          </w:p>
          <w:p w:rsidR="0096205A" w:rsidRPr="005C5369" w:rsidRDefault="0096205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3.</w:t>
            </w:r>
            <w:r w:rsidRPr="005C5369">
              <w:rPr>
                <w:rFonts w:ascii="TH SarabunPSK" w:hAnsi="TH SarabunPSK" w:cs="TH SarabunPSK"/>
                <w:color w:val="000000" w:themeColor="text1"/>
                <w:sz w:val="32"/>
                <w:szCs w:val="32"/>
                <w:cs/>
              </w:rPr>
              <w:t xml:space="preserve"> ผู้อำนวยการกองสนับสนุนสุขภาพภาคประชาชน โทร 0 2193 7000 ต่อ 18715</w:t>
            </w:r>
          </w:p>
          <w:p w:rsidR="0096205A" w:rsidRPr="005C5369" w:rsidRDefault="0096205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หัวหน้ากลุ่มพัฒนาการมีส่วนร่วม โทร 0 2193 7000 ต่อ 18740</w:t>
            </w:r>
          </w:p>
          <w:p w:rsidR="0096205A" w:rsidRPr="005C5369" w:rsidRDefault="0096205A" w:rsidP="00F37D40">
            <w:pPr>
              <w:pStyle w:val="1"/>
              <w:contextualSpacing/>
              <w:jc w:val="thaiDistribute"/>
              <w:rPr>
                <w:rFonts w:ascii="TH SarabunPSK" w:hAnsi="TH SarabunPSK" w:cs="TH SarabunPSK"/>
                <w:strike/>
                <w:color w:val="0070C0"/>
                <w:sz w:val="32"/>
                <w:szCs w:val="32"/>
                <w:cs/>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ผู้รับผิดชอบงาน อสค. กองสนับสนุนสุขภาพภาคประชาชน โทร 0 2193 7000 ต่อ 18740</w:t>
            </w:r>
          </w:p>
          <w:p w:rsidR="0096205A" w:rsidRPr="005C5369" w:rsidRDefault="0096205A" w:rsidP="00F37D40">
            <w:pPr>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rPr>
              <w:t xml:space="preserve">4. </w:t>
            </w:r>
            <w:r w:rsidRPr="005C5369">
              <w:rPr>
                <w:rFonts w:ascii="TH SarabunPSK" w:hAnsi="TH SarabunPSK" w:cs="TH SarabunPSK"/>
                <w:strike/>
                <w:color w:val="0070C0"/>
                <w:sz w:val="32"/>
                <w:szCs w:val="32"/>
                <w:cs/>
              </w:rPr>
              <w:t>กลุ่มแผนงาน สำนักบริหาร กรมสนับสนุนบริการสุขภาพ</w:t>
            </w:r>
          </w:p>
          <w:p w:rsidR="0096205A" w:rsidRPr="005C5369" w:rsidRDefault="0096205A" w:rsidP="00F37D40">
            <w:pPr>
              <w:pStyle w:val="1"/>
              <w:contextualSpacing/>
              <w:jc w:val="thaiDistribute"/>
              <w:rPr>
                <w:rFonts w:ascii="TH SarabunPSK" w:hAnsi="TH SarabunPSK" w:cs="TH SarabunPSK"/>
                <w:color w:val="000000" w:themeColor="text1"/>
                <w:sz w:val="32"/>
                <w:szCs w:val="32"/>
                <w:cs/>
              </w:rPr>
            </w:pPr>
            <w:r w:rsidRPr="005C5369">
              <w:rPr>
                <w:rFonts w:ascii="TH SarabunPSK" w:hAnsi="TH SarabunPSK" w:cs="TH SarabunPSK"/>
                <w:strike/>
                <w:color w:val="0070C0"/>
                <w:sz w:val="32"/>
                <w:szCs w:val="32"/>
                <w:cs/>
              </w:rPr>
              <w:t>โทร 0 2193 7036</w:t>
            </w: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0 2193 7037</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หน่วยงานประมวลผลและจัดทำข้อมูล</w:t>
            </w:r>
          </w:p>
          <w:p w:rsidR="0096205A" w:rsidRPr="005C5369" w:rsidRDefault="0096205A" w:rsidP="00F37D40">
            <w:pPr>
              <w:pStyle w:val="1"/>
              <w:contextualSpacing/>
              <w:rPr>
                <w:rFonts w:ascii="TH SarabunPSK" w:hAnsi="TH SarabunPSK" w:cs="TH SarabunPSK"/>
                <w:color w:val="000000" w:themeColor="text1"/>
                <w:sz w:val="32"/>
                <w:szCs w:val="32"/>
              </w:rPr>
            </w:pP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กองสนับสนุนสุขภาพภาคประชาชน กรมสนับสนุนบริการสุขภาพ</w:t>
            </w:r>
          </w:p>
          <w:p w:rsidR="0096205A" w:rsidRPr="005C5369" w:rsidRDefault="0096205A" w:rsidP="00F37D40">
            <w:pPr>
              <w:pStyle w:val="1"/>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 0 2193 7000 ต่อ 18715</w:t>
            </w:r>
          </w:p>
          <w:p w:rsidR="0096205A" w:rsidRPr="005C5369" w:rsidRDefault="0096205A" w:rsidP="00F37D40">
            <w:pPr>
              <w:pStyle w:val="1"/>
              <w:contextualSpacing/>
              <w:jc w:val="thaiDistribute"/>
              <w:rPr>
                <w:rFonts w:ascii="TH SarabunPSK" w:hAnsi="TH SarabunPSK" w:cs="TH SarabunPSK"/>
                <w:strike/>
                <w:color w:val="000000" w:themeColor="text1"/>
                <w:sz w:val="32"/>
                <w:szCs w:val="32"/>
                <w:cs/>
              </w:rPr>
            </w:pPr>
            <w:r w:rsidRPr="005C5369">
              <w:rPr>
                <w:rFonts w:ascii="TH SarabunPSK" w:hAnsi="TH SarabunPSK" w:cs="TH SarabunPSK"/>
                <w:strike/>
                <w:color w:val="0070C0"/>
                <w:sz w:val="32"/>
                <w:szCs w:val="32"/>
                <w:cs/>
              </w:rPr>
              <w:t xml:space="preserve">อีเมล์ </w:t>
            </w:r>
            <w:r w:rsidRPr="005C5369">
              <w:rPr>
                <w:rFonts w:ascii="TH SarabunPSK" w:hAnsi="TH SarabunPSK" w:cs="TH SarabunPSK"/>
                <w:strike/>
                <w:color w:val="0070C0"/>
                <w:sz w:val="32"/>
                <w:szCs w:val="32"/>
              </w:rPr>
              <w:t>phc.division@gmail.com</w:t>
            </w:r>
          </w:p>
        </w:tc>
      </w:tr>
      <w:tr w:rsidR="0096205A" w:rsidRPr="005C5369" w:rsidTr="00F37D40">
        <w:tc>
          <w:tcPr>
            <w:tcW w:w="2694"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pStyle w:val="1"/>
              <w:contextualSpacing/>
              <w:rPr>
                <w:rFonts w:ascii="TH SarabunPSK" w:hAnsi="TH SarabunPSK" w:cs="TH SarabunPSK"/>
                <w:color w:val="000000" w:themeColor="text1"/>
                <w:sz w:val="32"/>
                <w:szCs w:val="32"/>
              </w:rPr>
            </w:pPr>
            <w:r w:rsidRPr="005C5369">
              <w:rPr>
                <w:rFonts w:ascii="TH SarabunPSK" w:eastAsia="TH SarabunPSK" w:hAnsi="TH SarabunPSK" w:cs="TH SarabunPSK"/>
                <w:b/>
                <w:bCs/>
                <w:color w:val="000000" w:themeColor="text1"/>
                <w:sz w:val="32"/>
                <w:szCs w:val="32"/>
                <w:cs/>
              </w:rPr>
              <w:t>ผู้รับผิดชอบการรายงานผลการดำเนินงาน</w:t>
            </w:r>
          </w:p>
        </w:tc>
        <w:tc>
          <w:tcPr>
            <w:tcW w:w="7655" w:type="dxa"/>
            <w:tcBorders>
              <w:top w:val="single" w:sz="4" w:space="0" w:color="000000"/>
              <w:left w:val="single" w:sz="4" w:space="0" w:color="000000"/>
              <w:bottom w:val="single" w:sz="4" w:space="0" w:color="000000"/>
              <w:right w:val="single" w:sz="4" w:space="0" w:color="000000"/>
            </w:tcBorders>
          </w:tcPr>
          <w:p w:rsidR="0096205A" w:rsidRPr="005C5369" w:rsidRDefault="0096205A" w:rsidP="00F37D40">
            <w:pPr>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กลุ่มพัฒนาการมีส่วนร่วม กองสนับสนุนสุขภาพภาคประชาชน </w:t>
            </w:r>
          </w:p>
          <w:p w:rsidR="0096205A" w:rsidRPr="005C5369" w:rsidRDefault="0096205A" w:rsidP="00F37D40">
            <w:pPr>
              <w:contextualSpacing/>
              <w:jc w:val="thaiDistribute"/>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กรมสนับสนุนบริการสุขภาพ โทร 0 2193 7000 ต่อ 18740</w:t>
            </w:r>
          </w:p>
          <w:p w:rsidR="0096205A" w:rsidRPr="005C5369" w:rsidRDefault="0096205A" w:rsidP="00F37D40">
            <w:pPr>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1. นายกิตติวิสุทธิ์ นาคอ่อน</w:t>
            </w:r>
            <w:r w:rsidRPr="005C5369">
              <w:rPr>
                <w:rFonts w:ascii="TH SarabunPSK" w:hAnsi="TH SarabunPSK" w:cs="TH SarabunPSK"/>
                <w:color w:val="FF0000"/>
                <w:sz w:val="32"/>
                <w:szCs w:val="32"/>
                <w:cs/>
              </w:rPr>
              <w:tab/>
            </w:r>
            <w:r w:rsidRPr="005C5369">
              <w:rPr>
                <w:rFonts w:ascii="TH SarabunPSK" w:hAnsi="TH SarabunPSK" w:cs="TH SarabunPSK"/>
                <w:color w:val="FF0000"/>
                <w:sz w:val="32"/>
                <w:szCs w:val="32"/>
                <w:cs/>
              </w:rPr>
              <w:tab/>
              <w:t>นักวิชาการสาธารณสุขชำนาญการ</w:t>
            </w:r>
          </w:p>
          <w:p w:rsidR="0096205A" w:rsidRPr="005C5369" w:rsidRDefault="0096205A" w:rsidP="00F37D40">
            <w:pPr>
              <w:contextualSpacing/>
              <w:jc w:val="thaiDistribute"/>
              <w:rPr>
                <w:rFonts w:ascii="TH SarabunPSK" w:hAnsi="TH SarabunPSK" w:cs="TH SarabunPSK"/>
                <w:color w:val="FF0000"/>
                <w:sz w:val="32"/>
                <w:szCs w:val="32"/>
              </w:rPr>
            </w:pPr>
            <w:r w:rsidRPr="005C5369">
              <w:rPr>
                <w:rFonts w:ascii="TH SarabunPSK" w:hAnsi="TH SarabunPSK" w:cs="TH SarabunPSK"/>
                <w:color w:val="FF0000"/>
                <w:sz w:val="32"/>
                <w:szCs w:val="32"/>
                <w:cs/>
              </w:rPr>
              <w:t>2. นางสาวอกนิษฐ์ โพธิ์ศรี</w:t>
            </w:r>
            <w:r w:rsidRPr="005C5369">
              <w:rPr>
                <w:rFonts w:ascii="TH SarabunPSK" w:hAnsi="TH SarabunPSK" w:cs="TH SarabunPSK"/>
                <w:color w:val="FF0000"/>
                <w:sz w:val="32"/>
                <w:szCs w:val="32"/>
                <w:cs/>
              </w:rPr>
              <w:tab/>
            </w:r>
            <w:r w:rsidRPr="005C5369">
              <w:rPr>
                <w:rFonts w:ascii="TH SarabunPSK" w:hAnsi="TH SarabunPSK" w:cs="TH SarabunPSK"/>
                <w:color w:val="FF0000"/>
                <w:sz w:val="32"/>
                <w:szCs w:val="32"/>
                <w:cs/>
              </w:rPr>
              <w:tab/>
            </w:r>
            <w:r w:rsidRPr="005C5369">
              <w:rPr>
                <w:rFonts w:ascii="TH SarabunPSK" w:hAnsi="TH SarabunPSK" w:cs="TH SarabunPSK"/>
                <w:color w:val="FF0000"/>
                <w:sz w:val="32"/>
                <w:szCs w:val="32"/>
                <w:cs/>
              </w:rPr>
              <w:tab/>
              <w:t>นักวิชาการสาธารณสุขปฏิบัติการ</w:t>
            </w:r>
          </w:p>
          <w:p w:rsidR="0096205A" w:rsidRPr="005C5369" w:rsidRDefault="0096205A"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FF0000"/>
                <w:sz w:val="32"/>
                <w:szCs w:val="32"/>
                <w:cs/>
              </w:rPr>
              <w:t>กลุ่มพัฒนาการมีส่วนร่วม โทร 0 2193 7000 ต่อ 18711 และ 18740</w:t>
            </w:r>
          </w:p>
        </w:tc>
      </w:tr>
    </w:tbl>
    <w:p w:rsidR="0096205A" w:rsidRPr="005C5369" w:rsidRDefault="0096205A">
      <w:pPr>
        <w:rPr>
          <w:rFonts w:ascii="TH SarabunPSK" w:hAnsi="TH SarabunPSK" w:cs="TH SarabunPSK"/>
          <w:sz w:val="32"/>
          <w:szCs w:val="32"/>
        </w:rPr>
      </w:pPr>
    </w:p>
    <w:p w:rsidR="0096205A" w:rsidRPr="005C5369" w:rsidRDefault="0096205A">
      <w:pPr>
        <w:rPr>
          <w:rFonts w:ascii="TH SarabunPSK" w:hAnsi="TH SarabunPSK" w:cs="TH SarabunPSK"/>
          <w:sz w:val="32"/>
          <w:szCs w:val="32"/>
        </w:rPr>
      </w:pPr>
    </w:p>
    <w:p w:rsidR="003B539A" w:rsidRPr="005C5369" w:rsidRDefault="003B539A">
      <w:pPr>
        <w:rPr>
          <w:rFonts w:ascii="TH SarabunPSK" w:hAnsi="TH SarabunPSK" w:cs="TH SarabunPSK"/>
          <w:sz w:val="32"/>
          <w:szCs w:val="32"/>
        </w:rPr>
      </w:pPr>
    </w:p>
    <w:tbl>
      <w:tblPr>
        <w:tblW w:w="103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6"/>
        <w:gridCol w:w="141"/>
        <w:gridCol w:w="8023"/>
        <w:gridCol w:w="14"/>
      </w:tblGrid>
      <w:tr w:rsidR="0073602D" w:rsidRPr="005C5369" w:rsidTr="00F37D40">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Service Excellence </w:t>
            </w:r>
            <w:r w:rsidRPr="005C5369">
              <w:rPr>
                <w:rFonts w:ascii="TH SarabunPSK" w:hAnsi="TH SarabunPSK" w:cs="TH SarabunPSK"/>
                <w:b/>
                <w:bCs/>
                <w:color w:val="000000" w:themeColor="text1"/>
                <w:sz w:val="32"/>
                <w:szCs w:val="32"/>
                <w:cs/>
              </w:rPr>
              <w:t>(ยุทธศาสตร์บริการเป็นเลิศ)</w:t>
            </w:r>
          </w:p>
        </w:tc>
      </w:tr>
      <w:tr w:rsidR="0073602D" w:rsidRPr="005C5369" w:rsidTr="00F37D40">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6.</w:t>
            </w:r>
            <w:r w:rsidRPr="005C5369">
              <w:rPr>
                <w:rFonts w:ascii="TH SarabunPSK" w:hAnsi="TH SarabunPSK" w:cs="TH SarabunPSK"/>
                <w:b/>
                <w:bCs/>
                <w:color w:val="000000" w:themeColor="text1"/>
                <w:sz w:val="32"/>
                <w:szCs w:val="32"/>
                <w:cs/>
              </w:rPr>
              <w:t>การพัฒนาระบบบริการสุขภาพ</w:t>
            </w:r>
          </w:p>
        </w:tc>
      </w:tr>
      <w:tr w:rsidR="0073602D" w:rsidRPr="005C5369" w:rsidTr="00F37D40">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3.</w:t>
            </w:r>
            <w:r w:rsidRPr="005C5369">
              <w:rPr>
                <w:rFonts w:ascii="TH SarabunPSK" w:hAnsi="TH SarabunPSK" w:cs="TH SarabunPSK"/>
                <w:b/>
                <w:bCs/>
                <w:color w:val="000000" w:themeColor="text1"/>
                <w:sz w:val="32"/>
                <w:szCs w:val="32"/>
                <w:cs/>
              </w:rPr>
              <w:t>โครงการป้องกันและควบคุมการดื้อยาต้านจุลชีพและการใช้ยาอย่างสมเหตุสมผล</w:t>
            </w:r>
          </w:p>
        </w:tc>
      </w:tr>
      <w:tr w:rsidR="0073602D" w:rsidRPr="005C5369" w:rsidTr="00F37D40">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จังหวัด</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เขต</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ประเทศ</w:t>
            </w:r>
          </w:p>
        </w:tc>
      </w:tr>
      <w:tr w:rsidR="0073602D" w:rsidRPr="005C5369" w:rsidTr="00F37D40">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17.</w:t>
            </w:r>
            <w:r w:rsidRPr="005C5369">
              <w:rPr>
                <w:rFonts w:ascii="TH SarabunPSK" w:hAnsi="TH SarabunPSK" w:cs="TH SarabunPSK"/>
                <w:b/>
                <w:bCs/>
                <w:color w:val="000000" w:themeColor="text1"/>
                <w:sz w:val="32"/>
                <w:szCs w:val="32"/>
                <w:cs/>
              </w:rPr>
              <w:t>ร้อยละของโรงพยาบาลที่ใช้ยาอย่างสมเหตุผล (</w:t>
            </w:r>
            <w:r w:rsidRPr="005C5369">
              <w:rPr>
                <w:rFonts w:ascii="TH SarabunPSK" w:hAnsi="TH SarabunPSK" w:cs="TH SarabunPSK"/>
                <w:b/>
                <w:bCs/>
                <w:color w:val="000000" w:themeColor="text1"/>
                <w:sz w:val="32"/>
                <w:szCs w:val="32"/>
              </w:rPr>
              <w:t xml:space="preserve">RDU) </w:t>
            </w:r>
          </w:p>
        </w:tc>
      </w:tr>
      <w:tr w:rsidR="0073602D" w:rsidRPr="005C5369" w:rsidTr="00F37D40">
        <w:trPr>
          <w:trHeight w:val="983"/>
        </w:trPr>
        <w:tc>
          <w:tcPr>
            <w:tcW w:w="2156"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8178"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eastAsia="Times New Roman" w:hAnsi="TH SarabunPSK" w:cs="TH SarabunPSK"/>
                <w:color w:val="FF0000"/>
                <w:sz w:val="32"/>
                <w:szCs w:val="32"/>
              </w:rPr>
            </w:pPr>
            <w:r w:rsidRPr="005C5369">
              <w:rPr>
                <w:rFonts w:ascii="TH SarabunPSK" w:eastAsia="Times New Roman" w:hAnsi="TH SarabunPSK" w:cs="TH SarabunPSK"/>
                <w:b/>
                <w:bCs/>
                <w:color w:val="000000" w:themeColor="text1"/>
                <w:sz w:val="32"/>
                <w:szCs w:val="32"/>
              </w:rPr>
              <w:t xml:space="preserve">RDU </w:t>
            </w:r>
            <w:r w:rsidRPr="005C5369">
              <w:rPr>
                <w:rFonts w:ascii="TH SarabunPSK" w:eastAsia="Times New Roman" w:hAnsi="TH SarabunPSK" w:cs="TH SarabunPSK"/>
                <w:color w:val="000000" w:themeColor="text1"/>
                <w:sz w:val="32"/>
                <w:szCs w:val="32"/>
                <w:cs/>
              </w:rPr>
              <w:t>เป็นการประเมินโรงพยาบาล</w:t>
            </w:r>
            <w:r w:rsidRPr="005C5369">
              <w:rPr>
                <w:rFonts w:ascii="TH SarabunPSK" w:eastAsia="Times New Roman" w:hAnsi="TH SarabunPSK" w:cs="TH SarabunPSK"/>
                <w:color w:val="000000" w:themeColor="text1"/>
                <w:sz w:val="32"/>
                <w:szCs w:val="32"/>
              </w:rPr>
              <w:t>/</w:t>
            </w:r>
            <w:r w:rsidRPr="005C5369">
              <w:rPr>
                <w:rFonts w:ascii="TH SarabunPSK" w:eastAsia="Times New Roman" w:hAnsi="TH SarabunPSK" w:cs="TH SarabunPSK"/>
                <w:color w:val="000000" w:themeColor="text1"/>
                <w:spacing w:val="-6"/>
                <w:sz w:val="32"/>
                <w:szCs w:val="32"/>
                <w:cs/>
              </w:rPr>
              <w:t>เครือข่ายบริการสุขภาพระดับอำเภอ ซึ่งประกอบด้วยการประเมิน</w:t>
            </w:r>
            <w:r w:rsidRPr="005C5369">
              <w:rPr>
                <w:rFonts w:ascii="TH SarabunPSK" w:eastAsia="Times New Roman" w:hAnsi="TH SarabunPSK" w:cs="TH SarabunPSK"/>
                <w:color w:val="000000" w:themeColor="text1"/>
                <w:spacing w:val="-6"/>
                <w:sz w:val="32"/>
                <w:szCs w:val="32"/>
              </w:rPr>
              <w:t xml:space="preserve"> </w:t>
            </w:r>
            <w:r w:rsidRPr="005C5369">
              <w:rPr>
                <w:rFonts w:ascii="TH SarabunPSK" w:eastAsia="Times New Roman" w:hAnsi="TH SarabunPSK" w:cs="TH SarabunPSK"/>
                <w:strike/>
                <w:color w:val="0070C0"/>
                <w:spacing w:val="-6"/>
                <w:sz w:val="32"/>
                <w:szCs w:val="32"/>
              </w:rPr>
              <w:t xml:space="preserve">RDU1 </w:t>
            </w:r>
            <w:r w:rsidRPr="005C5369">
              <w:rPr>
                <w:rFonts w:ascii="TH SarabunPSK" w:eastAsia="Times New Roman" w:hAnsi="TH SarabunPSK" w:cs="TH SarabunPSK"/>
                <w:strike/>
                <w:color w:val="0070C0"/>
                <w:spacing w:val="-6"/>
                <w:sz w:val="32"/>
                <w:szCs w:val="32"/>
                <w:cs/>
              </w:rPr>
              <w:t xml:space="preserve">และ </w:t>
            </w:r>
            <w:r w:rsidRPr="005C5369">
              <w:rPr>
                <w:rFonts w:ascii="TH SarabunPSK" w:eastAsia="Times New Roman" w:hAnsi="TH SarabunPSK" w:cs="TH SarabunPSK"/>
                <w:strike/>
                <w:color w:val="0070C0"/>
                <w:spacing w:val="-6"/>
                <w:sz w:val="32"/>
                <w:szCs w:val="32"/>
              </w:rPr>
              <w:t>RDU2</w:t>
            </w:r>
            <w:r w:rsidRPr="005C5369">
              <w:rPr>
                <w:rFonts w:ascii="TH SarabunPSK" w:eastAsia="Times New Roman" w:hAnsi="TH SarabunPSK" w:cs="TH SarabunPSK"/>
                <w:color w:val="0070C0"/>
                <w:spacing w:val="-6"/>
                <w:sz w:val="32"/>
                <w:szCs w:val="32"/>
              </w:rPr>
              <w:t xml:space="preserve">  </w:t>
            </w:r>
            <w:r w:rsidRPr="005C5369">
              <w:rPr>
                <w:rFonts w:ascii="TH SarabunPSK" w:eastAsia="Times New Roman" w:hAnsi="TH SarabunPSK" w:cs="TH SarabunPSK"/>
                <w:color w:val="FF0000"/>
                <w:spacing w:val="-6"/>
                <w:sz w:val="32"/>
                <w:szCs w:val="32"/>
              </w:rPr>
              <w:t xml:space="preserve">RDU Hospital </w:t>
            </w:r>
            <w:r w:rsidRPr="005C5369">
              <w:rPr>
                <w:rFonts w:ascii="TH SarabunPSK" w:eastAsia="Times New Roman" w:hAnsi="TH SarabunPSK" w:cs="TH SarabunPSK"/>
                <w:color w:val="FF0000"/>
                <w:spacing w:val="-6"/>
                <w:sz w:val="32"/>
                <w:szCs w:val="32"/>
                <w:cs/>
              </w:rPr>
              <w:t xml:space="preserve">และ </w:t>
            </w:r>
            <w:r w:rsidRPr="005C5369">
              <w:rPr>
                <w:rFonts w:ascii="TH SarabunPSK" w:eastAsia="Times New Roman" w:hAnsi="TH SarabunPSK" w:cs="TH SarabunPSK"/>
                <w:color w:val="FF0000"/>
                <w:spacing w:val="-6"/>
                <w:sz w:val="32"/>
                <w:szCs w:val="32"/>
              </w:rPr>
              <w:t>RDU PCU</w:t>
            </w:r>
          </w:p>
          <w:p w:rsidR="0073602D" w:rsidRPr="005C5369" w:rsidRDefault="0073602D" w:rsidP="00F37D40">
            <w:pPr>
              <w:contextualSpacing/>
              <w:jc w:val="thaiDistribute"/>
              <w:rPr>
                <w:rFonts w:ascii="TH SarabunPSK" w:eastAsia="Times New Roman" w:hAnsi="TH SarabunPSK" w:cs="TH SarabunPSK"/>
                <w:b/>
                <w:bCs/>
                <w:strike/>
                <w:color w:val="0070C0"/>
                <w:sz w:val="32"/>
                <w:szCs w:val="32"/>
                <w:cs/>
              </w:rPr>
            </w:pPr>
            <w:r w:rsidRPr="005C5369">
              <w:rPr>
                <w:rFonts w:ascii="TH SarabunPSK" w:eastAsia="Times New Roman" w:hAnsi="TH SarabunPSK" w:cs="TH SarabunPSK"/>
                <w:strike/>
                <w:color w:val="0070C0"/>
                <w:sz w:val="32"/>
                <w:szCs w:val="32"/>
              </w:rPr>
              <w:t xml:space="preserve">- </w:t>
            </w:r>
            <w:r w:rsidRPr="005C5369">
              <w:rPr>
                <w:rFonts w:ascii="TH SarabunPSK" w:eastAsia="Times New Roman" w:hAnsi="TH SarabunPSK" w:cs="TH SarabunPSK"/>
                <w:b/>
                <w:bCs/>
                <w:strike/>
                <w:color w:val="0070C0"/>
                <w:sz w:val="32"/>
                <w:szCs w:val="32"/>
              </w:rPr>
              <w:t>RDU 1</w:t>
            </w:r>
            <w:r w:rsidRPr="005C5369">
              <w:rPr>
                <w:rFonts w:ascii="TH SarabunPSK" w:eastAsia="Times New Roman" w:hAnsi="TH SarabunPSK" w:cs="TH SarabunPSK"/>
                <w:strike/>
                <w:color w:val="0070C0"/>
                <w:sz w:val="32"/>
                <w:szCs w:val="32"/>
                <w:cs/>
              </w:rPr>
              <w:t xml:space="preserve"> หมายถึง</w:t>
            </w:r>
            <w:r w:rsidRPr="005C5369">
              <w:rPr>
                <w:rFonts w:ascii="TH SarabunPSK" w:eastAsia="Times New Roman" w:hAnsi="TH SarabunPSK" w:cs="TH SarabunPSK"/>
                <w:strike/>
                <w:color w:val="0070C0"/>
                <w:spacing w:val="-6"/>
                <w:sz w:val="32"/>
                <w:szCs w:val="32"/>
                <w:cs/>
              </w:rPr>
              <w:t>โรงพยาบาลแม่ข่าย (โรงพยาบาลศูนย์ โรงพยาบาลทั่วไปและโรงพยาบาลชุมชน)</w:t>
            </w:r>
            <w:r w:rsidRPr="005C5369">
              <w:rPr>
                <w:rFonts w:ascii="TH SarabunPSK" w:eastAsia="Times New Roman" w:hAnsi="TH SarabunPSK" w:cs="TH SarabunPSK"/>
                <w:strike/>
                <w:color w:val="0070C0"/>
                <w:sz w:val="32"/>
                <w:szCs w:val="32"/>
                <w:cs/>
              </w:rPr>
              <w:t xml:space="preserve"> เป็นโรงพยาบาลส่งเสริมการใช้ยาอย่างสมเหตุผล ตามเกณฑ์เป้าหมาย</w:t>
            </w:r>
          </w:p>
          <w:p w:rsidR="0073602D" w:rsidRPr="005C5369" w:rsidRDefault="0073602D" w:rsidP="00F37D40">
            <w:pPr>
              <w:contextualSpacing/>
              <w:jc w:val="thaiDistribute"/>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rPr>
              <w:t xml:space="preserve">- </w:t>
            </w:r>
            <w:r w:rsidRPr="005C5369">
              <w:rPr>
                <w:rFonts w:ascii="TH SarabunPSK" w:eastAsia="Times New Roman" w:hAnsi="TH SarabunPSK" w:cs="TH SarabunPSK"/>
                <w:b/>
                <w:bCs/>
                <w:strike/>
                <w:color w:val="0070C0"/>
                <w:sz w:val="32"/>
                <w:szCs w:val="32"/>
              </w:rPr>
              <w:t xml:space="preserve">RDU 2 </w:t>
            </w:r>
            <w:r w:rsidRPr="005C5369">
              <w:rPr>
                <w:rFonts w:ascii="TH SarabunPSK" w:eastAsia="Times New Roman" w:hAnsi="TH SarabunPSK" w:cs="TH SarabunPSK"/>
                <w:strike/>
                <w:color w:val="0070C0"/>
                <w:sz w:val="32"/>
                <w:szCs w:val="32"/>
                <w:cs/>
              </w:rPr>
              <w:t>หมายถึงหน่วยบริการลูกข่าย (โรงพยาบาลส่งเสริมสุขภาพตำบล/หน่วยบริการปฐมภูมิ) มีการส่งเสริมการใช้ยาปฏิชีวนะอย่างรับผิดชอบ ใน 2 โรค ตามเกณฑ์เป้าหมาย</w:t>
            </w:r>
          </w:p>
          <w:p w:rsidR="0073602D" w:rsidRPr="005C5369" w:rsidRDefault="0073602D" w:rsidP="00F37D40">
            <w:pPr>
              <w:spacing w:after="0" w:line="216" w:lineRule="auto"/>
              <w:jc w:val="thaiDistribute"/>
              <w:rPr>
                <w:rFonts w:ascii="TH SarabunPSK" w:eastAsia="Times New Roman" w:hAnsi="TH SarabunPSK" w:cs="TH SarabunPSK"/>
                <w:b/>
                <w:bCs/>
                <w:color w:val="FF0000"/>
                <w:sz w:val="32"/>
                <w:szCs w:val="32"/>
                <w:cs/>
              </w:rPr>
            </w:pP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b/>
                <w:bCs/>
                <w:color w:val="FF0000"/>
                <w:sz w:val="32"/>
                <w:szCs w:val="32"/>
              </w:rPr>
              <w:t>RDU Hospital</w:t>
            </w:r>
            <w:r w:rsidRPr="005C5369">
              <w:rPr>
                <w:rFonts w:ascii="TH SarabunPSK" w:eastAsia="Times New Roman" w:hAnsi="TH SarabunPSK" w:cs="TH SarabunPSK"/>
                <w:color w:val="FF0000"/>
                <w:sz w:val="32"/>
                <w:szCs w:val="32"/>
                <w:cs/>
              </w:rPr>
              <w:t xml:space="preserve"> หมายถึง</w:t>
            </w: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color w:val="FF0000"/>
                <w:sz w:val="32"/>
                <w:szCs w:val="32"/>
                <w:cs/>
              </w:rPr>
              <w:t>โรงพยาบาลแม่ข่าย (รพศ./รพท./รพช.)</w:t>
            </w:r>
          </w:p>
          <w:p w:rsidR="0073602D" w:rsidRPr="005C5369" w:rsidRDefault="0073602D" w:rsidP="00F37D40">
            <w:pPr>
              <w:spacing w:after="0" w:line="216" w:lineRule="auto"/>
              <w:jc w:val="thaiDistribute"/>
              <w:rPr>
                <w:rFonts w:ascii="TH SarabunPSK" w:eastAsia="Times New Roman" w:hAnsi="TH SarabunPSK" w:cs="TH SarabunPSK"/>
                <w:color w:val="FF0000"/>
                <w:sz w:val="32"/>
                <w:szCs w:val="32"/>
                <w:cs/>
              </w:rPr>
            </w:pP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b/>
                <w:bCs/>
                <w:color w:val="FF0000"/>
                <w:sz w:val="32"/>
                <w:szCs w:val="32"/>
              </w:rPr>
              <w:t xml:space="preserve">RDU PCU </w:t>
            </w:r>
            <w:r w:rsidRPr="005C5369">
              <w:rPr>
                <w:rFonts w:ascii="TH SarabunPSK" w:eastAsia="Times New Roman" w:hAnsi="TH SarabunPSK" w:cs="TH SarabunPSK"/>
                <w:color w:val="FF0000"/>
                <w:sz w:val="32"/>
                <w:szCs w:val="32"/>
                <w:cs/>
              </w:rPr>
              <w:t>หมายถึง</w:t>
            </w: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color w:val="FF0000"/>
                <w:sz w:val="32"/>
                <w:szCs w:val="32"/>
                <w:cs/>
              </w:rPr>
              <w:t>หน่วยบริการปฐมภูมิลูกข่าย (รพ.สต.และหน่วยบริการปฐมภูมิที่เรียกชื่ออื่น)</w:t>
            </w:r>
          </w:p>
          <w:p w:rsidR="0073602D" w:rsidRPr="005C5369" w:rsidRDefault="0073602D" w:rsidP="00F37D40">
            <w:pPr>
              <w:contextualSpacing/>
              <w:jc w:val="thaiDistribute"/>
              <w:rPr>
                <w:rFonts w:ascii="TH SarabunPSK" w:eastAsia="Times New Roman" w:hAnsi="TH SarabunPSK" w:cs="TH SarabunPSK"/>
                <w:b/>
                <w:bCs/>
                <w:color w:val="000000" w:themeColor="text1"/>
                <w:spacing w:val="-8"/>
                <w:sz w:val="32"/>
                <w:szCs w:val="32"/>
              </w:rPr>
            </w:pPr>
            <w:r w:rsidRPr="005C5369">
              <w:rPr>
                <w:rFonts w:ascii="TH SarabunPSK" w:eastAsia="Times New Roman" w:hAnsi="TH SarabunPSK" w:cs="TH SarabunPSK"/>
                <w:b/>
                <w:bCs/>
                <w:color w:val="000000" w:themeColor="text1"/>
                <w:spacing w:val="-8"/>
                <w:sz w:val="32"/>
                <w:szCs w:val="32"/>
                <w:cs/>
              </w:rPr>
              <w:t xml:space="preserve">ระดับการพัฒนาสู่การเป็นโรงพยาบาลส่งเสริมการใช้ยาอย่างสมเหตุผล </w:t>
            </w:r>
            <w:r w:rsidRPr="005C5369">
              <w:rPr>
                <w:rFonts w:ascii="TH SarabunPSK" w:eastAsia="Times New Roman" w:hAnsi="TH SarabunPSK" w:cs="TH SarabunPSK"/>
                <w:color w:val="000000" w:themeColor="text1"/>
                <w:spacing w:val="-8"/>
                <w:sz w:val="32"/>
                <w:szCs w:val="32"/>
                <w:cs/>
              </w:rPr>
              <w:t>มี 3 ระดับดังนี้</w:t>
            </w:r>
          </w:p>
          <w:p w:rsidR="0073602D" w:rsidRPr="005C5369" w:rsidRDefault="0073602D" w:rsidP="0073602D">
            <w:pPr>
              <w:numPr>
                <w:ilvl w:val="0"/>
                <w:numId w:val="8"/>
              </w:numPr>
              <w:spacing w:after="0" w:line="240" w:lineRule="auto"/>
              <w:ind w:left="284" w:hanging="284"/>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u w:val="single"/>
              </w:rPr>
              <w:t xml:space="preserve">RDU </w:t>
            </w:r>
            <w:r w:rsidRPr="005C5369">
              <w:rPr>
                <w:rFonts w:ascii="TH SarabunPSK" w:eastAsia="Times New Roman" w:hAnsi="TH SarabunPSK" w:cs="TH SarabunPSK"/>
                <w:b/>
                <w:bCs/>
                <w:color w:val="000000" w:themeColor="text1"/>
                <w:sz w:val="32"/>
                <w:szCs w:val="32"/>
                <w:u w:val="single"/>
                <w:cs/>
              </w:rPr>
              <w:t xml:space="preserve">ขั้นที่ </w:t>
            </w:r>
            <w:r w:rsidRPr="005C5369">
              <w:rPr>
                <w:rFonts w:ascii="TH SarabunPSK" w:eastAsia="Times New Roman" w:hAnsi="TH SarabunPSK" w:cs="TH SarabunPSK"/>
                <w:b/>
                <w:bCs/>
                <w:color w:val="000000" w:themeColor="text1"/>
                <w:spacing w:val="-6"/>
                <w:sz w:val="32"/>
                <w:szCs w:val="32"/>
                <w:u w:val="single"/>
                <w:cs/>
              </w:rPr>
              <w:t>1</w:t>
            </w:r>
            <w:r w:rsidRPr="005C5369">
              <w:rPr>
                <w:rFonts w:ascii="TH SarabunPSK" w:eastAsia="Times New Roman" w:hAnsi="TH SarabunPSK" w:cs="TH SarabunPSK"/>
                <w:b/>
                <w:bCs/>
                <w:color w:val="000000" w:themeColor="text1"/>
                <w:sz w:val="32"/>
                <w:szCs w:val="32"/>
                <w:cs/>
              </w:rPr>
              <w:t xml:space="preserve"> หมายถึง</w:t>
            </w:r>
            <w:r w:rsidRPr="005C5369">
              <w:rPr>
                <w:rFonts w:ascii="TH SarabunPSK" w:eastAsia="Times New Roman" w:hAnsi="TH SarabunPSK" w:cs="TH SarabunPSK"/>
                <w:b/>
                <w:bCs/>
                <w:color w:val="000000" w:themeColor="text1"/>
                <w:spacing w:val="-7"/>
                <w:sz w:val="32"/>
                <w:szCs w:val="32"/>
                <w:cs/>
              </w:rPr>
              <w:t>การดำเนินการผ่านเงื่อนไขต่อไปนี้</w:t>
            </w:r>
          </w:p>
          <w:tbl>
            <w:tblPr>
              <w:tblW w:w="7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3395"/>
            </w:tblGrid>
            <w:tr w:rsidR="0073602D" w:rsidRPr="005C5369" w:rsidTr="00F37D40">
              <w:tc>
                <w:tcPr>
                  <w:tcW w:w="4445" w:type="dxa"/>
                  <w:shd w:val="clear" w:color="auto" w:fill="auto"/>
                </w:tcPr>
                <w:p w:rsidR="0073602D" w:rsidRPr="005C5369" w:rsidRDefault="0073602D" w:rsidP="00F37D40">
                  <w:pPr>
                    <w:contextualSpacing/>
                    <w:jc w:val="center"/>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12"/>
                      <w:sz w:val="32"/>
                      <w:szCs w:val="32"/>
                    </w:rPr>
                    <w:t xml:space="preserve">RDU 1 </w:t>
                  </w:r>
                  <w:r w:rsidRPr="005C5369">
                    <w:rPr>
                      <w:rFonts w:ascii="TH SarabunPSK" w:eastAsia="Times New Roman" w:hAnsi="TH SarabunPSK" w:cs="TH SarabunPSK"/>
                      <w:color w:val="000000" w:themeColor="text1"/>
                      <w:sz w:val="32"/>
                      <w:szCs w:val="32"/>
                    </w:rPr>
                    <w:t xml:space="preserve"> </w:t>
                  </w:r>
                  <w:r w:rsidRPr="005C5369">
                    <w:rPr>
                      <w:rFonts w:ascii="TH SarabunPSK" w:eastAsia="Times New Roman" w:hAnsi="TH SarabunPSK" w:cs="TH SarabunPSK"/>
                      <w:color w:val="000000" w:themeColor="text1"/>
                      <w:sz w:val="32"/>
                      <w:szCs w:val="32"/>
                      <w:cs/>
                    </w:rPr>
                    <w:t>(รพ.)</w:t>
                  </w:r>
                </w:p>
              </w:tc>
              <w:tc>
                <w:tcPr>
                  <w:tcW w:w="3395" w:type="dxa"/>
                  <w:tcBorders>
                    <w:bottom w:val="single" w:sz="4" w:space="0" w:color="auto"/>
                  </w:tcBorders>
                  <w:shd w:val="clear" w:color="auto" w:fill="auto"/>
                </w:tcPr>
                <w:p w:rsidR="0073602D" w:rsidRPr="005C5369" w:rsidRDefault="0073602D" w:rsidP="00F37D40">
                  <w:pPr>
                    <w:contextualSpacing/>
                    <w:jc w:val="center"/>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12"/>
                      <w:sz w:val="32"/>
                      <w:szCs w:val="32"/>
                    </w:rPr>
                    <w:t xml:space="preserve">RDU </w:t>
                  </w:r>
                  <w:r w:rsidRPr="005C5369">
                    <w:rPr>
                      <w:rFonts w:ascii="TH SarabunPSK" w:eastAsia="Times New Roman" w:hAnsi="TH SarabunPSK" w:cs="TH SarabunPSK"/>
                      <w:b/>
                      <w:bCs/>
                      <w:color w:val="000000" w:themeColor="text1"/>
                      <w:spacing w:val="-12"/>
                      <w:sz w:val="32"/>
                      <w:szCs w:val="32"/>
                      <w:cs/>
                    </w:rPr>
                    <w:t>2</w:t>
                  </w:r>
                  <w:r w:rsidRPr="005C5369">
                    <w:rPr>
                      <w:rFonts w:ascii="TH SarabunPSK" w:eastAsia="Times New Roman" w:hAnsi="TH SarabunPSK" w:cs="TH SarabunPSK"/>
                      <w:color w:val="000000" w:themeColor="text1"/>
                      <w:sz w:val="32"/>
                      <w:szCs w:val="32"/>
                    </w:rPr>
                    <w:t xml:space="preserve"> </w:t>
                  </w:r>
                  <w:r w:rsidRPr="005C5369">
                    <w:rPr>
                      <w:rFonts w:ascii="TH SarabunPSK" w:eastAsia="Times New Roman" w:hAnsi="TH SarabunPSK" w:cs="TH SarabunPSK"/>
                      <w:color w:val="000000" w:themeColor="text1"/>
                      <w:sz w:val="32"/>
                      <w:szCs w:val="32"/>
                      <w:cs/>
                    </w:rPr>
                    <w:t xml:space="preserve">(รพ.สต.ใน </w:t>
                  </w:r>
                  <w:r w:rsidRPr="005C5369">
                    <w:rPr>
                      <w:rFonts w:ascii="TH SarabunPSK" w:eastAsia="Times New Roman" w:hAnsi="TH SarabunPSK" w:cs="TH SarabunPSK"/>
                      <w:color w:val="000000" w:themeColor="text1"/>
                      <w:sz w:val="32"/>
                      <w:szCs w:val="32"/>
                    </w:rPr>
                    <w:t>CUP</w:t>
                  </w:r>
                  <w:r w:rsidRPr="005C5369">
                    <w:rPr>
                      <w:rFonts w:ascii="TH SarabunPSK" w:eastAsia="Times New Roman" w:hAnsi="TH SarabunPSK" w:cs="TH SarabunPSK"/>
                      <w:color w:val="000000" w:themeColor="text1"/>
                      <w:sz w:val="32"/>
                      <w:szCs w:val="32"/>
                      <w:cs/>
                    </w:rPr>
                    <w:t>)</w:t>
                  </w:r>
                </w:p>
              </w:tc>
            </w:tr>
            <w:tr w:rsidR="0073602D" w:rsidRPr="005C5369" w:rsidTr="00F37D40">
              <w:trPr>
                <w:trHeight w:val="1706"/>
              </w:trPr>
              <w:tc>
                <w:tcPr>
                  <w:tcW w:w="4445" w:type="dxa"/>
                  <w:tcBorders>
                    <w:top w:val="nil"/>
                    <w:left w:val="single" w:sz="4" w:space="0" w:color="auto"/>
                    <w:right w:val="single" w:sz="4" w:space="0" w:color="auto"/>
                  </w:tcBorders>
                  <w:shd w:val="clear" w:color="auto" w:fill="auto"/>
                </w:tcPr>
                <w:p w:rsidR="0073602D" w:rsidRPr="005C5369" w:rsidRDefault="0073602D" w:rsidP="0073602D">
                  <w:pPr>
                    <w:numPr>
                      <w:ilvl w:val="0"/>
                      <w:numId w:val="6"/>
                    </w:numPr>
                    <w:spacing w:after="0" w:line="240" w:lineRule="auto"/>
                    <w:ind w:left="317" w:right="-141" w:hanging="283"/>
                    <w:contextualSpacing/>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อัตราการสั่งใช้ยาในบัญชียาหลักแห่งชาติผ่านเกณฑ์ที่กำหนด</w:t>
                  </w:r>
                </w:p>
                <w:p w:rsidR="0073602D" w:rsidRPr="005C5369" w:rsidRDefault="0073602D" w:rsidP="0073602D">
                  <w:pPr>
                    <w:numPr>
                      <w:ilvl w:val="0"/>
                      <w:numId w:val="6"/>
                    </w:numPr>
                    <w:spacing w:after="0" w:line="240" w:lineRule="auto"/>
                    <w:ind w:left="317" w:right="13" w:hanging="283"/>
                    <w:contextualSpacing/>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 xml:space="preserve">การดำเนินงานของ </w:t>
                  </w:r>
                  <w:r w:rsidRPr="005C5369">
                    <w:rPr>
                      <w:rFonts w:ascii="TH SarabunPSK" w:eastAsia="Times New Roman" w:hAnsi="TH SarabunPSK" w:cs="TH SarabunPSK"/>
                      <w:color w:val="000000" w:themeColor="text1"/>
                      <w:sz w:val="32"/>
                      <w:szCs w:val="32"/>
                    </w:rPr>
                    <w:t xml:space="preserve">PTC </w:t>
                  </w:r>
                  <w:r w:rsidRPr="005C5369">
                    <w:rPr>
                      <w:rFonts w:ascii="TH SarabunPSK" w:eastAsia="Times New Roman" w:hAnsi="TH SarabunPSK" w:cs="TH SarabunPSK"/>
                      <w:color w:val="000000" w:themeColor="text1"/>
                      <w:sz w:val="32"/>
                      <w:szCs w:val="32"/>
                      <w:cs/>
                    </w:rPr>
                    <w:t xml:space="preserve">ผ่านเกณฑ์ระดับ 3 </w:t>
                  </w:r>
                </w:p>
                <w:p w:rsidR="0073602D" w:rsidRPr="005C5369" w:rsidRDefault="0073602D" w:rsidP="0073602D">
                  <w:pPr>
                    <w:numPr>
                      <w:ilvl w:val="0"/>
                      <w:numId w:val="6"/>
                    </w:numPr>
                    <w:spacing w:after="0" w:line="240" w:lineRule="auto"/>
                    <w:ind w:left="317" w:right="-137" w:hanging="283"/>
                    <w:contextualSpacing/>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รายการยาที่ควรพิจารณาตัดออก 8 รายการ ซึ่งยังคงมีอยู่ในบัญชีรายการยาของโรงพยาบาลไม่เกิน 1 รายการ</w:t>
                  </w:r>
                </w:p>
                <w:p w:rsidR="0073602D" w:rsidRPr="005C5369" w:rsidRDefault="0073602D" w:rsidP="00F37D40">
                  <w:pPr>
                    <w:ind w:left="-36" w:right="-137"/>
                    <w:contextualSpacing/>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 xml:space="preserve"> 4. จัดทำฉลากยามาตรฐาน ผ่านเกณฑ์ระดับ 3</w:t>
                  </w:r>
                </w:p>
                <w:p w:rsidR="0073602D" w:rsidRDefault="0073602D" w:rsidP="00F37D40">
                  <w:pPr>
                    <w:ind w:right="-108"/>
                    <w:contextualSpacing/>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5. การส่งเสริมจริยธรรมในการจัดซื้อจัดหายาและการส่งเสริมการขายยา ผ่านระดับ 3</w:t>
                  </w:r>
                </w:p>
                <w:p w:rsidR="005C5369" w:rsidRDefault="005C5369" w:rsidP="00F37D40">
                  <w:pPr>
                    <w:ind w:right="-108"/>
                    <w:contextualSpacing/>
                    <w:rPr>
                      <w:rFonts w:ascii="TH SarabunPSK" w:eastAsia="Times New Roman" w:hAnsi="TH SarabunPSK" w:cs="TH SarabunPSK"/>
                      <w:b/>
                      <w:bCs/>
                      <w:color w:val="000000" w:themeColor="text1"/>
                      <w:spacing w:val="-12"/>
                      <w:sz w:val="32"/>
                      <w:szCs w:val="32"/>
                    </w:rPr>
                  </w:pPr>
                </w:p>
                <w:p w:rsidR="005C5369" w:rsidRDefault="005C5369" w:rsidP="00F37D40">
                  <w:pPr>
                    <w:ind w:right="-108"/>
                    <w:contextualSpacing/>
                    <w:rPr>
                      <w:rFonts w:ascii="TH SarabunPSK" w:eastAsia="Times New Roman" w:hAnsi="TH SarabunPSK" w:cs="TH SarabunPSK"/>
                      <w:b/>
                      <w:bCs/>
                      <w:color w:val="000000" w:themeColor="text1"/>
                      <w:spacing w:val="-12"/>
                      <w:sz w:val="32"/>
                      <w:szCs w:val="32"/>
                    </w:rPr>
                  </w:pPr>
                </w:p>
                <w:p w:rsidR="005C5369" w:rsidRPr="005C5369" w:rsidRDefault="005C5369" w:rsidP="00F37D40">
                  <w:pPr>
                    <w:ind w:right="-108"/>
                    <w:contextualSpacing/>
                    <w:rPr>
                      <w:rFonts w:ascii="TH SarabunPSK" w:eastAsia="Times New Roman" w:hAnsi="TH SarabunPSK" w:cs="TH SarabunPSK"/>
                      <w:b/>
                      <w:bCs/>
                      <w:color w:val="000000" w:themeColor="text1"/>
                      <w:spacing w:val="-12"/>
                      <w:sz w:val="32"/>
                      <w:szCs w:val="32"/>
                    </w:rPr>
                  </w:pPr>
                </w:p>
              </w:tc>
              <w:tc>
                <w:tcPr>
                  <w:tcW w:w="3395" w:type="dxa"/>
                  <w:tcBorders>
                    <w:top w:val="single" w:sz="4" w:space="0" w:color="auto"/>
                    <w:left w:val="single" w:sz="4" w:space="0" w:color="auto"/>
                    <w:right w:val="single" w:sz="4" w:space="0" w:color="auto"/>
                  </w:tcBorders>
                  <w:shd w:val="clear" w:color="auto" w:fill="auto"/>
                </w:tcPr>
                <w:p w:rsidR="0073602D" w:rsidRPr="005C5369" w:rsidRDefault="0073602D" w:rsidP="00F37D40">
                  <w:pPr>
                    <w:contextualSpacing/>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4"/>
                      <w:sz w:val="32"/>
                      <w:szCs w:val="32"/>
                      <w:cs/>
                    </w:rPr>
                    <w:t>จำนวน รพ.สต.</w:t>
                  </w:r>
                  <w:r w:rsidRPr="005C5369">
                    <w:rPr>
                      <w:rFonts w:ascii="TH SarabunPSK" w:eastAsia="Times New Roman" w:hAnsi="TH SarabunPSK" w:cs="TH SarabunPSK"/>
                      <w:b/>
                      <w:bCs/>
                      <w:color w:val="000000" w:themeColor="text1"/>
                      <w:sz w:val="32"/>
                      <w:szCs w:val="32"/>
                      <w:cs/>
                    </w:rPr>
                    <w:t>ไม่น้อยกว่าร้อยละ 40</w:t>
                  </w:r>
                  <w:r w:rsidRPr="005C5369">
                    <w:rPr>
                      <w:rFonts w:ascii="TH SarabunPSK" w:eastAsia="Times New Roman" w:hAnsi="TH SarabunPSK" w:cs="TH SarabunPSK"/>
                      <w:color w:val="000000" w:themeColor="text1"/>
                      <w:sz w:val="32"/>
                      <w:szCs w:val="32"/>
                      <w:cs/>
                    </w:rPr>
                    <w:t xml:space="preserve"> ของ รพ.สต.ทั้งหมดในเครือข่ายระดับอำเภอที่มีอัตราการใช้ยาปฏิชีวนะในกลุ่มโรคติดเชื้อทางเดินหายใจส่วนบนและโรคอุจจาระร่วงเฉียบพลันผ่านเกณฑ์เป้าหมายทั้ง 2 โรค</w:t>
                  </w:r>
                </w:p>
              </w:tc>
            </w:tr>
          </w:tbl>
          <w:p w:rsidR="0073602D" w:rsidRPr="005C5369" w:rsidRDefault="0073602D" w:rsidP="0073602D">
            <w:pPr>
              <w:numPr>
                <w:ilvl w:val="0"/>
                <w:numId w:val="8"/>
              </w:numPr>
              <w:spacing w:after="0" w:line="240" w:lineRule="auto"/>
              <w:ind w:left="284" w:right="-125" w:hanging="284"/>
              <w:contextualSpacing/>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b/>
                <w:bCs/>
                <w:color w:val="000000" w:themeColor="text1"/>
                <w:sz w:val="32"/>
                <w:szCs w:val="32"/>
              </w:rPr>
              <w:lastRenderedPageBreak/>
              <w:t xml:space="preserve">RDU </w:t>
            </w:r>
            <w:r w:rsidRPr="005C5369">
              <w:rPr>
                <w:rFonts w:ascii="TH SarabunPSK" w:eastAsia="Times New Roman" w:hAnsi="TH SarabunPSK" w:cs="TH SarabunPSK"/>
                <w:b/>
                <w:bCs/>
                <w:color w:val="000000" w:themeColor="text1"/>
                <w:sz w:val="32"/>
                <w:szCs w:val="32"/>
                <w:cs/>
              </w:rPr>
              <w:t xml:space="preserve">ขั้นที่ 2 </w:t>
            </w:r>
            <w:r w:rsidRPr="005C5369">
              <w:rPr>
                <w:rFonts w:ascii="TH SarabunPSK" w:eastAsia="Times New Roman" w:hAnsi="TH SarabunPSK" w:cs="TH SarabunPSK"/>
                <w:b/>
                <w:bCs/>
                <w:color w:val="000000" w:themeColor="text1"/>
                <w:spacing w:val="-7"/>
                <w:sz w:val="32"/>
                <w:szCs w:val="32"/>
                <w:cs/>
              </w:rPr>
              <w:t>หมายถึง การดำเนินการผ่านเงื่อนไขต่อไปนี้</w:t>
            </w:r>
          </w:p>
          <w:tbl>
            <w:tblPr>
              <w:tblW w:w="7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3395"/>
            </w:tblGrid>
            <w:tr w:rsidR="0073602D" w:rsidRPr="005C5369" w:rsidTr="00F37D40">
              <w:tc>
                <w:tcPr>
                  <w:tcW w:w="4445" w:type="dxa"/>
                  <w:shd w:val="clear" w:color="auto" w:fill="auto"/>
                </w:tcPr>
                <w:p w:rsidR="0073602D" w:rsidRPr="005C5369" w:rsidRDefault="0073602D" w:rsidP="00F37D40">
                  <w:pPr>
                    <w:contextualSpacing/>
                    <w:jc w:val="center"/>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12"/>
                      <w:sz w:val="32"/>
                      <w:szCs w:val="32"/>
                    </w:rPr>
                    <w:t xml:space="preserve">RDU </w:t>
                  </w:r>
                  <w:r w:rsidRPr="005C5369">
                    <w:rPr>
                      <w:rFonts w:ascii="TH SarabunPSK" w:eastAsia="Times New Roman" w:hAnsi="TH SarabunPSK" w:cs="TH SarabunPSK"/>
                      <w:color w:val="000000" w:themeColor="text1"/>
                      <w:sz w:val="32"/>
                      <w:szCs w:val="32"/>
                      <w:cs/>
                    </w:rPr>
                    <w:t>1</w:t>
                  </w:r>
                </w:p>
              </w:tc>
              <w:tc>
                <w:tcPr>
                  <w:tcW w:w="3395" w:type="dxa"/>
                  <w:shd w:val="clear" w:color="auto" w:fill="auto"/>
                </w:tcPr>
                <w:p w:rsidR="0073602D" w:rsidRPr="005C5369" w:rsidRDefault="0073602D" w:rsidP="00F37D40">
                  <w:pPr>
                    <w:contextualSpacing/>
                    <w:jc w:val="center"/>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14"/>
                      <w:sz w:val="32"/>
                      <w:szCs w:val="32"/>
                    </w:rPr>
                    <w:t>RDU 2</w:t>
                  </w:r>
                  <w:r w:rsidRPr="005C5369">
                    <w:rPr>
                      <w:rFonts w:ascii="TH SarabunPSK" w:eastAsia="Times New Roman" w:hAnsi="TH SarabunPSK" w:cs="TH SarabunPSK"/>
                      <w:color w:val="000000" w:themeColor="text1"/>
                      <w:sz w:val="32"/>
                      <w:szCs w:val="32"/>
                    </w:rPr>
                    <w:t xml:space="preserve"> </w:t>
                  </w:r>
                </w:p>
              </w:tc>
            </w:tr>
            <w:tr w:rsidR="0073602D" w:rsidRPr="005C5369" w:rsidTr="00F37D40">
              <w:tc>
                <w:tcPr>
                  <w:tcW w:w="4445" w:type="dxa"/>
                  <w:shd w:val="clear" w:color="auto" w:fill="auto"/>
                </w:tcPr>
                <w:p w:rsidR="0073602D" w:rsidRPr="005C5369" w:rsidRDefault="0073602D" w:rsidP="0073602D">
                  <w:pPr>
                    <w:numPr>
                      <w:ilvl w:val="0"/>
                      <w:numId w:val="7"/>
                    </w:numPr>
                    <w:spacing w:after="0" w:line="240" w:lineRule="auto"/>
                    <w:ind w:left="318" w:hanging="318"/>
                    <w:contextualSpacing/>
                    <w:rPr>
                      <w:rFonts w:ascii="TH SarabunPSK" w:eastAsia="Times New Roman" w:hAnsi="TH SarabunPSK" w:cs="TH SarabunPSK"/>
                      <w:color w:val="000000" w:themeColor="text1"/>
                      <w:spacing w:val="-6"/>
                      <w:sz w:val="32"/>
                      <w:szCs w:val="32"/>
                    </w:rPr>
                  </w:pPr>
                  <w:r w:rsidRPr="005C5369">
                    <w:rPr>
                      <w:rFonts w:ascii="TH SarabunPSK" w:eastAsia="Times New Roman" w:hAnsi="TH SarabunPSK" w:cs="TH SarabunPSK"/>
                      <w:color w:val="000000" w:themeColor="text1"/>
                      <w:spacing w:val="-6"/>
                      <w:sz w:val="32"/>
                      <w:szCs w:val="32"/>
                      <w:cs/>
                    </w:rPr>
                    <w:t xml:space="preserve">ผลการดำเนินงานของตัวชี้วัด จำนวน 5 ตัวชี้วัดตาม </w:t>
                  </w:r>
                  <w:r w:rsidRPr="005C5369">
                    <w:rPr>
                      <w:rFonts w:ascii="TH SarabunPSK" w:eastAsia="Times New Roman" w:hAnsi="TH SarabunPSK" w:cs="TH SarabunPSK"/>
                      <w:color w:val="000000" w:themeColor="text1"/>
                      <w:spacing w:val="-6"/>
                      <w:sz w:val="32"/>
                      <w:szCs w:val="32"/>
                    </w:rPr>
                    <w:t xml:space="preserve">RDU </w:t>
                  </w:r>
                  <w:r w:rsidRPr="005C5369">
                    <w:rPr>
                      <w:rFonts w:ascii="TH SarabunPSK" w:eastAsia="Times New Roman" w:hAnsi="TH SarabunPSK" w:cs="TH SarabunPSK"/>
                      <w:color w:val="000000" w:themeColor="text1"/>
                      <w:spacing w:val="-6"/>
                      <w:sz w:val="32"/>
                      <w:szCs w:val="32"/>
                      <w:cs/>
                    </w:rPr>
                    <w:t>ขั้นที่ 1</w:t>
                  </w:r>
                </w:p>
                <w:p w:rsidR="0073602D" w:rsidRPr="005C5369" w:rsidRDefault="0073602D" w:rsidP="0073602D">
                  <w:pPr>
                    <w:numPr>
                      <w:ilvl w:val="0"/>
                      <w:numId w:val="7"/>
                    </w:numPr>
                    <w:spacing w:after="0" w:line="216" w:lineRule="auto"/>
                    <w:ind w:left="318" w:right="-108" w:hanging="318"/>
                    <w:contextualSpacing/>
                    <w:rPr>
                      <w:rFonts w:ascii="TH SarabunPSK" w:eastAsia="Times New Roman" w:hAnsi="TH SarabunPSK" w:cs="TH SarabunPSK"/>
                      <w:color w:val="FF0000"/>
                      <w:spacing w:val="-6"/>
                      <w:sz w:val="32"/>
                      <w:szCs w:val="32"/>
                      <w:cs/>
                    </w:rPr>
                  </w:pPr>
                  <w:r w:rsidRPr="005C5369">
                    <w:rPr>
                      <w:rFonts w:ascii="TH SarabunPSK" w:eastAsia="Times New Roman" w:hAnsi="TH SarabunPSK" w:cs="TH SarabunPSK"/>
                      <w:color w:val="000000" w:themeColor="text1"/>
                      <w:spacing w:val="-6"/>
                      <w:sz w:val="32"/>
                      <w:szCs w:val="32"/>
                      <w:cs/>
                    </w:rPr>
                    <w:t xml:space="preserve">อัตราการใช้ยาปฏิชีวนะในกลุ่มโรคติดเชื้อทางเดินหายใจส่วนบน โรคอุจาระร่วงเฉียบพลัน แผลสดอุบัติเหตุ และสตรีคลอดปกติครบกำหนดคลอดทางช่องคลอด ผ่านเกณฑ์ทั้ง 4 ตัวชี้วัด </w:t>
                  </w:r>
                  <w:r w:rsidRPr="005C5369">
                    <w:rPr>
                      <w:rFonts w:ascii="TH SarabunPSK" w:eastAsia="Times New Roman" w:hAnsi="TH SarabunPSK" w:cs="TH SarabunPSK"/>
                      <w:color w:val="FF0000"/>
                      <w:spacing w:val="-6"/>
                      <w:sz w:val="32"/>
                      <w:szCs w:val="32"/>
                      <w:cs/>
                    </w:rPr>
                    <w:t xml:space="preserve"> (ปี 2562 เกณฑ์ </w:t>
                  </w:r>
                  <w:r w:rsidRPr="005C5369">
                    <w:rPr>
                      <w:rFonts w:ascii="TH SarabunPSK" w:eastAsia="Times New Roman" w:hAnsi="TH SarabunPSK" w:cs="TH SarabunPSK"/>
                      <w:color w:val="FF0000"/>
                      <w:spacing w:val="-6"/>
                      <w:sz w:val="32"/>
                      <w:szCs w:val="32"/>
                    </w:rPr>
                    <w:t xml:space="preserve">RI </w:t>
                  </w:r>
                  <w:r w:rsidRPr="005C5369">
                    <w:rPr>
                      <w:rFonts w:ascii="TH SarabunPSK" w:eastAsia="Times New Roman" w:hAnsi="TH SarabunPSK" w:cs="TH SarabunPSK"/>
                      <w:color w:val="FF0000"/>
                      <w:spacing w:val="-6"/>
                      <w:sz w:val="32"/>
                      <w:szCs w:val="32"/>
                      <w:cs/>
                    </w:rPr>
                    <w:t xml:space="preserve">รพศ./รพท. </w:t>
                  </w:r>
                  <w:r w:rsidRPr="005C5369">
                    <w:rPr>
                      <w:rFonts w:ascii="TH SarabunPSK" w:eastAsia="Times New Roman" w:hAnsi="TH SarabunPSK" w:cs="TH SarabunPSK"/>
                      <w:color w:val="FF0000"/>
                      <w:spacing w:val="-6"/>
                      <w:sz w:val="32"/>
                      <w:szCs w:val="32"/>
                    </w:rPr>
                    <w:t xml:space="preserve">≤ 30 % </w:t>
                  </w:r>
                  <w:r w:rsidRPr="005C5369">
                    <w:rPr>
                      <w:rFonts w:ascii="TH SarabunPSK" w:eastAsia="Times New Roman" w:hAnsi="TH SarabunPSK" w:cs="TH SarabunPSK"/>
                      <w:color w:val="FF0000"/>
                      <w:spacing w:val="-6"/>
                      <w:sz w:val="32"/>
                      <w:szCs w:val="32"/>
                      <w:cs/>
                    </w:rPr>
                    <w:t>และ รพช.</w:t>
                  </w:r>
                  <w:r w:rsidRPr="005C5369">
                    <w:rPr>
                      <w:rFonts w:ascii="TH SarabunPSK" w:eastAsia="Times New Roman" w:hAnsi="TH SarabunPSK" w:cs="TH SarabunPSK"/>
                      <w:color w:val="FF0000"/>
                      <w:spacing w:val="-6"/>
                      <w:sz w:val="32"/>
                      <w:szCs w:val="32"/>
                    </w:rPr>
                    <w:t>≤ 20 %, AD ≤ 20 %, FTW ≤ 50 %, APL ≤ 15 %</w:t>
                  </w:r>
                  <w:r w:rsidRPr="005C5369">
                    <w:rPr>
                      <w:rFonts w:ascii="TH SarabunPSK" w:eastAsia="Times New Roman" w:hAnsi="TH SarabunPSK" w:cs="TH SarabunPSK"/>
                      <w:color w:val="FF0000"/>
                      <w:spacing w:val="-6"/>
                      <w:sz w:val="32"/>
                      <w:szCs w:val="32"/>
                      <w:cs/>
                    </w:rPr>
                    <w:t>)</w:t>
                  </w:r>
                </w:p>
                <w:p w:rsidR="0073602D" w:rsidRPr="005C5369" w:rsidRDefault="0073602D" w:rsidP="0073602D">
                  <w:pPr>
                    <w:numPr>
                      <w:ilvl w:val="0"/>
                      <w:numId w:val="7"/>
                    </w:numPr>
                    <w:spacing w:after="0" w:line="240" w:lineRule="auto"/>
                    <w:ind w:left="318" w:right="-95" w:hanging="318"/>
                    <w:contextualSpacing/>
                    <w:rPr>
                      <w:rFonts w:ascii="TH SarabunPSK" w:eastAsia="Times New Roman" w:hAnsi="TH SarabunPSK" w:cs="TH SarabunPSK"/>
                      <w:color w:val="000000" w:themeColor="text1"/>
                      <w:spacing w:val="-6"/>
                      <w:sz w:val="32"/>
                      <w:szCs w:val="32"/>
                    </w:rPr>
                  </w:pPr>
                  <w:r w:rsidRPr="005C5369">
                    <w:rPr>
                      <w:rFonts w:ascii="TH SarabunPSK" w:eastAsia="Times New Roman" w:hAnsi="TH SarabunPSK" w:cs="TH SarabunPSK"/>
                      <w:color w:val="000000" w:themeColor="text1"/>
                      <w:spacing w:val="-6"/>
                      <w:sz w:val="32"/>
                      <w:szCs w:val="32"/>
                      <w:cs/>
                    </w:rPr>
                    <w:t>การใช้ยา</w:t>
                  </w:r>
                  <w:r w:rsidRPr="005C5369">
                    <w:rPr>
                      <w:rFonts w:ascii="TH SarabunPSK" w:eastAsia="Times New Roman" w:hAnsi="TH SarabunPSK" w:cs="TH SarabunPSK"/>
                      <w:color w:val="000000" w:themeColor="text1"/>
                      <w:spacing w:val="-6"/>
                      <w:sz w:val="32"/>
                      <w:szCs w:val="32"/>
                    </w:rPr>
                    <w:t xml:space="preserve"> NSAIDs </w:t>
                  </w:r>
                  <w:r w:rsidRPr="005C5369">
                    <w:rPr>
                      <w:rFonts w:ascii="TH SarabunPSK" w:eastAsia="Times New Roman" w:hAnsi="TH SarabunPSK" w:cs="TH SarabunPSK"/>
                      <w:color w:val="000000" w:themeColor="text1"/>
                      <w:spacing w:val="-6"/>
                      <w:sz w:val="32"/>
                      <w:szCs w:val="32"/>
                      <w:cs/>
                    </w:rPr>
                    <w:t xml:space="preserve">ผู้ป่วยโรคไตเรื้อรังระดับ 3ขึ้นไป ไม่เกินร้อยละ10 </w:t>
                  </w:r>
                </w:p>
                <w:p w:rsidR="0073602D" w:rsidRPr="005C5369" w:rsidRDefault="0073602D" w:rsidP="0073602D">
                  <w:pPr>
                    <w:numPr>
                      <w:ilvl w:val="0"/>
                      <w:numId w:val="7"/>
                    </w:numPr>
                    <w:spacing w:after="0" w:line="240" w:lineRule="auto"/>
                    <w:ind w:left="318" w:hanging="318"/>
                    <w:contextualSpacing/>
                    <w:rPr>
                      <w:rFonts w:ascii="TH SarabunPSK" w:eastAsia="Times New Roman" w:hAnsi="TH SarabunPSK" w:cs="TH SarabunPSK"/>
                      <w:color w:val="000000" w:themeColor="text1"/>
                      <w:spacing w:val="-6"/>
                      <w:sz w:val="32"/>
                      <w:szCs w:val="32"/>
                    </w:rPr>
                  </w:pPr>
                  <w:r w:rsidRPr="005C5369">
                    <w:rPr>
                      <w:rFonts w:ascii="TH SarabunPSK" w:eastAsia="Times New Roman" w:hAnsi="TH SarabunPSK" w:cs="TH SarabunPSK"/>
                      <w:color w:val="000000" w:themeColor="text1"/>
                      <w:spacing w:val="-6"/>
                      <w:sz w:val="32"/>
                      <w:szCs w:val="32"/>
                      <w:cs/>
                    </w:rPr>
                    <w:t xml:space="preserve">การใช้ยา </w:t>
                  </w:r>
                  <w:r w:rsidRPr="005C5369">
                    <w:rPr>
                      <w:rFonts w:ascii="TH SarabunPSK" w:eastAsia="Times New Roman" w:hAnsi="TH SarabunPSK" w:cs="TH SarabunPSK"/>
                      <w:color w:val="000000" w:themeColor="text1"/>
                      <w:spacing w:val="-6"/>
                      <w:sz w:val="32"/>
                      <w:szCs w:val="32"/>
                    </w:rPr>
                    <w:t xml:space="preserve">glibenclamide </w:t>
                  </w:r>
                  <w:r w:rsidRPr="005C5369">
                    <w:rPr>
                      <w:rFonts w:ascii="TH SarabunPSK" w:eastAsia="Times New Roman" w:hAnsi="TH SarabunPSK" w:cs="TH SarabunPSK"/>
                      <w:color w:val="000000" w:themeColor="text1"/>
                      <w:spacing w:val="-6"/>
                      <w:sz w:val="32"/>
                      <w:szCs w:val="32"/>
                      <w:cs/>
                    </w:rPr>
                    <w:t>ในผู้ป่วยสูงอายุ หรือไตทำงานบกพร่อง ไม่เกินร้อยละ 5</w:t>
                  </w:r>
                </w:p>
                <w:p w:rsidR="0073602D" w:rsidRPr="005C5369" w:rsidRDefault="0073602D" w:rsidP="0073602D">
                  <w:pPr>
                    <w:numPr>
                      <w:ilvl w:val="0"/>
                      <w:numId w:val="7"/>
                    </w:numPr>
                    <w:spacing w:after="0" w:line="240" w:lineRule="auto"/>
                    <w:ind w:left="318" w:right="-86" w:hanging="318"/>
                    <w:contextualSpacing/>
                    <w:rPr>
                      <w:rFonts w:ascii="TH SarabunPSK" w:eastAsia="Times New Roman" w:hAnsi="TH SarabunPSK" w:cs="TH SarabunPSK"/>
                      <w:color w:val="000000" w:themeColor="text1"/>
                      <w:spacing w:val="-6"/>
                      <w:sz w:val="32"/>
                      <w:szCs w:val="32"/>
                      <w:cs/>
                    </w:rPr>
                  </w:pPr>
                  <w:r w:rsidRPr="005C5369">
                    <w:rPr>
                      <w:rFonts w:ascii="TH SarabunPSK" w:eastAsia="Times New Roman" w:hAnsi="TH SarabunPSK" w:cs="TH SarabunPSK"/>
                      <w:color w:val="000000" w:themeColor="text1"/>
                      <w:spacing w:val="-6"/>
                      <w:sz w:val="32"/>
                      <w:szCs w:val="32"/>
                      <w:cs/>
                    </w:rPr>
                    <w:t xml:space="preserve">การไม่ใช้ยาที่ห้ามใช้ในสตรีตั้งครรภ์ ได้แก่ </w:t>
                  </w:r>
                  <w:r w:rsidRPr="005C5369">
                    <w:rPr>
                      <w:rFonts w:ascii="TH SarabunPSK" w:eastAsia="Times New Roman" w:hAnsi="TH SarabunPSK" w:cs="TH SarabunPSK"/>
                      <w:color w:val="000000" w:themeColor="text1"/>
                      <w:spacing w:val="-6"/>
                      <w:sz w:val="32"/>
                      <w:szCs w:val="32"/>
                    </w:rPr>
                    <w:t xml:space="preserve">warfarin*, </w:t>
                  </w:r>
                  <w:r w:rsidRPr="005C5369">
                    <w:rPr>
                      <w:rFonts w:ascii="TH SarabunPSK" w:eastAsia="Times New Roman" w:hAnsi="TH SarabunPSK" w:cs="TH SarabunPSK"/>
                      <w:color w:val="000000" w:themeColor="text1"/>
                      <w:spacing w:val="-12"/>
                      <w:sz w:val="32"/>
                      <w:szCs w:val="32"/>
                    </w:rPr>
                    <w:t xml:space="preserve">statins, ergots </w:t>
                  </w:r>
                  <w:r w:rsidRPr="005C5369">
                    <w:rPr>
                      <w:rFonts w:ascii="TH SarabunPSK" w:eastAsia="Times New Roman" w:hAnsi="TH SarabunPSK" w:cs="TH SarabunPSK"/>
                      <w:color w:val="000000" w:themeColor="text1"/>
                      <w:spacing w:val="-12"/>
                      <w:sz w:val="32"/>
                      <w:szCs w:val="32"/>
                      <w:cs/>
                    </w:rPr>
                    <w:t xml:space="preserve">(* ยกเว้นกรณีใส่ </w:t>
                  </w:r>
                  <w:r w:rsidRPr="005C5369">
                    <w:rPr>
                      <w:rFonts w:ascii="TH SarabunPSK" w:eastAsia="Times New Roman" w:hAnsi="TH SarabunPSK" w:cs="TH SarabunPSK"/>
                      <w:color w:val="000000" w:themeColor="text1"/>
                      <w:spacing w:val="-12"/>
                      <w:sz w:val="32"/>
                      <w:szCs w:val="32"/>
                    </w:rPr>
                    <w:t>mechanical heart valve)</w:t>
                  </w:r>
                </w:p>
              </w:tc>
              <w:tc>
                <w:tcPr>
                  <w:tcW w:w="3395" w:type="dxa"/>
                  <w:shd w:val="clear" w:color="auto" w:fill="auto"/>
                </w:tcPr>
                <w:p w:rsidR="0073602D" w:rsidRPr="005C5369" w:rsidRDefault="0073602D" w:rsidP="00F37D40">
                  <w:pPr>
                    <w:ind w:right="-125"/>
                    <w:contextualSpacing/>
                    <w:rPr>
                      <w:rFonts w:ascii="TH SarabunPSK" w:eastAsia="Times New Roman" w:hAnsi="TH SarabunPSK" w:cs="TH SarabunPSK"/>
                      <w:color w:val="000000" w:themeColor="text1"/>
                      <w:spacing w:val="-6"/>
                      <w:sz w:val="32"/>
                      <w:szCs w:val="32"/>
                    </w:rPr>
                  </w:pPr>
                  <w:r w:rsidRPr="005C5369">
                    <w:rPr>
                      <w:rFonts w:ascii="TH SarabunPSK" w:eastAsia="Times New Roman" w:hAnsi="TH SarabunPSK" w:cs="TH SarabunPSK"/>
                      <w:b/>
                      <w:bCs/>
                      <w:color w:val="000000" w:themeColor="text1"/>
                      <w:spacing w:val="-6"/>
                      <w:sz w:val="32"/>
                      <w:szCs w:val="32"/>
                      <w:cs/>
                    </w:rPr>
                    <w:t>จำนวน รพ.สต.ไม่น้อยกว่าร้อยละ 60</w:t>
                  </w:r>
                  <w:r w:rsidRPr="005C5369">
                    <w:rPr>
                      <w:rFonts w:ascii="TH SarabunPSK" w:eastAsia="Times New Roman" w:hAnsi="TH SarabunPSK" w:cs="TH SarabunPSK"/>
                      <w:color w:val="000000" w:themeColor="text1"/>
                      <w:spacing w:val="-6"/>
                      <w:sz w:val="32"/>
                      <w:szCs w:val="32"/>
                      <w:cs/>
                    </w:rPr>
                    <w:t xml:space="preserve"> ของ รพ.สต.ทั้งหมดในเครือข่ายระดับอำเภอ ที่มีอัตราการใช้ยาปฏิชีวนะในกลุ่มโรคติดเชื้อทางเดินหายใจส่วนบนและโรคอุจจาระร่วงเฉียบพลันผ่านเกณฑ์เป้าหมายทั้ง 2 โรค</w:t>
                  </w:r>
                </w:p>
                <w:p w:rsidR="0073602D" w:rsidRPr="005C5369" w:rsidRDefault="0073602D" w:rsidP="00F37D40">
                  <w:pPr>
                    <w:ind w:right="-125"/>
                    <w:contextualSpacing/>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color w:val="FF0000"/>
                      <w:spacing w:val="-10"/>
                      <w:sz w:val="32"/>
                      <w:szCs w:val="32"/>
                      <w:cs/>
                    </w:rPr>
                    <w:t xml:space="preserve">(เกณฑ์ </w:t>
                  </w:r>
                  <w:r w:rsidRPr="005C5369">
                    <w:rPr>
                      <w:rFonts w:ascii="TH SarabunPSK" w:eastAsia="Times New Roman" w:hAnsi="TH SarabunPSK" w:cs="TH SarabunPSK"/>
                      <w:color w:val="FF0000"/>
                      <w:spacing w:val="-10"/>
                      <w:sz w:val="32"/>
                      <w:szCs w:val="32"/>
                    </w:rPr>
                    <w:t xml:space="preserve">RI </w:t>
                  </w:r>
                  <w:r w:rsidRPr="005C5369">
                    <w:rPr>
                      <w:rFonts w:ascii="TH SarabunPSK" w:eastAsia="Times New Roman" w:hAnsi="TH SarabunPSK" w:cs="TH SarabunPSK"/>
                      <w:color w:val="FF0000"/>
                      <w:spacing w:val="-6"/>
                      <w:sz w:val="32"/>
                      <w:szCs w:val="32"/>
                    </w:rPr>
                    <w:t xml:space="preserve">≤ 20 %, AD </w:t>
                  </w:r>
                  <w:r w:rsidRPr="005C5369">
                    <w:rPr>
                      <w:rFonts w:ascii="TH SarabunPSK" w:eastAsia="Times New Roman" w:hAnsi="TH SarabunPSK" w:cs="TH SarabunPSK"/>
                      <w:color w:val="FF0000"/>
                      <w:spacing w:val="-10"/>
                      <w:sz w:val="32"/>
                      <w:szCs w:val="32"/>
                    </w:rPr>
                    <w:t>≤ 20 %</w:t>
                  </w:r>
                  <w:r w:rsidRPr="005C5369">
                    <w:rPr>
                      <w:rFonts w:ascii="TH SarabunPSK" w:eastAsia="Times New Roman" w:hAnsi="TH SarabunPSK" w:cs="TH SarabunPSK"/>
                      <w:color w:val="FF0000"/>
                      <w:spacing w:val="-10"/>
                      <w:sz w:val="32"/>
                      <w:szCs w:val="32"/>
                      <w:cs/>
                    </w:rPr>
                    <w:t>)</w:t>
                  </w:r>
                </w:p>
              </w:tc>
            </w:tr>
          </w:tbl>
          <w:p w:rsidR="0073602D" w:rsidRPr="005C5369" w:rsidRDefault="0073602D" w:rsidP="0073602D">
            <w:pPr>
              <w:numPr>
                <w:ilvl w:val="0"/>
                <w:numId w:val="8"/>
              </w:numPr>
              <w:spacing w:before="120" w:after="0" w:line="240" w:lineRule="auto"/>
              <w:ind w:left="284" w:right="-125" w:hanging="284"/>
              <w:rPr>
                <w:rFonts w:ascii="TH SarabunPSK" w:eastAsia="Times New Roman" w:hAnsi="TH SarabunPSK" w:cs="TH SarabunPSK"/>
                <w:color w:val="FF0000"/>
                <w:spacing w:val="-10"/>
                <w:sz w:val="32"/>
                <w:szCs w:val="32"/>
              </w:rPr>
            </w:pPr>
            <w:r w:rsidRPr="005C5369">
              <w:rPr>
                <w:rFonts w:ascii="TH SarabunPSK" w:eastAsia="Times New Roman" w:hAnsi="TH SarabunPSK" w:cs="TH SarabunPSK"/>
                <w:b/>
                <w:bCs/>
                <w:color w:val="FF0000"/>
                <w:sz w:val="32"/>
                <w:szCs w:val="32"/>
              </w:rPr>
              <w:t xml:space="preserve">RDU </w:t>
            </w:r>
            <w:r w:rsidRPr="005C5369">
              <w:rPr>
                <w:rFonts w:ascii="TH SarabunPSK" w:eastAsia="Times New Roman" w:hAnsi="TH SarabunPSK" w:cs="TH SarabunPSK"/>
                <w:b/>
                <w:bCs/>
                <w:color w:val="FF0000"/>
                <w:sz w:val="32"/>
                <w:szCs w:val="32"/>
                <w:cs/>
              </w:rPr>
              <w:t xml:space="preserve">ขั้นที่ 3 </w:t>
            </w:r>
            <w:r w:rsidRPr="005C5369">
              <w:rPr>
                <w:rFonts w:ascii="TH SarabunPSK" w:eastAsia="Times New Roman" w:hAnsi="TH SarabunPSK" w:cs="TH SarabunPSK"/>
                <w:b/>
                <w:bCs/>
                <w:color w:val="FF0000"/>
                <w:spacing w:val="-7"/>
                <w:sz w:val="32"/>
                <w:szCs w:val="32"/>
                <w:cs/>
              </w:rPr>
              <w:t>หมายถึง การดำเนินการผ่านเงื่อนไขต่อไปนี้</w:t>
            </w:r>
          </w:p>
          <w:tbl>
            <w:tblPr>
              <w:tblW w:w="7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3395"/>
            </w:tblGrid>
            <w:tr w:rsidR="0073602D" w:rsidRPr="005C5369" w:rsidTr="00F37D40">
              <w:tc>
                <w:tcPr>
                  <w:tcW w:w="4445" w:type="dxa"/>
                  <w:shd w:val="clear" w:color="auto" w:fill="auto"/>
                </w:tcPr>
                <w:p w:rsidR="0073602D" w:rsidRPr="005C5369" w:rsidRDefault="0073602D" w:rsidP="00F37D40">
                  <w:pPr>
                    <w:spacing w:after="0" w:line="228" w:lineRule="auto"/>
                    <w:jc w:val="center"/>
                    <w:rPr>
                      <w:rFonts w:ascii="TH SarabunPSK" w:eastAsia="Times New Roman" w:hAnsi="TH SarabunPSK" w:cs="TH SarabunPSK"/>
                      <w:color w:val="FF0000"/>
                      <w:sz w:val="32"/>
                      <w:szCs w:val="32"/>
                      <w:cs/>
                    </w:rPr>
                  </w:pPr>
                  <w:r w:rsidRPr="005C5369">
                    <w:rPr>
                      <w:rFonts w:ascii="TH SarabunPSK" w:eastAsia="Times New Roman" w:hAnsi="TH SarabunPSK" w:cs="TH SarabunPSK"/>
                      <w:b/>
                      <w:bCs/>
                      <w:color w:val="FF0000"/>
                      <w:spacing w:val="-12"/>
                      <w:sz w:val="32"/>
                      <w:szCs w:val="32"/>
                    </w:rPr>
                    <w:t>RDU Hospital</w:t>
                  </w:r>
                </w:p>
              </w:tc>
              <w:tc>
                <w:tcPr>
                  <w:tcW w:w="3395" w:type="dxa"/>
                  <w:shd w:val="clear" w:color="auto" w:fill="auto"/>
                </w:tcPr>
                <w:p w:rsidR="0073602D" w:rsidRPr="005C5369" w:rsidRDefault="0073602D" w:rsidP="00F37D40">
                  <w:pPr>
                    <w:spacing w:after="0" w:line="228" w:lineRule="auto"/>
                    <w:jc w:val="center"/>
                    <w:rPr>
                      <w:rFonts w:ascii="TH SarabunPSK" w:eastAsia="Times New Roman" w:hAnsi="TH SarabunPSK" w:cs="TH SarabunPSK"/>
                      <w:color w:val="FF0000"/>
                      <w:sz w:val="32"/>
                      <w:szCs w:val="32"/>
                      <w:cs/>
                    </w:rPr>
                  </w:pPr>
                  <w:r w:rsidRPr="005C5369">
                    <w:rPr>
                      <w:rFonts w:ascii="TH SarabunPSK" w:eastAsia="Times New Roman" w:hAnsi="TH SarabunPSK" w:cs="TH SarabunPSK"/>
                      <w:b/>
                      <w:bCs/>
                      <w:color w:val="FF0000"/>
                      <w:spacing w:val="-14"/>
                      <w:sz w:val="32"/>
                      <w:szCs w:val="32"/>
                    </w:rPr>
                    <w:t>RDU PCU</w:t>
                  </w:r>
                </w:p>
              </w:tc>
            </w:tr>
            <w:tr w:rsidR="0073602D" w:rsidRPr="005C5369" w:rsidTr="00F37D40">
              <w:tc>
                <w:tcPr>
                  <w:tcW w:w="4445" w:type="dxa"/>
                  <w:shd w:val="clear" w:color="auto" w:fill="auto"/>
                </w:tcPr>
                <w:p w:rsidR="0073602D" w:rsidRPr="005C5369" w:rsidRDefault="0073602D" w:rsidP="0073602D">
                  <w:pPr>
                    <w:numPr>
                      <w:ilvl w:val="0"/>
                      <w:numId w:val="9"/>
                    </w:numPr>
                    <w:spacing w:after="0" w:line="216" w:lineRule="auto"/>
                    <w:ind w:left="247" w:right="-86" w:hanging="247"/>
                    <w:contextualSpacing/>
                    <w:rPr>
                      <w:rFonts w:ascii="TH SarabunPSK" w:eastAsia="Times New Roman" w:hAnsi="TH SarabunPSK" w:cs="TH SarabunPSK"/>
                      <w:color w:val="FF0000"/>
                      <w:spacing w:val="-6"/>
                      <w:sz w:val="32"/>
                      <w:szCs w:val="32"/>
                    </w:rPr>
                  </w:pPr>
                  <w:r w:rsidRPr="005C5369">
                    <w:rPr>
                      <w:rFonts w:ascii="TH SarabunPSK" w:eastAsia="Times New Roman" w:hAnsi="TH SarabunPSK" w:cs="TH SarabunPSK"/>
                      <w:color w:val="FF0000"/>
                      <w:spacing w:val="-6"/>
                      <w:sz w:val="32"/>
                      <w:szCs w:val="32"/>
                      <w:cs/>
                    </w:rPr>
                    <w:t xml:space="preserve">ผลการดำเนินงานผ่านตามเกณฑ์ในคู่มือ </w:t>
                  </w:r>
                  <w:r w:rsidRPr="005C5369">
                    <w:rPr>
                      <w:rFonts w:ascii="TH SarabunPSK" w:eastAsia="Times New Roman" w:hAnsi="TH SarabunPSK" w:cs="TH SarabunPSK"/>
                      <w:color w:val="FF0000"/>
                      <w:spacing w:val="-6"/>
                      <w:sz w:val="32"/>
                      <w:szCs w:val="32"/>
                    </w:rPr>
                    <w:t xml:space="preserve">RDU Service plan </w:t>
                  </w:r>
                  <w:r w:rsidRPr="005C5369">
                    <w:rPr>
                      <w:rFonts w:ascii="TH SarabunPSK" w:eastAsia="Times New Roman" w:hAnsi="TH SarabunPSK" w:cs="TH SarabunPSK"/>
                      <w:color w:val="FF0000"/>
                      <w:spacing w:val="-6"/>
                      <w:sz w:val="32"/>
                      <w:szCs w:val="32"/>
                      <w:cs/>
                    </w:rPr>
                    <w:t xml:space="preserve">ครบทั้ง 18 ตัวชี้วัด </w:t>
                  </w:r>
                  <w:r w:rsidRPr="005C5369">
                    <w:rPr>
                      <w:rFonts w:ascii="TH SarabunPSK" w:eastAsia="Times New Roman" w:hAnsi="TH SarabunPSK" w:cs="TH SarabunPSK"/>
                      <w:color w:val="FF0000"/>
                      <w:spacing w:val="-6"/>
                      <w:sz w:val="32"/>
                      <w:szCs w:val="32"/>
                      <w:cs/>
                    </w:rPr>
                    <w:br/>
                    <w:t xml:space="preserve">(หมายเหตุ เกณฑ์ในคู่มือ </w:t>
                  </w:r>
                  <w:r w:rsidRPr="005C5369">
                    <w:rPr>
                      <w:rFonts w:ascii="TH SarabunPSK" w:eastAsia="Times New Roman" w:hAnsi="TH SarabunPSK" w:cs="TH SarabunPSK"/>
                      <w:color w:val="FF0000"/>
                      <w:spacing w:val="-6"/>
                      <w:sz w:val="32"/>
                      <w:szCs w:val="32"/>
                    </w:rPr>
                    <w:t>RI</w:t>
                  </w:r>
                  <w:r w:rsidRPr="005C5369">
                    <w:rPr>
                      <w:rFonts w:ascii="TH SarabunPSK" w:eastAsia="Times New Roman" w:hAnsi="TH SarabunPSK" w:cs="TH SarabunPSK"/>
                      <w:color w:val="FF0000"/>
                      <w:spacing w:val="-6"/>
                      <w:sz w:val="32"/>
                      <w:szCs w:val="32"/>
                      <w:cs/>
                    </w:rPr>
                    <w:t xml:space="preserve"> ≤ 20 %</w:t>
                  </w:r>
                  <w:r w:rsidRPr="005C5369">
                    <w:rPr>
                      <w:rFonts w:ascii="TH SarabunPSK" w:eastAsia="Times New Roman" w:hAnsi="TH SarabunPSK" w:cs="TH SarabunPSK"/>
                      <w:color w:val="FF0000"/>
                      <w:spacing w:val="-6"/>
                      <w:sz w:val="32"/>
                      <w:szCs w:val="32"/>
                    </w:rPr>
                    <w:t xml:space="preserve">, AD ≤ </w:t>
                  </w:r>
                  <w:r w:rsidRPr="005C5369">
                    <w:rPr>
                      <w:rFonts w:ascii="TH SarabunPSK" w:eastAsia="Times New Roman" w:hAnsi="TH SarabunPSK" w:cs="TH SarabunPSK"/>
                      <w:color w:val="FF0000"/>
                      <w:spacing w:val="-6"/>
                      <w:sz w:val="32"/>
                      <w:szCs w:val="32"/>
                      <w:cs/>
                    </w:rPr>
                    <w:t>20 %</w:t>
                  </w:r>
                  <w:r w:rsidRPr="005C5369">
                    <w:rPr>
                      <w:rFonts w:ascii="TH SarabunPSK" w:eastAsia="Times New Roman" w:hAnsi="TH SarabunPSK" w:cs="TH SarabunPSK"/>
                      <w:color w:val="FF0000"/>
                      <w:spacing w:val="-6"/>
                      <w:sz w:val="32"/>
                      <w:szCs w:val="32"/>
                    </w:rPr>
                    <w:t xml:space="preserve">, FTW ≤ </w:t>
                  </w:r>
                  <w:r w:rsidRPr="005C5369">
                    <w:rPr>
                      <w:rFonts w:ascii="TH SarabunPSK" w:eastAsia="Times New Roman" w:hAnsi="TH SarabunPSK" w:cs="TH SarabunPSK"/>
                      <w:color w:val="FF0000"/>
                      <w:spacing w:val="-6"/>
                      <w:sz w:val="32"/>
                      <w:szCs w:val="32"/>
                      <w:cs/>
                    </w:rPr>
                    <w:t>40 %</w:t>
                  </w:r>
                  <w:r w:rsidRPr="005C5369">
                    <w:rPr>
                      <w:rFonts w:ascii="TH SarabunPSK" w:eastAsia="Times New Roman" w:hAnsi="TH SarabunPSK" w:cs="TH SarabunPSK"/>
                      <w:color w:val="FF0000"/>
                      <w:spacing w:val="-6"/>
                      <w:sz w:val="32"/>
                      <w:szCs w:val="32"/>
                    </w:rPr>
                    <w:t xml:space="preserve">, APL ≤ </w:t>
                  </w:r>
                  <w:r w:rsidRPr="005C5369">
                    <w:rPr>
                      <w:rFonts w:ascii="TH SarabunPSK" w:eastAsia="Times New Roman" w:hAnsi="TH SarabunPSK" w:cs="TH SarabunPSK"/>
                      <w:color w:val="FF0000"/>
                      <w:spacing w:val="-6"/>
                      <w:sz w:val="32"/>
                      <w:szCs w:val="32"/>
                      <w:cs/>
                    </w:rPr>
                    <w:t>10 %)</w:t>
                  </w:r>
                </w:p>
              </w:tc>
              <w:tc>
                <w:tcPr>
                  <w:tcW w:w="3395" w:type="dxa"/>
                  <w:shd w:val="clear" w:color="auto" w:fill="auto"/>
                </w:tcPr>
                <w:p w:rsidR="0073602D" w:rsidRPr="005C5369" w:rsidRDefault="0073602D" w:rsidP="00F37D40">
                  <w:pPr>
                    <w:spacing w:after="0" w:line="240" w:lineRule="auto"/>
                    <w:ind w:right="-125"/>
                    <w:rPr>
                      <w:rFonts w:ascii="TH SarabunPSK" w:eastAsia="Times New Roman" w:hAnsi="TH SarabunPSK" w:cs="TH SarabunPSK"/>
                      <w:color w:val="FF0000"/>
                      <w:spacing w:val="-10"/>
                      <w:sz w:val="32"/>
                      <w:szCs w:val="32"/>
                    </w:rPr>
                  </w:pPr>
                  <w:r w:rsidRPr="005C5369">
                    <w:rPr>
                      <w:rFonts w:ascii="TH SarabunPSK" w:eastAsia="Times New Roman" w:hAnsi="TH SarabunPSK" w:cs="TH SarabunPSK"/>
                      <w:b/>
                      <w:bCs/>
                      <w:color w:val="FF0000"/>
                      <w:spacing w:val="-6"/>
                      <w:sz w:val="32"/>
                      <w:szCs w:val="32"/>
                      <w:cs/>
                    </w:rPr>
                    <w:t>จำนวน รพ.สต.ไม่น้อยกว่าร้อยละ 80</w:t>
                  </w:r>
                  <w:r w:rsidRPr="005C5369">
                    <w:rPr>
                      <w:rFonts w:ascii="TH SarabunPSK" w:eastAsia="Times New Roman" w:hAnsi="TH SarabunPSK" w:cs="TH SarabunPSK"/>
                      <w:color w:val="FF0000"/>
                      <w:spacing w:val="-6"/>
                      <w:sz w:val="32"/>
                      <w:szCs w:val="32"/>
                      <w:cs/>
                    </w:rPr>
                    <w:t xml:space="preserve"> ของ รพ.สต.ทั้งหมดในเครือข่ายระดับอำเภอ ที่มีอัตราการใช้ยาปฏิชีวนะในกลุ่มโรคติดเชื้อทางเดินหายใจส่วนบนและโรคอุจจาระร่วงเฉียบพลันผ่านเกณฑ์เป้าหมายทั้ง 2 โรค</w:t>
                  </w:r>
                </w:p>
              </w:tc>
            </w:tr>
          </w:tbl>
          <w:p w:rsidR="0073602D" w:rsidRPr="005C5369" w:rsidRDefault="0073602D" w:rsidP="00F37D40">
            <w:pPr>
              <w:contextualSpacing/>
              <w:jc w:val="thaiDistribute"/>
              <w:rPr>
                <w:rFonts w:ascii="TH SarabunPSK" w:hAnsi="TH SarabunPSK" w:cs="TH SarabunPSK"/>
                <w:color w:val="000000" w:themeColor="text1"/>
                <w:sz w:val="32"/>
                <w:szCs w:val="32"/>
                <w:cs/>
              </w:rPr>
            </w:pPr>
          </w:p>
        </w:tc>
      </w:tr>
      <w:tr w:rsidR="0073602D" w:rsidRPr="005C5369" w:rsidTr="00F37D40">
        <w:trPr>
          <w:trHeight w:val="1928"/>
        </w:trPr>
        <w:tc>
          <w:tcPr>
            <w:tcW w:w="10334" w:type="dxa"/>
            <w:gridSpan w:val="4"/>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lastRenderedPageBreak/>
              <w:t xml:space="preserve">เกณฑ์เป้าหมาย </w:t>
            </w:r>
            <w:r w:rsidRPr="005C5369">
              <w:rPr>
                <w:rFonts w:ascii="TH SarabunPSK" w:hAnsi="TH SarabunPSK" w:cs="TH SarabunPSK"/>
                <w:color w:val="000000" w:themeColor="text1"/>
                <w:sz w:val="32"/>
                <w:szCs w:val="32"/>
              </w:rPr>
              <w:t xml:space="preserve">: </w:t>
            </w: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87"/>
              <w:gridCol w:w="2376"/>
              <w:gridCol w:w="1964"/>
              <w:gridCol w:w="2101"/>
            </w:tblGrid>
            <w:tr w:rsidR="0073602D" w:rsidRPr="005C5369" w:rsidTr="00F37D40">
              <w:tc>
                <w:tcPr>
                  <w:tcW w:w="2835"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61</w:t>
                  </w:r>
                </w:p>
              </w:tc>
              <w:tc>
                <w:tcPr>
                  <w:tcW w:w="2410"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1984"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2126"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73602D" w:rsidRPr="005C5369" w:rsidTr="00F37D40">
              <w:trPr>
                <w:trHeight w:val="340"/>
              </w:trPr>
              <w:tc>
                <w:tcPr>
                  <w:tcW w:w="2835"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ขั้นที่ 1 80</w:t>
                  </w:r>
                  <w:r w:rsidRPr="005C5369">
                    <w:rPr>
                      <w:rFonts w:ascii="TH SarabunPSK" w:hAnsi="TH SarabunPSK" w:cs="TH SarabunPSK"/>
                      <w:color w:val="000000" w:themeColor="text1"/>
                      <w:sz w:val="32"/>
                      <w:szCs w:val="32"/>
                    </w:rPr>
                    <w:t>%</w:t>
                  </w:r>
                </w:p>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RDU</w:t>
                  </w:r>
                  <w:r w:rsidRPr="005C5369">
                    <w:rPr>
                      <w:rFonts w:ascii="TH SarabunPSK" w:hAnsi="TH SarabunPSK" w:cs="TH SarabunPSK"/>
                      <w:color w:val="000000" w:themeColor="text1"/>
                      <w:sz w:val="32"/>
                      <w:szCs w:val="32"/>
                      <w:cs/>
                    </w:rPr>
                    <w:t xml:space="preserve"> ขั้นที่ 2 20</w:t>
                  </w:r>
                  <w:r w:rsidRPr="005C5369">
                    <w:rPr>
                      <w:rFonts w:ascii="TH SarabunPSK" w:hAnsi="TH SarabunPSK" w:cs="TH SarabunPSK"/>
                      <w:color w:val="000000" w:themeColor="text1"/>
                      <w:sz w:val="32"/>
                      <w:szCs w:val="32"/>
                    </w:rPr>
                    <w:t>%</w:t>
                  </w:r>
                </w:p>
              </w:tc>
              <w:tc>
                <w:tcPr>
                  <w:tcW w:w="2410"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ขั้นที่ 2 80</w:t>
                  </w:r>
                  <w:r w:rsidRPr="005C5369">
                    <w:rPr>
                      <w:rFonts w:ascii="TH SarabunPSK" w:hAnsi="TH SarabunPSK" w:cs="TH SarabunPSK"/>
                      <w:color w:val="000000" w:themeColor="text1"/>
                      <w:sz w:val="32"/>
                      <w:szCs w:val="32"/>
                    </w:rPr>
                    <w:t>%</w:t>
                  </w:r>
                </w:p>
              </w:tc>
              <w:tc>
                <w:tcPr>
                  <w:tcW w:w="1984"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ขั้นที่ 2 80</w:t>
                  </w:r>
                  <w:r w:rsidRPr="005C5369">
                    <w:rPr>
                      <w:rFonts w:ascii="TH SarabunPSK" w:hAnsi="TH SarabunPSK" w:cs="TH SarabunPSK"/>
                      <w:color w:val="000000" w:themeColor="text1"/>
                      <w:sz w:val="32"/>
                      <w:szCs w:val="32"/>
                    </w:rPr>
                    <w:t>%</w:t>
                  </w:r>
                </w:p>
                <w:p w:rsidR="0073602D"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RDU</w:t>
                  </w:r>
                  <w:r w:rsidRPr="005C5369">
                    <w:rPr>
                      <w:rFonts w:ascii="TH SarabunPSK" w:hAnsi="TH SarabunPSK" w:cs="TH SarabunPSK"/>
                      <w:color w:val="000000" w:themeColor="text1"/>
                      <w:sz w:val="32"/>
                      <w:szCs w:val="32"/>
                      <w:cs/>
                    </w:rPr>
                    <w:t xml:space="preserve"> ขั้นที่ 3 20</w:t>
                  </w:r>
                  <w:r w:rsidRPr="005C5369">
                    <w:rPr>
                      <w:rFonts w:ascii="TH SarabunPSK" w:hAnsi="TH SarabunPSK" w:cs="TH SarabunPSK"/>
                      <w:color w:val="000000" w:themeColor="text1"/>
                      <w:sz w:val="32"/>
                      <w:szCs w:val="32"/>
                    </w:rPr>
                    <w:t>%</w:t>
                  </w:r>
                </w:p>
                <w:p w:rsidR="005C5369" w:rsidRPr="005C5369" w:rsidRDefault="005C5369" w:rsidP="00F37D40">
                  <w:pPr>
                    <w:contextualSpacing/>
                    <w:jc w:val="center"/>
                    <w:rPr>
                      <w:rFonts w:ascii="TH SarabunPSK" w:hAnsi="TH SarabunPSK" w:cs="TH SarabunPSK"/>
                      <w:color w:val="000000" w:themeColor="text1"/>
                      <w:sz w:val="32"/>
                      <w:szCs w:val="32"/>
                    </w:rPr>
                  </w:pPr>
                </w:p>
              </w:tc>
              <w:tc>
                <w:tcPr>
                  <w:tcW w:w="2126"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ขั้นที่ 3 80</w:t>
                  </w:r>
                  <w:r w:rsidRPr="005C5369">
                    <w:rPr>
                      <w:rFonts w:ascii="TH SarabunPSK" w:hAnsi="TH SarabunPSK" w:cs="TH SarabunPSK"/>
                      <w:color w:val="000000" w:themeColor="text1"/>
                      <w:sz w:val="32"/>
                      <w:szCs w:val="32"/>
                    </w:rPr>
                    <w:t>%</w:t>
                  </w:r>
                </w:p>
              </w:tc>
            </w:tr>
          </w:tbl>
          <w:p w:rsidR="0073602D" w:rsidRPr="005C5369" w:rsidRDefault="0073602D" w:rsidP="00F37D40">
            <w:pPr>
              <w:contextualSpacing/>
              <w:jc w:val="thaiDistribute"/>
              <w:rPr>
                <w:rFonts w:ascii="TH SarabunPSK" w:hAnsi="TH SarabunPSK" w:cs="TH SarabunPSK"/>
                <w:b/>
                <w:bCs/>
                <w:color w:val="000000" w:themeColor="text1"/>
                <w:sz w:val="32"/>
                <w:szCs w:val="32"/>
              </w:rPr>
            </w:pP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วัตถุประสงค์</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lang w:val="en-GB"/>
              </w:rPr>
              <w:t xml:space="preserve">1. เพื่อให้เกิดความคุ้มค่าและปลอดภัยในการใช้ยา </w:t>
            </w:r>
          </w:p>
          <w:p w:rsidR="0073602D" w:rsidRPr="005C5369" w:rsidRDefault="0073602D" w:rsidP="00F37D40">
            <w:pPr>
              <w:contextualSpacing/>
              <w:rPr>
                <w:rFonts w:ascii="TH SarabunPSK" w:hAnsi="TH SarabunPSK" w:cs="TH SarabunPSK"/>
                <w:color w:val="000000" w:themeColor="text1"/>
                <w:sz w:val="32"/>
                <w:szCs w:val="32"/>
                <w:cs/>
                <w:lang w:val="en-GB"/>
              </w:rPr>
            </w:pPr>
            <w:r w:rsidRPr="005C5369">
              <w:rPr>
                <w:rFonts w:ascii="TH SarabunPSK" w:hAnsi="TH SarabunPSK" w:cs="TH SarabunPSK"/>
                <w:color w:val="000000" w:themeColor="text1"/>
                <w:sz w:val="32"/>
                <w:szCs w:val="32"/>
                <w:cs/>
                <w:lang w:val="en-GB"/>
              </w:rPr>
              <w:t>2. เพื่อลดการเกิดเชื้อดื้อยาและลดการป่วยจากเชื้อดื้อยา</w:t>
            </w:r>
          </w:p>
        </w:tc>
      </w:tr>
      <w:tr w:rsidR="0073602D" w:rsidRPr="005C5369" w:rsidTr="00F37D40">
        <w:trPr>
          <w:gridAfter w:val="1"/>
          <w:wAfter w:w="14" w:type="dxa"/>
        </w:trPr>
        <w:tc>
          <w:tcPr>
            <w:tcW w:w="2297" w:type="dxa"/>
            <w:gridSpan w:val="2"/>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rPr>
              <w:t>RDU:</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lang w:val="en-GB"/>
              </w:rPr>
              <w:t>โรงพยาบาลศูนย์ โรงพยาบาลทั่วไป โรงพยาบาลชุมชน และหน่วยบริการปฐมภูมิในเครือข่ายระดับอำเภอ</w:t>
            </w: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วิธีการจัดเก็บข้อมูล</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รายงาน</w:t>
            </w: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แหล่งข้อมูล</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6"/>
                <w:sz w:val="32"/>
                <w:szCs w:val="32"/>
              </w:rPr>
            </w:pPr>
            <w:r w:rsidRPr="005C5369">
              <w:rPr>
                <w:rFonts w:ascii="TH SarabunPSK" w:hAnsi="TH SarabunPSK" w:cs="TH SarabunPSK"/>
                <w:color w:val="000000" w:themeColor="text1"/>
                <w:spacing w:val="-6"/>
                <w:sz w:val="32"/>
                <w:szCs w:val="32"/>
                <w:cs/>
              </w:rPr>
              <w:t>ข้อมูลจากโรงพยาบาลศูนย์ โรงพยาบาลทั่วไป โรงพยาบาลชุมชน</w:t>
            </w:r>
          </w:p>
        </w:tc>
      </w:tr>
      <w:tr w:rsidR="0073602D" w:rsidRPr="005C5369" w:rsidTr="00F37D40">
        <w:trPr>
          <w:gridAfter w:val="1"/>
          <w:wAfter w:w="14" w:type="dxa"/>
        </w:trPr>
        <w:tc>
          <w:tcPr>
            <w:tcW w:w="2297" w:type="dxa"/>
            <w:gridSpan w:val="2"/>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1</w:t>
            </w:r>
            <w:r w:rsidRPr="005C5369">
              <w:rPr>
                <w:rFonts w:ascii="TH SarabunPSK" w:hAnsi="TH SarabunPSK" w:cs="TH SarabunPSK"/>
                <w:b/>
                <w:bCs/>
                <w:color w:val="000000" w:themeColor="text1"/>
                <w:sz w:val="32"/>
                <w:szCs w:val="32"/>
              </w:rPr>
              <w:t xml:space="preserve"> (RDU)</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8"/>
                <w:sz w:val="32"/>
                <w:szCs w:val="32"/>
              </w:rPr>
            </w:pPr>
            <w:r w:rsidRPr="005C5369">
              <w:rPr>
                <w:rFonts w:ascii="TH SarabunPSK" w:hAnsi="TH SarabunPSK" w:cs="TH SarabunPSK"/>
                <w:color w:val="000000" w:themeColor="text1"/>
                <w:spacing w:val="-8"/>
                <w:sz w:val="32"/>
                <w:szCs w:val="32"/>
              </w:rPr>
              <w:t xml:space="preserve">A1 = </w:t>
            </w:r>
            <w:r w:rsidRPr="005C5369">
              <w:rPr>
                <w:rFonts w:ascii="TH SarabunPSK" w:hAnsi="TH SarabunPSK" w:cs="TH SarabunPSK"/>
                <w:color w:val="000000" w:themeColor="text1"/>
                <w:spacing w:val="-8"/>
                <w:sz w:val="32"/>
                <w:szCs w:val="32"/>
                <w:cs/>
              </w:rPr>
              <w:t xml:space="preserve">จำนวนโรงพยาบาลผ่าน </w:t>
            </w:r>
            <w:r w:rsidRPr="005C5369">
              <w:rPr>
                <w:rFonts w:ascii="TH SarabunPSK" w:hAnsi="TH SarabunPSK" w:cs="TH SarabunPSK"/>
                <w:color w:val="000000" w:themeColor="text1"/>
                <w:spacing w:val="-8"/>
                <w:sz w:val="32"/>
                <w:szCs w:val="32"/>
              </w:rPr>
              <w:t xml:space="preserve">RDU </w:t>
            </w:r>
            <w:r w:rsidRPr="005C5369">
              <w:rPr>
                <w:rFonts w:ascii="TH SarabunPSK" w:hAnsi="TH SarabunPSK" w:cs="TH SarabunPSK"/>
                <w:color w:val="000000" w:themeColor="text1"/>
                <w:spacing w:val="-8"/>
                <w:sz w:val="32"/>
                <w:szCs w:val="32"/>
                <w:cs/>
              </w:rPr>
              <w:t xml:space="preserve">ขั้นที่ </w:t>
            </w:r>
            <w:r w:rsidRPr="005C5369">
              <w:rPr>
                <w:rFonts w:ascii="TH SarabunPSK" w:hAnsi="TH SarabunPSK" w:cs="TH SarabunPSK"/>
                <w:color w:val="000000" w:themeColor="text1"/>
                <w:spacing w:val="-8"/>
                <w:sz w:val="32"/>
                <w:szCs w:val="32"/>
              </w:rPr>
              <w:t>1</w:t>
            </w:r>
          </w:p>
          <w:p w:rsidR="0073602D" w:rsidRPr="005C5369" w:rsidRDefault="0073602D" w:rsidP="00F37D40">
            <w:pPr>
              <w:contextualSpacing/>
              <w:rPr>
                <w:rFonts w:ascii="TH SarabunPSK" w:hAnsi="TH SarabunPSK" w:cs="TH SarabunPSK"/>
                <w:color w:val="000000" w:themeColor="text1"/>
                <w:spacing w:val="-8"/>
                <w:sz w:val="32"/>
                <w:szCs w:val="32"/>
              </w:rPr>
            </w:pPr>
            <w:r w:rsidRPr="005C5369">
              <w:rPr>
                <w:rFonts w:ascii="TH SarabunPSK" w:hAnsi="TH SarabunPSK" w:cs="TH SarabunPSK"/>
                <w:color w:val="000000" w:themeColor="text1"/>
                <w:spacing w:val="-8"/>
                <w:sz w:val="32"/>
                <w:szCs w:val="32"/>
              </w:rPr>
              <w:t xml:space="preserve">A2 = </w:t>
            </w:r>
            <w:r w:rsidRPr="005C5369">
              <w:rPr>
                <w:rFonts w:ascii="TH SarabunPSK" w:hAnsi="TH SarabunPSK" w:cs="TH SarabunPSK"/>
                <w:color w:val="000000" w:themeColor="text1"/>
                <w:spacing w:val="-8"/>
                <w:sz w:val="32"/>
                <w:szCs w:val="32"/>
                <w:cs/>
              </w:rPr>
              <w:t xml:space="preserve">จำนวนโรงพยาบาลผ่าน </w:t>
            </w:r>
            <w:r w:rsidRPr="005C5369">
              <w:rPr>
                <w:rFonts w:ascii="TH SarabunPSK" w:hAnsi="TH SarabunPSK" w:cs="TH SarabunPSK"/>
                <w:color w:val="000000" w:themeColor="text1"/>
                <w:spacing w:val="-8"/>
                <w:sz w:val="32"/>
                <w:szCs w:val="32"/>
              </w:rPr>
              <w:t xml:space="preserve">RDU </w:t>
            </w:r>
            <w:r w:rsidRPr="005C5369">
              <w:rPr>
                <w:rFonts w:ascii="TH SarabunPSK" w:hAnsi="TH SarabunPSK" w:cs="TH SarabunPSK"/>
                <w:color w:val="000000" w:themeColor="text1"/>
                <w:spacing w:val="-8"/>
                <w:sz w:val="32"/>
                <w:szCs w:val="32"/>
                <w:cs/>
              </w:rPr>
              <w:t xml:space="preserve">ขั้นที่ </w:t>
            </w:r>
            <w:r w:rsidRPr="005C5369">
              <w:rPr>
                <w:rFonts w:ascii="TH SarabunPSK" w:hAnsi="TH SarabunPSK" w:cs="TH SarabunPSK"/>
                <w:color w:val="000000" w:themeColor="text1"/>
                <w:spacing w:val="-8"/>
                <w:sz w:val="32"/>
                <w:szCs w:val="32"/>
              </w:rPr>
              <w:t>2</w:t>
            </w:r>
          </w:p>
        </w:tc>
      </w:tr>
      <w:tr w:rsidR="0073602D" w:rsidRPr="005C5369" w:rsidTr="00F37D40">
        <w:trPr>
          <w:gridAfter w:val="1"/>
          <w:wAfter w:w="14" w:type="dxa"/>
        </w:trPr>
        <w:tc>
          <w:tcPr>
            <w:tcW w:w="2297" w:type="dxa"/>
            <w:gridSpan w:val="2"/>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2</w:t>
            </w:r>
            <w:r w:rsidRPr="005C5369">
              <w:rPr>
                <w:rFonts w:ascii="TH SarabunPSK" w:hAnsi="TH SarabunPSK" w:cs="TH SarabunPSK"/>
                <w:b/>
                <w:bCs/>
                <w:color w:val="000000" w:themeColor="text1"/>
                <w:sz w:val="32"/>
                <w:szCs w:val="32"/>
              </w:rPr>
              <w:t xml:space="preserve"> (RDU)</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8"/>
                <w:sz w:val="32"/>
                <w:szCs w:val="32"/>
                <w:cs/>
              </w:rPr>
            </w:pPr>
            <w:r w:rsidRPr="005C5369">
              <w:rPr>
                <w:rFonts w:ascii="TH SarabunPSK" w:hAnsi="TH SarabunPSK" w:cs="TH SarabunPSK"/>
                <w:color w:val="000000" w:themeColor="text1"/>
                <w:spacing w:val="-8"/>
                <w:sz w:val="32"/>
                <w:szCs w:val="32"/>
              </w:rPr>
              <w:t xml:space="preserve">B = </w:t>
            </w:r>
            <w:r w:rsidRPr="005C5369">
              <w:rPr>
                <w:rFonts w:ascii="TH SarabunPSK" w:hAnsi="TH SarabunPSK" w:cs="TH SarabunPSK"/>
                <w:color w:val="000000" w:themeColor="text1"/>
                <w:spacing w:val="-8"/>
                <w:sz w:val="32"/>
                <w:szCs w:val="32"/>
                <w:cs/>
              </w:rPr>
              <w:t xml:space="preserve">จำนวนโรงพยาบาลทั้งหมด </w:t>
            </w:r>
          </w:p>
        </w:tc>
      </w:tr>
      <w:tr w:rsidR="0073602D" w:rsidRPr="005C5369" w:rsidTr="00F37D40">
        <w:trPr>
          <w:gridAfter w:val="1"/>
          <w:wAfter w:w="14" w:type="dxa"/>
          <w:trHeight w:val="454"/>
        </w:trPr>
        <w:tc>
          <w:tcPr>
            <w:tcW w:w="2297" w:type="dxa"/>
            <w:gridSpan w:val="2"/>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สูตรคำนวณตัวชี้วัด </w:t>
            </w:r>
          </w:p>
        </w:tc>
        <w:tc>
          <w:tcPr>
            <w:tcW w:w="8023" w:type="dxa"/>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pacing w:val="-8"/>
                <w:sz w:val="32"/>
                <w:szCs w:val="32"/>
              </w:rPr>
              <w:t xml:space="preserve">RDU </w:t>
            </w:r>
            <w:r w:rsidRPr="005C5369">
              <w:rPr>
                <w:rFonts w:ascii="TH SarabunPSK" w:hAnsi="TH SarabunPSK" w:cs="TH SarabunPSK"/>
                <w:color w:val="000000" w:themeColor="text1"/>
                <w:spacing w:val="-8"/>
                <w:sz w:val="32"/>
                <w:szCs w:val="32"/>
                <w:cs/>
              </w:rPr>
              <w:t xml:space="preserve">ขั้นที่ </w:t>
            </w:r>
            <w:r w:rsidRPr="005C5369">
              <w:rPr>
                <w:rFonts w:ascii="TH SarabunPSK" w:hAnsi="TH SarabunPSK" w:cs="TH SarabunPSK"/>
                <w:color w:val="000000" w:themeColor="text1"/>
                <w:spacing w:val="-8"/>
                <w:sz w:val="32"/>
                <w:szCs w:val="32"/>
              </w:rPr>
              <w:t>1</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(A1/B) x 100 </w:t>
            </w:r>
          </w:p>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pacing w:val="-8"/>
                <w:sz w:val="32"/>
                <w:szCs w:val="32"/>
              </w:rPr>
              <w:t xml:space="preserve">RDU </w:t>
            </w:r>
            <w:r w:rsidRPr="005C5369">
              <w:rPr>
                <w:rFonts w:ascii="TH SarabunPSK" w:hAnsi="TH SarabunPSK" w:cs="TH SarabunPSK"/>
                <w:color w:val="000000" w:themeColor="text1"/>
                <w:spacing w:val="-8"/>
                <w:sz w:val="32"/>
                <w:szCs w:val="32"/>
                <w:cs/>
              </w:rPr>
              <w:t xml:space="preserve">ขั้นที่ </w:t>
            </w:r>
            <w:r w:rsidRPr="005C5369">
              <w:rPr>
                <w:rFonts w:ascii="TH SarabunPSK" w:hAnsi="TH SarabunPSK" w:cs="TH SarabunPSK"/>
                <w:color w:val="000000" w:themeColor="text1"/>
                <w:spacing w:val="-8"/>
                <w:sz w:val="32"/>
                <w:szCs w:val="32"/>
              </w:rPr>
              <w:t>2</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A</w:t>
            </w:r>
            <w:r w:rsidRPr="005C5369">
              <w:rPr>
                <w:rFonts w:ascii="TH SarabunPSK" w:hAnsi="TH SarabunPSK" w:cs="TH SarabunPSK"/>
                <w:color w:val="000000" w:themeColor="text1"/>
                <w:sz w:val="32"/>
                <w:szCs w:val="32"/>
                <w:cs/>
              </w:rPr>
              <w:t>2/</w:t>
            </w:r>
            <w:r w:rsidRPr="005C5369">
              <w:rPr>
                <w:rFonts w:ascii="TH SarabunPSK" w:hAnsi="TH SarabunPSK" w:cs="TH SarabunPSK"/>
                <w:color w:val="000000" w:themeColor="text1"/>
                <w:sz w:val="32"/>
                <w:szCs w:val="32"/>
              </w:rPr>
              <w:t xml:space="preserve">B) x </w:t>
            </w:r>
            <w:r w:rsidRPr="005C5369">
              <w:rPr>
                <w:rFonts w:ascii="TH SarabunPSK" w:hAnsi="TH SarabunPSK" w:cs="TH SarabunPSK"/>
                <w:color w:val="000000" w:themeColor="text1"/>
                <w:sz w:val="32"/>
                <w:szCs w:val="32"/>
                <w:cs/>
              </w:rPr>
              <w:t>100</w:t>
            </w: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ระยะเวลาประเมินผล</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ไตรมาส </w:t>
            </w:r>
            <w:r w:rsidRPr="005C5369">
              <w:rPr>
                <w:rFonts w:ascii="TH SarabunPSK" w:hAnsi="TH SarabunPSK" w:cs="TH SarabunPSK"/>
                <w:color w:val="000000" w:themeColor="text1"/>
                <w:sz w:val="32"/>
                <w:szCs w:val="32"/>
              </w:rPr>
              <w:t xml:space="preserve">1 2 3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4 (</w:t>
            </w:r>
            <w:r w:rsidRPr="005C5369">
              <w:rPr>
                <w:rFonts w:ascii="TH SarabunPSK" w:hAnsi="TH SarabunPSK" w:cs="TH SarabunPSK"/>
                <w:color w:val="000000" w:themeColor="text1"/>
                <w:sz w:val="32"/>
                <w:szCs w:val="32"/>
                <w:cs/>
              </w:rPr>
              <w:t xml:space="preserve">ทุก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เดือน (ประมวลผลยอดสะสมตั้งแต่ต้นปีงบประมาณ)</w:t>
            </w:r>
            <w:r w:rsidRPr="005C5369">
              <w:rPr>
                <w:rFonts w:ascii="TH SarabunPSK" w:hAnsi="TH SarabunPSK" w:cs="TH SarabunPSK"/>
                <w:color w:val="000000" w:themeColor="text1"/>
                <w:sz w:val="32"/>
                <w:szCs w:val="32"/>
              </w:rPr>
              <w:t>)</w:t>
            </w:r>
          </w:p>
        </w:tc>
      </w:tr>
      <w:tr w:rsidR="0073602D"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20"/>
        </w:trPr>
        <w:tc>
          <w:tcPr>
            <w:tcW w:w="10334" w:type="dxa"/>
            <w:gridSpan w:val="4"/>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เกณฑ์การประเมิน :</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2:</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268"/>
              <w:gridCol w:w="2268"/>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268"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268"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73602D" w:rsidRPr="005C5369" w:rsidTr="00F37D40">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 </w:t>
                  </w:r>
                  <w:r w:rsidRPr="005C5369">
                    <w:rPr>
                      <w:rFonts w:ascii="TH SarabunPSK" w:hAnsi="TH SarabunPSK" w:cs="TH SarabunPSK"/>
                      <w:color w:val="000000" w:themeColor="text1"/>
                      <w:sz w:val="32"/>
                      <w:szCs w:val="32"/>
                    </w:rPr>
                    <w:t>80</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10 %</w:t>
                  </w: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 </w:t>
                  </w:r>
                  <w:r w:rsidRPr="005C5369">
                    <w:rPr>
                      <w:rFonts w:ascii="TH SarabunPSK" w:hAnsi="TH SarabunPSK" w:cs="TH SarabunPSK"/>
                      <w:color w:val="000000" w:themeColor="text1"/>
                      <w:sz w:val="32"/>
                      <w:szCs w:val="32"/>
                    </w:rPr>
                    <w:t>85</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 10</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w:t>
                  </w:r>
                </w:p>
              </w:tc>
              <w:tc>
                <w:tcPr>
                  <w:tcW w:w="2268"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 </w:t>
                  </w:r>
                  <w:r w:rsidRPr="005C5369">
                    <w:rPr>
                      <w:rFonts w:ascii="TH SarabunPSK" w:hAnsi="TH SarabunPSK" w:cs="TH SarabunPSK"/>
                      <w:color w:val="000000" w:themeColor="text1"/>
                      <w:sz w:val="32"/>
                      <w:szCs w:val="32"/>
                    </w:rPr>
                    <w:t>90</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 15 %</w:t>
                  </w:r>
                </w:p>
              </w:tc>
              <w:tc>
                <w:tcPr>
                  <w:tcW w:w="2268"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 </w:t>
                  </w:r>
                  <w:r w:rsidRPr="005C5369">
                    <w:rPr>
                      <w:rFonts w:ascii="TH SarabunPSK" w:hAnsi="TH SarabunPSK" w:cs="TH SarabunPSK"/>
                      <w:color w:val="000000" w:themeColor="text1"/>
                      <w:sz w:val="32"/>
                      <w:szCs w:val="32"/>
                    </w:rPr>
                    <w:t>95 %</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ขั้นที่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 20 %</w:t>
                  </w:r>
                </w:p>
              </w:tc>
            </w:tr>
          </w:tbl>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3:</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410"/>
              <w:gridCol w:w="2126"/>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73602D" w:rsidRPr="005C5369" w:rsidTr="00F37D40">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126"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r>
          </w:tbl>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4:</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410"/>
              <w:gridCol w:w="2126"/>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รอบ 12เดือน</w:t>
                  </w:r>
                </w:p>
              </w:tc>
            </w:tr>
            <w:tr w:rsidR="0073602D" w:rsidRPr="005C5369" w:rsidTr="00F37D40">
              <w:trPr>
                <w:trHeight w:val="178"/>
              </w:trPr>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126"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r>
          </w:tbl>
          <w:p w:rsidR="0073602D" w:rsidRPr="005C5369" w:rsidRDefault="0073602D" w:rsidP="00F37D40">
            <w:pPr>
              <w:contextualSpacing/>
              <w:rPr>
                <w:rFonts w:ascii="TH SarabunPSK" w:hAnsi="TH SarabunPSK" w:cs="TH SarabunPSK"/>
                <w:b/>
                <w:bCs/>
                <w:color w:val="000000" w:themeColor="text1"/>
                <w:sz w:val="32"/>
                <w:szCs w:val="32"/>
              </w:rPr>
            </w:pP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วิธีการประเมินผล : </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การรายงาน และการวิเคราะห์เปรียบเทียบผล</w:t>
            </w:r>
          </w:p>
        </w:tc>
      </w:tr>
      <w:tr w:rsidR="0073602D" w:rsidRPr="005C5369" w:rsidTr="00F37D40">
        <w:trPr>
          <w:gridAfter w:val="1"/>
          <w:wAfter w:w="14" w:type="dxa"/>
          <w:trHeight w:val="96"/>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เอกสารสนับสนุน : </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ind w:right="-142"/>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รายการตัวชี้วัดเพื่อประเมินระดับการพัฒนาสู่การเป็นหน่วยบริการส่งเสริมการใช้ยาอย่างสมเหตุผล</w:t>
            </w:r>
          </w:p>
        </w:tc>
      </w:tr>
      <w:tr w:rsidR="0073602D" w:rsidRPr="005C5369" w:rsidTr="00F37D40">
        <w:trPr>
          <w:gridAfter w:val="1"/>
          <w:wAfter w:w="14" w:type="dxa"/>
          <w:trHeight w:val="984"/>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รายละเอียดข้อมูลพื้นฐาน</w:t>
            </w:r>
          </w:p>
        </w:tc>
        <w:tc>
          <w:tcPr>
            <w:tcW w:w="8023"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1124"/>
              <w:gridCol w:w="1123"/>
              <w:gridCol w:w="1361"/>
              <w:gridCol w:w="2572"/>
            </w:tblGrid>
            <w:tr w:rsidR="0073602D" w:rsidRPr="005C5369" w:rsidTr="00F37D40">
              <w:trPr>
                <w:jc w:val="center"/>
              </w:trPr>
              <w:tc>
                <w:tcPr>
                  <w:tcW w:w="1093" w:type="dxa"/>
                  <w:vMerge w:val="restart"/>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Baseline data </w:t>
                  </w:r>
                </w:p>
              </w:tc>
              <w:tc>
                <w:tcPr>
                  <w:tcW w:w="1124" w:type="dxa"/>
                  <w:vMerge w:val="restart"/>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หน่วยวัด</w:t>
                  </w:r>
                </w:p>
              </w:tc>
              <w:tc>
                <w:tcPr>
                  <w:tcW w:w="5056" w:type="dxa"/>
                  <w:gridSpan w:val="3"/>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ผลการดำเนินงานในรอบปีงบประมาณ พ.ศ.</w:t>
                  </w:r>
                </w:p>
              </w:tc>
            </w:tr>
            <w:tr w:rsidR="0073602D" w:rsidRPr="005C5369" w:rsidTr="00F37D40">
              <w:trPr>
                <w:jc w:val="center"/>
              </w:trPr>
              <w:tc>
                <w:tcPr>
                  <w:tcW w:w="1093" w:type="dxa"/>
                  <w:vMerge/>
                </w:tcPr>
                <w:p w:rsidR="0073602D" w:rsidRPr="005C5369" w:rsidRDefault="0073602D" w:rsidP="00F37D40">
                  <w:pPr>
                    <w:contextualSpacing/>
                    <w:jc w:val="center"/>
                    <w:rPr>
                      <w:rFonts w:ascii="TH SarabunPSK" w:hAnsi="TH SarabunPSK" w:cs="TH SarabunPSK"/>
                      <w:b/>
                      <w:bCs/>
                      <w:color w:val="000000" w:themeColor="text1"/>
                      <w:sz w:val="32"/>
                      <w:szCs w:val="32"/>
                    </w:rPr>
                  </w:pPr>
                </w:p>
              </w:tc>
              <w:tc>
                <w:tcPr>
                  <w:tcW w:w="1124" w:type="dxa"/>
                  <w:vMerge/>
                </w:tcPr>
                <w:p w:rsidR="0073602D" w:rsidRPr="005C5369" w:rsidRDefault="0073602D" w:rsidP="00F37D40">
                  <w:pPr>
                    <w:contextualSpacing/>
                    <w:jc w:val="center"/>
                    <w:rPr>
                      <w:rFonts w:ascii="TH SarabunPSK" w:hAnsi="TH SarabunPSK" w:cs="TH SarabunPSK"/>
                      <w:b/>
                      <w:bCs/>
                      <w:color w:val="000000" w:themeColor="text1"/>
                      <w:sz w:val="32"/>
                      <w:szCs w:val="32"/>
                    </w:rPr>
                  </w:pPr>
                </w:p>
              </w:tc>
              <w:tc>
                <w:tcPr>
                  <w:tcW w:w="1123"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255</w:t>
                  </w:r>
                  <w:r w:rsidRPr="005C5369">
                    <w:rPr>
                      <w:rFonts w:ascii="TH SarabunPSK" w:hAnsi="TH SarabunPSK" w:cs="TH SarabunPSK"/>
                      <w:b/>
                      <w:bCs/>
                      <w:color w:val="000000" w:themeColor="text1"/>
                      <w:sz w:val="32"/>
                      <w:szCs w:val="32"/>
                    </w:rPr>
                    <w:t>9</w:t>
                  </w:r>
                </w:p>
              </w:tc>
              <w:tc>
                <w:tcPr>
                  <w:tcW w:w="1361"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w:t>
                  </w:r>
                  <w:r w:rsidRPr="005C5369">
                    <w:rPr>
                      <w:rFonts w:ascii="TH SarabunPSK" w:hAnsi="TH SarabunPSK" w:cs="TH SarabunPSK"/>
                      <w:b/>
                      <w:bCs/>
                      <w:color w:val="000000" w:themeColor="text1"/>
                      <w:sz w:val="32"/>
                      <w:szCs w:val="32"/>
                    </w:rPr>
                    <w:t>60</w:t>
                  </w:r>
                </w:p>
              </w:tc>
              <w:tc>
                <w:tcPr>
                  <w:tcW w:w="2572"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w:t>
                  </w:r>
                  <w:r w:rsidRPr="005C5369">
                    <w:rPr>
                      <w:rFonts w:ascii="TH SarabunPSK" w:hAnsi="TH SarabunPSK" w:cs="TH SarabunPSK"/>
                      <w:b/>
                      <w:bCs/>
                      <w:color w:val="000000" w:themeColor="text1"/>
                      <w:sz w:val="32"/>
                      <w:szCs w:val="32"/>
                    </w:rPr>
                    <w:t>61</w:t>
                  </w:r>
                </w:p>
              </w:tc>
            </w:tr>
            <w:tr w:rsidR="0073602D" w:rsidRPr="005C5369" w:rsidTr="00F37D40">
              <w:trPr>
                <w:jc w:val="center"/>
              </w:trPr>
              <w:tc>
                <w:tcPr>
                  <w:tcW w:w="1093" w:type="dxa"/>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RDU</w:t>
                  </w:r>
                </w:p>
              </w:tc>
              <w:tc>
                <w:tcPr>
                  <w:tcW w:w="1124" w:type="dxa"/>
                </w:tcPr>
                <w:p w:rsidR="0073602D" w:rsidRPr="005C5369" w:rsidRDefault="0073602D"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w:t>
                  </w:r>
                </w:p>
              </w:tc>
              <w:tc>
                <w:tcPr>
                  <w:tcW w:w="1123" w:type="dxa"/>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1361" w:type="dxa"/>
                </w:tcPr>
                <w:p w:rsidR="0073602D" w:rsidRPr="005C5369" w:rsidRDefault="0073602D" w:rsidP="00F37D40">
                  <w:pPr>
                    <w:contextualSpacing/>
                    <w:jc w:val="center"/>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rPr>
                    <w:t xml:space="preserve">RDU </w:t>
                  </w:r>
                  <w:r w:rsidRPr="005C5369">
                    <w:rPr>
                      <w:rFonts w:ascii="TH SarabunPSK" w:hAnsi="TH SarabunPSK" w:cs="TH SarabunPSK"/>
                      <w:color w:val="000000" w:themeColor="text1"/>
                      <w:spacing w:val="-4"/>
                      <w:sz w:val="32"/>
                      <w:szCs w:val="32"/>
                      <w:cs/>
                    </w:rPr>
                    <w:t xml:space="preserve">ขั้นที่ </w:t>
                  </w:r>
                  <w:r w:rsidRPr="005C5369">
                    <w:rPr>
                      <w:rFonts w:ascii="TH SarabunPSK" w:hAnsi="TH SarabunPSK" w:cs="TH SarabunPSK"/>
                      <w:color w:val="000000" w:themeColor="text1"/>
                      <w:spacing w:val="-4"/>
                      <w:sz w:val="32"/>
                      <w:szCs w:val="32"/>
                    </w:rPr>
                    <w:t xml:space="preserve">1  </w:t>
                  </w:r>
                </w:p>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pacing w:val="-4"/>
                      <w:sz w:val="32"/>
                      <w:szCs w:val="32"/>
                      <w:cs/>
                    </w:rPr>
                    <w:t>ร้อยละ</w:t>
                  </w:r>
                  <w:r w:rsidRPr="005C5369">
                    <w:rPr>
                      <w:rFonts w:ascii="TH SarabunPSK" w:hAnsi="TH SarabunPSK" w:cs="TH SarabunPSK"/>
                      <w:color w:val="000000" w:themeColor="text1"/>
                      <w:spacing w:val="-4"/>
                      <w:sz w:val="32"/>
                      <w:szCs w:val="32"/>
                    </w:rPr>
                    <w:t xml:space="preserve"> 61.49</w:t>
                  </w:r>
                </w:p>
              </w:tc>
              <w:tc>
                <w:tcPr>
                  <w:tcW w:w="2572" w:type="dxa"/>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ร้อยละ 95.30 และ </w:t>
                  </w:r>
                  <w:r w:rsidRPr="005C5369">
                    <w:rPr>
                      <w:rFonts w:ascii="TH SarabunPSK" w:hAnsi="TH SarabunPSK" w:cs="TH SarabunPSK"/>
                      <w:color w:val="000000" w:themeColor="text1"/>
                      <w:sz w:val="32"/>
                      <w:szCs w:val="32"/>
                    </w:rPr>
                    <w:t xml:space="preserve">RDU </w:t>
                  </w:r>
                  <w:r w:rsidRPr="005C5369">
                    <w:rPr>
                      <w:rFonts w:ascii="TH SarabunPSK" w:hAnsi="TH SarabunPSK" w:cs="TH SarabunPSK"/>
                      <w:color w:val="000000" w:themeColor="text1"/>
                      <w:sz w:val="32"/>
                      <w:szCs w:val="32"/>
                      <w:cs/>
                    </w:rPr>
                    <w:t xml:space="preserve">ขั้น </w:t>
                  </w: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xml:space="preserve"> ร้อยละ 9.51 </w:t>
                  </w:r>
                </w:p>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(ข้อมูล </w:t>
                  </w:r>
                  <w:r w:rsidRPr="005C5369">
                    <w:rPr>
                      <w:rFonts w:ascii="TH SarabunPSK" w:hAnsi="TH SarabunPSK" w:cs="TH SarabunPSK"/>
                      <w:color w:val="000000" w:themeColor="text1"/>
                      <w:sz w:val="32"/>
                      <w:szCs w:val="32"/>
                    </w:rPr>
                    <w:t>9</w:t>
                  </w:r>
                  <w:r w:rsidRPr="005C5369">
                    <w:rPr>
                      <w:rFonts w:ascii="TH SarabunPSK" w:hAnsi="TH SarabunPSK" w:cs="TH SarabunPSK"/>
                      <w:color w:val="000000" w:themeColor="text1"/>
                      <w:sz w:val="32"/>
                      <w:szCs w:val="32"/>
                      <w:cs/>
                    </w:rPr>
                    <w:t xml:space="preserve"> เดือน)</w:t>
                  </w:r>
                </w:p>
                <w:p w:rsidR="0073602D" w:rsidRPr="005C5369" w:rsidRDefault="0073602D" w:rsidP="00F37D40">
                  <w:pPr>
                    <w:contextualSpacing/>
                    <w:jc w:val="center"/>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rPr>
                    <w:t>(</w:t>
                  </w:r>
                  <w:r w:rsidRPr="005C5369">
                    <w:rPr>
                      <w:rFonts w:ascii="TH SarabunPSK" w:hAnsi="TH SarabunPSK" w:cs="TH SarabunPSK"/>
                      <w:color w:val="000000" w:themeColor="text1"/>
                      <w:spacing w:val="-4"/>
                      <w:sz w:val="32"/>
                      <w:szCs w:val="32"/>
                      <w:cs/>
                    </w:rPr>
                    <w:t xml:space="preserve">ไม่ผ่านเกณฑ์เป้าหมาย ร้อยละ </w:t>
                  </w:r>
                  <w:r w:rsidRPr="005C5369">
                    <w:rPr>
                      <w:rFonts w:ascii="TH SarabunPSK" w:hAnsi="TH SarabunPSK" w:cs="TH SarabunPSK"/>
                      <w:color w:val="000000" w:themeColor="text1"/>
                      <w:spacing w:val="-4"/>
                      <w:sz w:val="32"/>
                      <w:szCs w:val="32"/>
                    </w:rPr>
                    <w:t>15)</w:t>
                  </w:r>
                </w:p>
              </w:tc>
            </w:tr>
          </w:tbl>
          <w:p w:rsidR="0073602D" w:rsidRPr="005C5369" w:rsidRDefault="0073602D" w:rsidP="00F37D40">
            <w:pPr>
              <w:contextualSpacing/>
              <w:rPr>
                <w:rFonts w:ascii="TH SarabunPSK" w:hAnsi="TH SarabunPSK" w:cs="TH SarabunPSK"/>
                <w:color w:val="000000" w:themeColor="text1"/>
                <w:sz w:val="32"/>
                <w:szCs w:val="32"/>
              </w:rPr>
            </w:pP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ผู้ให้ข้อมูลทางวิชาการ /ผู้ประสานงานตัวชี้วัด</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rPr>
              <w:t>1</w:t>
            </w:r>
            <w:r w:rsidRPr="005C5369">
              <w:rPr>
                <w:rFonts w:ascii="TH SarabunPSK" w:hAnsi="TH SarabunPSK" w:cs="TH SarabunPSK"/>
                <w:b/>
                <w:bCs/>
                <w:color w:val="000000" w:themeColor="text1"/>
                <w:sz w:val="32"/>
                <w:szCs w:val="32"/>
                <w:cs/>
              </w:rPr>
              <w:t>. ภญ.นุชรินธ์  โตมาชา</w:t>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t>เภสัชกรชำนาญการ</w:t>
            </w:r>
            <w:r w:rsidRPr="005C5369">
              <w:rPr>
                <w:rFonts w:ascii="TH SarabunPSK" w:hAnsi="TH SarabunPSK" w:cs="TH SarabunPSK"/>
                <w:b/>
                <w:bCs/>
                <w:color w:val="000000" w:themeColor="text1"/>
                <w:sz w:val="32"/>
                <w:szCs w:val="32"/>
                <w:cs/>
              </w:rPr>
              <w:tab/>
            </w:r>
            <w:r w:rsidRPr="005C5369">
              <w:rPr>
                <w:rFonts w:ascii="TH SarabunPSK" w:hAnsi="TH SarabunPSK" w:cs="TH SarabunPSK"/>
                <w:color w:val="000000" w:themeColor="text1"/>
                <w:sz w:val="32"/>
                <w:szCs w:val="32"/>
                <w:cs/>
              </w:rPr>
              <w:tab/>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02-5907155</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โทรศัพท์มือถือ : 061-7317779</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02-5907341</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nuchy408@gmail.com </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    สำนักยา สำนักงานคณะกรรมการอาหารและยา</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 xml:space="preserve">(ตัวชี้วัด </w:t>
            </w:r>
            <w:r w:rsidRPr="005C5369">
              <w:rPr>
                <w:rFonts w:ascii="TH SarabunPSK" w:hAnsi="TH SarabunPSK" w:cs="TH SarabunPSK"/>
                <w:b/>
                <w:bCs/>
                <w:color w:val="000000" w:themeColor="text1"/>
                <w:sz w:val="32"/>
                <w:szCs w:val="32"/>
              </w:rPr>
              <w:t>RDU</w:t>
            </w:r>
            <w:r w:rsidRPr="005C5369">
              <w:rPr>
                <w:rFonts w:ascii="TH SarabunPSK" w:hAnsi="TH SarabunPSK" w:cs="TH SarabunPSK"/>
                <w:b/>
                <w:bCs/>
                <w:color w:val="000000" w:themeColor="text1"/>
                <w:sz w:val="32"/>
                <w:szCs w:val="32"/>
                <w:cs/>
              </w:rPr>
              <w:t>)</w:t>
            </w:r>
          </w:p>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2. </w:t>
            </w:r>
            <w:r w:rsidRPr="005C5369">
              <w:rPr>
                <w:rFonts w:ascii="TH SarabunPSK" w:hAnsi="TH SarabunPSK" w:cs="TH SarabunPSK"/>
                <w:b/>
                <w:bCs/>
                <w:color w:val="000000" w:themeColor="text1"/>
                <w:sz w:val="32"/>
                <w:szCs w:val="32"/>
                <w:cs/>
              </w:rPr>
              <w:t>ภญ.ไพรำ บุญญะฤทธิ์</w:t>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t>เภสัชกรชำนาญการ</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02-5901628</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โทรศัพท์มือถือ : 092-3953289</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 xml:space="preserve">    โทรสาร : 02-5901634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hyperlink r:id="rId10" w:history="1">
              <w:r w:rsidRPr="005C5369">
                <w:rPr>
                  <w:rFonts w:ascii="TH SarabunPSK" w:hAnsi="TH SarabunPSK" w:cs="TH SarabunPSK"/>
                  <w:color w:val="000000" w:themeColor="text1"/>
                  <w:sz w:val="32"/>
                  <w:szCs w:val="32"/>
                </w:rPr>
                <w:t>praecu@gmail.com</w:t>
              </w:r>
            </w:hyperlink>
          </w:p>
          <w:p w:rsidR="0073602D" w:rsidRPr="005C5369" w:rsidRDefault="0073602D" w:rsidP="00F37D40">
            <w:pPr>
              <w:ind w:right="-79"/>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    สำนักบริหารการสาธารณสุข (ตัวชี้วัด </w:t>
            </w:r>
            <w:r w:rsidRPr="005C5369">
              <w:rPr>
                <w:rFonts w:ascii="TH SarabunPSK" w:hAnsi="TH SarabunPSK" w:cs="TH SarabunPSK"/>
                <w:b/>
                <w:bCs/>
                <w:color w:val="000000" w:themeColor="text1"/>
                <w:sz w:val="32"/>
                <w:szCs w:val="32"/>
              </w:rPr>
              <w:t xml:space="preserve">RDU </w:t>
            </w:r>
            <w:r w:rsidRPr="005C5369">
              <w:rPr>
                <w:rFonts w:ascii="TH SarabunPSK" w:hAnsi="TH SarabunPSK" w:cs="TH SarabunPSK"/>
                <w:b/>
                <w:bCs/>
                <w:color w:val="000000" w:themeColor="text1"/>
                <w:sz w:val="32"/>
                <w:szCs w:val="32"/>
                <w:cs/>
              </w:rPr>
              <w:t xml:space="preserve">และ </w:t>
            </w:r>
            <w:r w:rsidRPr="005C5369">
              <w:rPr>
                <w:rFonts w:ascii="TH SarabunPSK" w:hAnsi="TH SarabunPSK" w:cs="TH SarabunPSK"/>
                <w:b/>
                <w:bCs/>
                <w:color w:val="000000" w:themeColor="text1"/>
                <w:sz w:val="32"/>
                <w:szCs w:val="32"/>
              </w:rPr>
              <w:t xml:space="preserve">AMR) </w:t>
            </w:r>
          </w:p>
        </w:tc>
      </w:tr>
      <w:tr w:rsidR="0073602D" w:rsidRPr="005C5369" w:rsidTr="00F37D40">
        <w:trPr>
          <w:gridAfter w:val="1"/>
          <w:wAfter w:w="14" w:type="dxa"/>
          <w:trHeight w:val="664"/>
        </w:trPr>
        <w:tc>
          <w:tcPr>
            <w:tcW w:w="2297" w:type="dxa"/>
            <w:gridSpan w:val="2"/>
            <w:tcBorders>
              <w:top w:val="single" w:sz="4" w:space="0" w:color="auto"/>
              <w:left w:val="single" w:sz="4" w:space="0" w:color="auto"/>
              <w:right w:val="single" w:sz="4" w:space="0" w:color="auto"/>
            </w:tcBorders>
          </w:tcPr>
          <w:p w:rsidR="0073602D" w:rsidRPr="005C5369" w:rsidRDefault="0073602D" w:rsidP="00F37D40">
            <w:pPr>
              <w:ind w:right="-108"/>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หน่วยงานประมวลผลและจัดทำข้อมูล </w:t>
            </w:r>
          </w:p>
        </w:tc>
        <w:tc>
          <w:tcPr>
            <w:tcW w:w="8023" w:type="dxa"/>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กองบริหารการสาธารณสุข สำนักงานปลัดกระทรวงสาธารณสุข (</w:t>
            </w:r>
            <w:r w:rsidRPr="005C5369">
              <w:rPr>
                <w:rFonts w:ascii="TH SarabunPSK" w:hAnsi="TH SarabunPSK" w:cs="TH SarabunPSK"/>
                <w:color w:val="000000" w:themeColor="text1"/>
                <w:sz w:val="32"/>
                <w:szCs w:val="32"/>
              </w:rPr>
              <w:t>AMR)</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กองส่งเสริมงานคุ้มครองผู้บริโภคในส่วนภูมิภาคและท้องถิ่น </w:t>
            </w:r>
          </w:p>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สำนักงานคณะกรรมการอาหารและยา (</w:t>
            </w:r>
            <w:r w:rsidRPr="005C5369">
              <w:rPr>
                <w:rFonts w:ascii="TH SarabunPSK" w:hAnsi="TH SarabunPSK" w:cs="TH SarabunPSK"/>
                <w:color w:val="000000" w:themeColor="text1"/>
                <w:sz w:val="32"/>
                <w:szCs w:val="32"/>
              </w:rPr>
              <w:t>RDU)</w:t>
            </w:r>
          </w:p>
        </w:tc>
      </w:tr>
      <w:tr w:rsidR="0073602D" w:rsidRPr="005C5369" w:rsidTr="00F37D40">
        <w:trPr>
          <w:gridAfter w:val="1"/>
          <w:wAfter w:w="14" w:type="dxa"/>
        </w:trPr>
        <w:tc>
          <w:tcPr>
            <w:tcW w:w="2297"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ผู้รับผิดชอบการรายงานผลการดำเนินงาน</w:t>
            </w:r>
          </w:p>
        </w:tc>
        <w:tc>
          <w:tcPr>
            <w:tcW w:w="8023"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w:t>
            </w:r>
            <w:r w:rsidRPr="005C5369">
              <w:rPr>
                <w:rFonts w:ascii="TH SarabunPSK" w:hAnsi="TH SarabunPSK" w:cs="TH SarabunPSK"/>
                <w:color w:val="000000" w:themeColor="text1"/>
                <w:spacing w:val="-10"/>
                <w:sz w:val="32"/>
                <w:szCs w:val="32"/>
                <w:cs/>
              </w:rPr>
              <w:t>ภญ.สรียา เวชวิฐาน</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t>เภสัชกรชำนาญการ</w:t>
            </w:r>
          </w:p>
          <w:p w:rsidR="0073602D" w:rsidRPr="005C5369" w:rsidRDefault="0073602D" w:rsidP="00F37D40">
            <w:pPr>
              <w:pStyle w:val="ListParagraph"/>
              <w:ind w:left="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pacing w:val="-10"/>
                <w:sz w:val="32"/>
                <w:szCs w:val="32"/>
              </w:rPr>
              <w:t>02-5907392</w:t>
            </w:r>
            <w:r w:rsidRPr="005C5369">
              <w:rPr>
                <w:rFonts w:ascii="TH SarabunPSK" w:hAnsi="TH SarabunPSK" w:cs="TH SarabunPSK"/>
                <w:color w:val="000000" w:themeColor="text1"/>
                <w:spacing w:val="-10"/>
                <w:sz w:val="32"/>
                <w:szCs w:val="32"/>
                <w:cs/>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โทรศัพท์มือถือ : </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โทรสาร :</w:t>
            </w:r>
            <w:r w:rsidRPr="005C5369">
              <w:rPr>
                <w:rFonts w:ascii="TH SarabunPSK" w:hAnsi="TH SarabunPSK" w:cs="TH SarabunPSK"/>
                <w:color w:val="000000" w:themeColor="text1"/>
                <w:sz w:val="32"/>
                <w:szCs w:val="32"/>
              </w:rPr>
              <w:t xml:space="preserve"> 02-5918486</w:t>
            </w:r>
            <w:r w:rsidRPr="005C5369">
              <w:rPr>
                <w:rFonts w:ascii="TH SarabunPSK" w:hAnsi="TH SarabunPSK" w:cs="TH SarabunPSK"/>
                <w:color w:val="000000" w:themeColor="text1"/>
                <w:sz w:val="32"/>
                <w:szCs w:val="32"/>
                <w:cs/>
              </w:rPr>
              <w:tab/>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r w:rsidRPr="005C5369">
              <w:rPr>
                <w:rFonts w:ascii="TH SarabunPSK" w:hAnsi="TH SarabunPSK" w:cs="TH SarabunPSK"/>
                <w:color w:val="000000" w:themeColor="text1"/>
                <w:spacing w:val="-10"/>
                <w:sz w:val="32"/>
                <w:szCs w:val="32"/>
              </w:rPr>
              <w:t>swech@fda.moph.go.th</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กองส่งเสริมงานคุ้มครองผู้บริโภคในส่วนภูมิภาคและท้องถิ่น </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สำนักงานคณะกรรมการอาหารและยา</w:t>
            </w:r>
          </w:p>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2.ภญ.ไพรำ บุญญะฤทธิ์</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เภสัชกรชำนาญการ</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โทรศัพท์ที่ทำงาน : 02-5901628</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t>โทรศัพท์มือถือ : 092-3953289</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โทรสาร : 02-5901634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hyperlink r:id="rId11" w:history="1">
              <w:r w:rsidRPr="005C5369">
                <w:rPr>
                  <w:rFonts w:ascii="TH SarabunPSK" w:hAnsi="TH SarabunPSK" w:cs="TH SarabunPSK"/>
                  <w:color w:val="000000" w:themeColor="text1"/>
                  <w:sz w:val="32"/>
                  <w:szCs w:val="32"/>
                </w:rPr>
                <w:t>praecu@gmail.com</w:t>
              </w:r>
            </w:hyperlink>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กองบริหารการสาธารณสุข</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สำนักงานปลัดกระทรวงสาธารณสุข</w:t>
            </w:r>
          </w:p>
        </w:tc>
      </w:tr>
    </w:tbl>
    <w:p w:rsidR="0073602D" w:rsidRPr="005C5369" w:rsidRDefault="0073602D">
      <w:pPr>
        <w:rPr>
          <w:rFonts w:ascii="TH SarabunPSK" w:hAnsi="TH SarabunPSK" w:cs="TH SarabunPSK"/>
          <w:sz w:val="8"/>
          <w:szCs w:val="8"/>
        </w:rPr>
      </w:pPr>
    </w:p>
    <w:tbl>
      <w:tblPr>
        <w:tblW w:w="104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5"/>
        <w:gridCol w:w="328"/>
        <w:gridCol w:w="7933"/>
      </w:tblGrid>
      <w:tr w:rsidR="0073602D" w:rsidRPr="005C5369" w:rsidTr="00F37D40">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Service Excellence </w:t>
            </w:r>
            <w:r w:rsidRPr="005C5369">
              <w:rPr>
                <w:rFonts w:ascii="TH SarabunPSK" w:hAnsi="TH SarabunPSK" w:cs="TH SarabunPSK"/>
                <w:b/>
                <w:bCs/>
                <w:color w:val="000000" w:themeColor="text1"/>
                <w:sz w:val="32"/>
                <w:szCs w:val="32"/>
                <w:cs/>
              </w:rPr>
              <w:t>(ยุทธศาสตร์บริการเป็นเลิศ)</w:t>
            </w:r>
          </w:p>
        </w:tc>
      </w:tr>
      <w:tr w:rsidR="0073602D" w:rsidRPr="005C5369" w:rsidTr="00F37D40">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6.</w:t>
            </w:r>
            <w:r w:rsidRPr="005C5369">
              <w:rPr>
                <w:rFonts w:ascii="TH SarabunPSK" w:hAnsi="TH SarabunPSK" w:cs="TH SarabunPSK"/>
                <w:b/>
                <w:bCs/>
                <w:color w:val="000000" w:themeColor="text1"/>
                <w:sz w:val="32"/>
                <w:szCs w:val="32"/>
                <w:cs/>
              </w:rPr>
              <w:t>การพัฒนาระบบบริการสุขภาพ</w:t>
            </w:r>
          </w:p>
        </w:tc>
      </w:tr>
      <w:tr w:rsidR="0073602D" w:rsidRPr="005C5369" w:rsidTr="00F37D40">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3.</w:t>
            </w:r>
            <w:r w:rsidRPr="005C5369">
              <w:rPr>
                <w:rFonts w:ascii="TH SarabunPSK" w:hAnsi="TH SarabunPSK" w:cs="TH SarabunPSK"/>
                <w:b/>
                <w:bCs/>
                <w:color w:val="000000" w:themeColor="text1"/>
                <w:sz w:val="32"/>
                <w:szCs w:val="32"/>
                <w:cs/>
              </w:rPr>
              <w:t>โครงการป้องกันและควบคุมการดื้อยาต้านจุลชีพและการใช้ยาอย่างสมเหตุสมผล</w:t>
            </w:r>
          </w:p>
        </w:tc>
      </w:tr>
      <w:tr w:rsidR="0073602D" w:rsidRPr="005C5369" w:rsidTr="00F37D40">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จังหวัด</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เขต</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ประเทศ</w:t>
            </w:r>
          </w:p>
        </w:tc>
      </w:tr>
      <w:tr w:rsidR="0073602D" w:rsidRPr="005C5369" w:rsidTr="00F37D40">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18.</w:t>
            </w:r>
            <w:r w:rsidRPr="005C5369">
              <w:rPr>
                <w:rFonts w:ascii="TH SarabunPSK" w:hAnsi="TH SarabunPSK" w:cs="TH SarabunPSK"/>
                <w:b/>
                <w:bCs/>
                <w:color w:val="000000" w:themeColor="text1"/>
                <w:sz w:val="32"/>
                <w:szCs w:val="32"/>
                <w:cs/>
              </w:rPr>
              <w:t>ร้อยละของโรงพยาบาลที่มีระบบจัดการการดื้อยาต้านจุลชีพอย่างบูรณาการ (</w:t>
            </w:r>
            <w:r w:rsidRPr="005C5369">
              <w:rPr>
                <w:rFonts w:ascii="TH SarabunPSK" w:hAnsi="TH SarabunPSK" w:cs="TH SarabunPSK"/>
                <w:b/>
                <w:bCs/>
                <w:color w:val="000000" w:themeColor="text1"/>
                <w:sz w:val="32"/>
                <w:szCs w:val="32"/>
              </w:rPr>
              <w:t>AMR)</w:t>
            </w:r>
          </w:p>
        </w:tc>
      </w:tr>
      <w:tr w:rsidR="0073602D" w:rsidRPr="005C5369" w:rsidTr="00F37D40">
        <w:trPr>
          <w:trHeight w:val="983"/>
        </w:trPr>
        <w:tc>
          <w:tcPr>
            <w:tcW w:w="2297"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8149"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eastAsia="Times New Roman" w:hAnsi="TH SarabunPSK" w:cs="TH SarabunPSK"/>
                <w:b/>
                <w:bCs/>
                <w:strike/>
                <w:color w:val="0070C0"/>
                <w:sz w:val="32"/>
                <w:szCs w:val="32"/>
              </w:rPr>
            </w:pPr>
            <w:r w:rsidRPr="005C5369">
              <w:rPr>
                <w:rFonts w:ascii="TH SarabunPSK" w:eastAsia="Times New Roman" w:hAnsi="TH SarabunPSK" w:cs="TH SarabunPSK"/>
                <w:b/>
                <w:bCs/>
                <w:color w:val="000000" w:themeColor="text1"/>
                <w:sz w:val="32"/>
                <w:szCs w:val="32"/>
                <w:cs/>
              </w:rPr>
              <w:t xml:space="preserve"> </w:t>
            </w:r>
            <w:r w:rsidRPr="005C5369">
              <w:rPr>
                <w:rFonts w:ascii="TH SarabunPSK" w:eastAsia="Times New Roman" w:hAnsi="TH SarabunPSK" w:cs="TH SarabunPSK"/>
                <w:b/>
                <w:bCs/>
                <w:strike/>
                <w:color w:val="0070C0"/>
                <w:sz w:val="32"/>
                <w:szCs w:val="32"/>
                <w:u w:val="single"/>
              </w:rPr>
              <w:t>AMR</w:t>
            </w:r>
            <w:r w:rsidRPr="005C5369">
              <w:rPr>
                <w:rFonts w:ascii="TH SarabunPSK" w:eastAsia="Times New Roman" w:hAnsi="TH SarabunPSK" w:cs="TH SarabunPSK"/>
                <w:b/>
                <w:bCs/>
                <w:strike/>
                <w:color w:val="0070C0"/>
                <w:sz w:val="32"/>
                <w:szCs w:val="32"/>
              </w:rPr>
              <w:t xml:space="preserve"> </w:t>
            </w:r>
            <w:r w:rsidRPr="005C5369">
              <w:rPr>
                <w:rFonts w:ascii="TH SarabunPSK" w:eastAsia="Times New Roman" w:hAnsi="TH SarabunPSK" w:cs="TH SarabunPSK"/>
                <w:strike/>
                <w:color w:val="0070C0"/>
                <w:sz w:val="32"/>
                <w:szCs w:val="32"/>
                <w:cs/>
              </w:rPr>
              <w:t>เป็นการประเมินระบบจัดการการดื้อยาต้านจุลชีพอย่างบูรณาการ</w:t>
            </w:r>
            <w:r w:rsidRPr="005C5369">
              <w:rPr>
                <w:rFonts w:ascii="TH SarabunPSK" w:eastAsia="Times New Roman" w:hAnsi="TH SarabunPSK" w:cs="TH SarabunPSK"/>
                <w:strike/>
                <w:color w:val="0070C0"/>
                <w:sz w:val="32"/>
                <w:szCs w:val="32"/>
              </w:rPr>
              <w:t xml:space="preserve"> </w:t>
            </w:r>
            <w:r w:rsidRPr="005C5369">
              <w:rPr>
                <w:rFonts w:ascii="TH SarabunPSK" w:eastAsia="Times New Roman" w:hAnsi="TH SarabunPSK" w:cs="TH SarabunPSK"/>
                <w:strike/>
                <w:color w:val="0070C0"/>
                <w:sz w:val="32"/>
                <w:szCs w:val="32"/>
                <w:cs/>
              </w:rPr>
              <w:t>(</w:t>
            </w:r>
            <w:r w:rsidRPr="005C5369">
              <w:rPr>
                <w:rFonts w:ascii="TH SarabunPSK" w:eastAsia="Times New Roman" w:hAnsi="TH SarabunPSK" w:cs="TH SarabunPSK"/>
                <w:strike/>
                <w:color w:val="0070C0"/>
                <w:sz w:val="32"/>
                <w:szCs w:val="32"/>
              </w:rPr>
              <w:t xml:space="preserve">Integrated AMR Management System) </w:t>
            </w:r>
            <w:r w:rsidRPr="005C5369">
              <w:rPr>
                <w:rFonts w:ascii="TH SarabunPSK" w:eastAsia="Times New Roman" w:hAnsi="TH SarabunPSK" w:cs="TH SarabunPSK"/>
                <w:strike/>
                <w:color w:val="0070C0"/>
                <w:sz w:val="32"/>
                <w:szCs w:val="32"/>
                <w:cs/>
              </w:rPr>
              <w:t>ของโรงพยาบาล</w:t>
            </w:r>
            <w:r w:rsidRPr="005C5369">
              <w:rPr>
                <w:rFonts w:ascii="TH SarabunPSK" w:eastAsia="Times New Roman" w:hAnsi="TH SarabunPSK" w:cs="TH SarabunPSK"/>
                <w:strike/>
                <w:color w:val="0070C0"/>
                <w:sz w:val="32"/>
                <w:szCs w:val="32"/>
              </w:rPr>
              <w:t xml:space="preserve"> </w:t>
            </w:r>
            <w:r w:rsidRPr="005C5369">
              <w:rPr>
                <w:rFonts w:ascii="TH SarabunPSK" w:eastAsia="Times New Roman" w:hAnsi="TH SarabunPSK" w:cs="TH SarabunPSK"/>
                <w:strike/>
                <w:color w:val="0070C0"/>
                <w:sz w:val="32"/>
                <w:szCs w:val="32"/>
                <w:cs/>
              </w:rPr>
              <w:t>โดยการใช้แบบประเมินตนเอง (</w:t>
            </w:r>
            <w:r w:rsidRPr="005C5369">
              <w:rPr>
                <w:rFonts w:ascii="TH SarabunPSK" w:eastAsia="Times New Roman" w:hAnsi="TH SarabunPSK" w:cs="TH SarabunPSK"/>
                <w:strike/>
                <w:color w:val="0070C0"/>
                <w:sz w:val="32"/>
                <w:szCs w:val="32"/>
              </w:rPr>
              <w:t>self assessment</w:t>
            </w:r>
            <w:r w:rsidRPr="005C5369">
              <w:rPr>
                <w:rFonts w:ascii="TH SarabunPSK" w:eastAsia="Times New Roman" w:hAnsi="TH SarabunPSK" w:cs="TH SarabunPSK"/>
                <w:strike/>
                <w:color w:val="0070C0"/>
                <w:sz w:val="32"/>
                <w:szCs w:val="32"/>
                <w:cs/>
              </w:rPr>
              <w:t xml:space="preserve">) </w:t>
            </w:r>
            <w:r w:rsidRPr="005C5369">
              <w:rPr>
                <w:rFonts w:ascii="TH SarabunPSK" w:eastAsia="Times New Roman" w:hAnsi="TH SarabunPSK" w:cs="TH SarabunPSK"/>
                <w:strike/>
                <w:color w:val="0070C0"/>
                <w:sz w:val="32"/>
                <w:szCs w:val="32"/>
                <w:cs/>
              </w:rPr>
              <w:br/>
              <w:t xml:space="preserve">และรายงานผลการดำเนินงานของทั้ง 5 กิจกรรมสำคัญ ผ่านระบบรายงานกองบริหารการสาธารณสุข   ปีละ </w:t>
            </w:r>
            <w:r w:rsidRPr="005C5369">
              <w:rPr>
                <w:rFonts w:ascii="TH SarabunPSK" w:eastAsia="Times New Roman" w:hAnsi="TH SarabunPSK" w:cs="TH SarabunPSK"/>
                <w:strike/>
                <w:color w:val="0070C0"/>
                <w:sz w:val="32"/>
                <w:szCs w:val="32"/>
              </w:rPr>
              <w:t xml:space="preserve">2 </w:t>
            </w:r>
            <w:r w:rsidRPr="005C5369">
              <w:rPr>
                <w:rFonts w:ascii="TH SarabunPSK" w:eastAsia="Times New Roman" w:hAnsi="TH SarabunPSK" w:cs="TH SarabunPSK"/>
                <w:strike/>
                <w:color w:val="0070C0"/>
                <w:sz w:val="32"/>
                <w:szCs w:val="32"/>
                <w:cs/>
              </w:rPr>
              <w:t>ครั้ง ดังนี้</w:t>
            </w:r>
            <w:r w:rsidRPr="005C5369">
              <w:rPr>
                <w:rFonts w:ascii="TH SarabunPSK" w:eastAsia="Times New Roman" w:hAnsi="TH SarabunPSK" w:cs="TH SarabunPSK"/>
                <w:b/>
                <w:bCs/>
                <w:strike/>
                <w:color w:val="0070C0"/>
                <w:sz w:val="32"/>
                <w:szCs w:val="32"/>
              </w:rPr>
              <w:t xml:space="preserve"> </w:t>
            </w:r>
          </w:p>
          <w:p w:rsidR="0073602D" w:rsidRPr="005C5369" w:rsidRDefault="0073602D" w:rsidP="00F37D40">
            <w:pPr>
              <w:spacing w:after="0"/>
              <w:ind w:left="69"/>
              <w:rPr>
                <w:rFonts w:ascii="TH SarabunPSK" w:hAnsi="TH SarabunPSK" w:cs="TH SarabunPSK"/>
                <w:color w:val="FF0000"/>
                <w:spacing w:val="-8"/>
                <w:sz w:val="32"/>
                <w:szCs w:val="32"/>
              </w:rPr>
            </w:pPr>
            <w:r w:rsidRPr="005C5369">
              <w:rPr>
                <w:rFonts w:ascii="TH SarabunPSK" w:eastAsia="Times New Roman" w:hAnsi="TH SarabunPSK" w:cs="TH SarabunPSK"/>
                <w:b/>
                <w:bCs/>
                <w:color w:val="FF0000"/>
                <w:spacing w:val="-8"/>
                <w:sz w:val="32"/>
                <w:szCs w:val="32"/>
              </w:rPr>
              <w:t xml:space="preserve">AMR </w:t>
            </w:r>
            <w:r w:rsidRPr="005C5369">
              <w:rPr>
                <w:rFonts w:ascii="TH SarabunPSK" w:eastAsia="Times New Roman" w:hAnsi="TH SarabunPSK" w:cs="TH SarabunPSK"/>
                <w:color w:val="FF0000"/>
                <w:sz w:val="32"/>
                <w:szCs w:val="32"/>
                <w:cs/>
              </w:rPr>
              <w:t>เป็นการประเมินระบบจัดการการดื้อยาต้านจุลชีพอย่างบูรณาการ</w:t>
            </w: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color w:val="FF0000"/>
                <w:sz w:val="32"/>
                <w:szCs w:val="32"/>
                <w:cs/>
              </w:rPr>
              <w:t>(</w:t>
            </w:r>
            <w:r w:rsidRPr="005C5369">
              <w:rPr>
                <w:rFonts w:ascii="TH SarabunPSK" w:eastAsia="Times New Roman" w:hAnsi="TH SarabunPSK" w:cs="TH SarabunPSK"/>
                <w:color w:val="FF0000"/>
                <w:sz w:val="32"/>
                <w:szCs w:val="32"/>
              </w:rPr>
              <w:t xml:space="preserve">Integrated AMR Management System) </w:t>
            </w:r>
            <w:r w:rsidRPr="005C5369">
              <w:rPr>
                <w:rFonts w:ascii="TH SarabunPSK" w:eastAsia="Times New Roman" w:hAnsi="TH SarabunPSK" w:cs="TH SarabunPSK"/>
                <w:color w:val="FF0000"/>
                <w:sz w:val="32"/>
                <w:szCs w:val="32"/>
                <w:cs/>
              </w:rPr>
              <w:t>ของโรงพยาบาล</w:t>
            </w: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color w:val="FF0000"/>
                <w:sz w:val="32"/>
                <w:szCs w:val="32"/>
                <w:cs/>
              </w:rPr>
              <w:t>5 กิจกรรมสำคัญ โดยการประเมินตนเอง (</w:t>
            </w:r>
            <w:r w:rsidRPr="005C5369">
              <w:rPr>
                <w:rFonts w:ascii="TH SarabunPSK" w:eastAsia="Times New Roman" w:hAnsi="TH SarabunPSK" w:cs="TH SarabunPSK"/>
                <w:color w:val="FF0000"/>
                <w:sz w:val="32"/>
                <w:szCs w:val="32"/>
              </w:rPr>
              <w:t>self assessment</w:t>
            </w:r>
            <w:r w:rsidRPr="005C5369">
              <w:rPr>
                <w:rFonts w:ascii="TH SarabunPSK" w:eastAsia="Times New Roman" w:hAnsi="TH SarabunPSK" w:cs="TH SarabunPSK"/>
                <w:color w:val="FF0000"/>
                <w:sz w:val="32"/>
                <w:szCs w:val="32"/>
                <w:cs/>
              </w:rPr>
              <w:t xml:space="preserve">) ผ่านระบบรายงานกองบริหารการสาธารณสุข ปีละ </w:t>
            </w:r>
            <w:r w:rsidRPr="005C5369">
              <w:rPr>
                <w:rFonts w:ascii="TH SarabunPSK" w:eastAsia="Times New Roman" w:hAnsi="TH SarabunPSK" w:cs="TH SarabunPSK"/>
                <w:color w:val="FF0000"/>
                <w:sz w:val="32"/>
                <w:szCs w:val="32"/>
              </w:rPr>
              <w:t xml:space="preserve">2 </w:t>
            </w:r>
            <w:r w:rsidRPr="005C5369">
              <w:rPr>
                <w:rFonts w:ascii="TH SarabunPSK" w:eastAsia="Times New Roman" w:hAnsi="TH SarabunPSK" w:cs="TH SarabunPSK"/>
                <w:color w:val="FF0000"/>
                <w:sz w:val="32"/>
                <w:szCs w:val="32"/>
                <w:cs/>
              </w:rPr>
              <w:t xml:space="preserve">ครั้ง </w:t>
            </w:r>
            <w:r w:rsidRPr="005C5369">
              <w:rPr>
                <w:rFonts w:ascii="TH SarabunPSK" w:hAnsi="TH SarabunPSK" w:cs="TH SarabunPSK"/>
                <w:color w:val="FF0000"/>
                <w:sz w:val="32"/>
                <w:szCs w:val="32"/>
                <w:cs/>
              </w:rPr>
              <w:t>( ธันวาคม 2561</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และ มิถุนายน 2562)  และการแปลผลจะแบ่งเป็น 4 ระดับ ดังนี้</w:t>
            </w:r>
          </w:p>
          <w:tbl>
            <w:tblPr>
              <w:tblW w:w="767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3082"/>
              <w:gridCol w:w="3747"/>
            </w:tblGrid>
            <w:tr w:rsidR="0073602D" w:rsidRPr="005C5369" w:rsidTr="00F37D40">
              <w:trPr>
                <w:trHeight w:val="272"/>
              </w:trPr>
              <w:tc>
                <w:tcPr>
                  <w:tcW w:w="850" w:type="dxa"/>
                </w:tcPr>
                <w:p w:rsidR="0073602D" w:rsidRPr="005C5369" w:rsidRDefault="0073602D" w:rsidP="00F37D40">
                  <w:pPr>
                    <w:spacing w:after="0" w:line="240" w:lineRule="auto"/>
                    <w:ind w:left="69"/>
                    <w:jc w:val="center"/>
                    <w:rPr>
                      <w:rFonts w:ascii="TH SarabunPSK" w:hAnsi="TH SarabunPSK" w:cs="TH SarabunPSK"/>
                      <w:b/>
                      <w:bCs/>
                      <w:color w:val="FF0000"/>
                      <w:sz w:val="32"/>
                      <w:szCs w:val="32"/>
                    </w:rPr>
                  </w:pPr>
                  <w:r w:rsidRPr="005C5369">
                    <w:rPr>
                      <w:rFonts w:ascii="TH SarabunPSK" w:hAnsi="TH SarabunPSK" w:cs="TH SarabunPSK"/>
                      <w:b/>
                      <w:bCs/>
                      <w:color w:val="FF0000"/>
                      <w:sz w:val="32"/>
                      <w:szCs w:val="32"/>
                      <w:cs/>
                    </w:rPr>
                    <w:t>ระดับ</w:t>
                  </w:r>
                </w:p>
              </w:tc>
              <w:tc>
                <w:tcPr>
                  <w:tcW w:w="3082" w:type="dxa"/>
                </w:tcPr>
                <w:p w:rsidR="0073602D" w:rsidRPr="005C5369" w:rsidRDefault="0073602D" w:rsidP="00F37D40">
                  <w:pPr>
                    <w:spacing w:after="0" w:line="240" w:lineRule="auto"/>
                    <w:ind w:left="69"/>
                    <w:jc w:val="center"/>
                    <w:rPr>
                      <w:rFonts w:ascii="TH SarabunPSK" w:hAnsi="TH SarabunPSK" w:cs="TH SarabunPSK"/>
                      <w:b/>
                      <w:bCs/>
                      <w:color w:val="FF0000"/>
                      <w:sz w:val="32"/>
                      <w:szCs w:val="32"/>
                      <w:cs/>
                    </w:rPr>
                  </w:pPr>
                  <w:r w:rsidRPr="005C5369">
                    <w:rPr>
                      <w:rFonts w:ascii="TH SarabunPSK" w:hAnsi="TH SarabunPSK" w:cs="TH SarabunPSK"/>
                      <w:b/>
                      <w:bCs/>
                      <w:color w:val="FF0000"/>
                      <w:sz w:val="32"/>
                      <w:szCs w:val="32"/>
                      <w:cs/>
                    </w:rPr>
                    <w:t>การแปลผลการประเมิน</w:t>
                  </w:r>
                </w:p>
              </w:tc>
              <w:tc>
                <w:tcPr>
                  <w:tcW w:w="3747" w:type="dxa"/>
                </w:tcPr>
                <w:p w:rsidR="0073602D" w:rsidRPr="005C5369" w:rsidRDefault="0073602D" w:rsidP="00F37D40">
                  <w:pPr>
                    <w:spacing w:after="0" w:line="240" w:lineRule="auto"/>
                    <w:ind w:left="69"/>
                    <w:jc w:val="center"/>
                    <w:rPr>
                      <w:rFonts w:ascii="TH SarabunPSK" w:hAnsi="TH SarabunPSK" w:cs="TH SarabunPSK"/>
                      <w:b/>
                      <w:bCs/>
                      <w:color w:val="FF0000"/>
                      <w:sz w:val="32"/>
                      <w:szCs w:val="32"/>
                    </w:rPr>
                  </w:pPr>
                  <w:r w:rsidRPr="005C5369">
                    <w:rPr>
                      <w:rFonts w:ascii="TH SarabunPSK" w:hAnsi="TH SarabunPSK" w:cs="TH SarabunPSK"/>
                      <w:b/>
                      <w:bCs/>
                      <w:color w:val="FF0000"/>
                      <w:sz w:val="32"/>
                      <w:szCs w:val="32"/>
                      <w:cs/>
                    </w:rPr>
                    <w:t>คะแนนเต็ม 500 คะแนน</w:t>
                  </w:r>
                </w:p>
              </w:tc>
            </w:tr>
            <w:tr w:rsidR="0073602D" w:rsidRPr="005C5369" w:rsidTr="00F37D40">
              <w:trPr>
                <w:trHeight w:val="272"/>
              </w:trPr>
              <w:tc>
                <w:tcPr>
                  <w:tcW w:w="850" w:type="dxa"/>
                </w:tcPr>
                <w:p w:rsidR="0073602D" w:rsidRPr="005C5369" w:rsidRDefault="0073602D" w:rsidP="00F37D40">
                  <w:pPr>
                    <w:spacing w:after="0" w:line="240" w:lineRule="auto"/>
                    <w:ind w:right="-136"/>
                    <w:jc w:val="center"/>
                    <w:rPr>
                      <w:rFonts w:ascii="TH SarabunPSK" w:hAnsi="TH SarabunPSK" w:cs="TH SarabunPSK"/>
                      <w:b/>
                      <w:bCs/>
                      <w:color w:val="FF0000"/>
                      <w:spacing w:val="-6"/>
                      <w:sz w:val="32"/>
                      <w:szCs w:val="32"/>
                    </w:rPr>
                  </w:pPr>
                  <w:r w:rsidRPr="005C5369">
                    <w:rPr>
                      <w:rFonts w:ascii="TH SarabunPSK" w:hAnsi="TH SarabunPSK" w:cs="TH SarabunPSK"/>
                      <w:color w:val="FF0000"/>
                      <w:spacing w:val="-6"/>
                      <w:sz w:val="32"/>
                      <w:szCs w:val="32"/>
                      <w:cs/>
                    </w:rPr>
                    <w:t>ระดับ 1</w:t>
                  </w:r>
                </w:p>
              </w:tc>
              <w:tc>
                <w:tcPr>
                  <w:tcW w:w="3082"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cs/>
                    </w:rPr>
                    <w:t>มีการดำเนินการได้ไม่เพียงพอ (</w:t>
                  </w:r>
                  <w:r w:rsidRPr="005C5369">
                    <w:rPr>
                      <w:rFonts w:ascii="TH SarabunPSK" w:hAnsi="TH SarabunPSK" w:cs="TH SarabunPSK"/>
                      <w:color w:val="FF0000"/>
                      <w:sz w:val="32"/>
                      <w:szCs w:val="32"/>
                    </w:rPr>
                    <w:t>Inadequate</w:t>
                  </w:r>
                  <w:r w:rsidRPr="005C5369">
                    <w:rPr>
                      <w:rFonts w:ascii="TH SarabunPSK" w:hAnsi="TH SarabunPSK" w:cs="TH SarabunPSK"/>
                      <w:color w:val="FF0000"/>
                      <w:sz w:val="32"/>
                      <w:szCs w:val="32"/>
                      <w:cs/>
                    </w:rPr>
                    <w:t>)</w:t>
                  </w:r>
                </w:p>
              </w:tc>
              <w:tc>
                <w:tcPr>
                  <w:tcW w:w="3747"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rPr>
                    <w:t xml:space="preserve">0 - </w:t>
                  </w:r>
                  <w:r w:rsidRPr="005C5369">
                    <w:rPr>
                      <w:rFonts w:ascii="TH SarabunPSK" w:hAnsi="TH SarabunPSK" w:cs="TH SarabunPSK"/>
                      <w:color w:val="FF0000"/>
                      <w:sz w:val="32"/>
                      <w:szCs w:val="32"/>
                      <w:cs/>
                    </w:rPr>
                    <w:t>149 คะแนน</w:t>
                  </w:r>
                </w:p>
              </w:tc>
            </w:tr>
            <w:tr w:rsidR="0073602D" w:rsidRPr="005C5369" w:rsidTr="00F37D40">
              <w:tc>
                <w:tcPr>
                  <w:tcW w:w="850" w:type="dxa"/>
                </w:tcPr>
                <w:p w:rsidR="0073602D" w:rsidRPr="005C5369" w:rsidRDefault="0073602D" w:rsidP="00F37D40">
                  <w:pPr>
                    <w:spacing w:after="0" w:line="240" w:lineRule="auto"/>
                    <w:ind w:right="-12"/>
                    <w:jc w:val="center"/>
                    <w:rPr>
                      <w:rFonts w:ascii="TH SarabunPSK" w:hAnsi="TH SarabunPSK" w:cs="TH SarabunPSK"/>
                      <w:b/>
                      <w:bCs/>
                      <w:color w:val="FF0000"/>
                      <w:spacing w:val="-6"/>
                      <w:sz w:val="32"/>
                      <w:szCs w:val="32"/>
                    </w:rPr>
                  </w:pPr>
                  <w:r w:rsidRPr="005C5369">
                    <w:rPr>
                      <w:rFonts w:ascii="TH SarabunPSK" w:hAnsi="TH SarabunPSK" w:cs="TH SarabunPSK"/>
                      <w:color w:val="FF0000"/>
                      <w:spacing w:val="-6"/>
                      <w:sz w:val="32"/>
                      <w:szCs w:val="32"/>
                      <w:cs/>
                    </w:rPr>
                    <w:t>ระดับ 2</w:t>
                  </w:r>
                </w:p>
              </w:tc>
              <w:tc>
                <w:tcPr>
                  <w:tcW w:w="3082"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cs/>
                    </w:rPr>
                    <w:t>มีการดำเนินการพื้นฐาน</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w:t>
                  </w:r>
                  <w:r w:rsidRPr="005C5369">
                    <w:rPr>
                      <w:rFonts w:ascii="TH SarabunPSK" w:hAnsi="TH SarabunPSK" w:cs="TH SarabunPSK"/>
                      <w:color w:val="FF0000"/>
                      <w:sz w:val="32"/>
                      <w:szCs w:val="32"/>
                    </w:rPr>
                    <w:t>basic</w:t>
                  </w:r>
                  <w:r w:rsidRPr="005C5369">
                    <w:rPr>
                      <w:rFonts w:ascii="TH SarabunPSK" w:hAnsi="TH SarabunPSK" w:cs="TH SarabunPSK"/>
                      <w:color w:val="FF0000"/>
                      <w:sz w:val="32"/>
                      <w:szCs w:val="32"/>
                      <w:cs/>
                    </w:rPr>
                    <w:t>)</w:t>
                  </w:r>
                </w:p>
              </w:tc>
              <w:tc>
                <w:tcPr>
                  <w:tcW w:w="3747" w:type="dxa"/>
                </w:tcPr>
                <w:p w:rsidR="0073602D" w:rsidRPr="005C5369" w:rsidRDefault="0073602D" w:rsidP="00F37D40">
                  <w:pPr>
                    <w:ind w:left="69"/>
                    <w:rPr>
                      <w:rFonts w:ascii="TH SarabunPSK" w:hAnsi="TH SarabunPSK" w:cs="TH SarabunPSK"/>
                      <w:color w:val="FF0000"/>
                      <w:sz w:val="32"/>
                      <w:szCs w:val="32"/>
                    </w:rPr>
                  </w:pPr>
                  <w:r w:rsidRPr="005C5369">
                    <w:rPr>
                      <w:rFonts w:ascii="TH SarabunPSK" w:hAnsi="TH SarabunPSK" w:cs="TH SarabunPSK"/>
                      <w:color w:val="FF0000"/>
                      <w:sz w:val="32"/>
                      <w:szCs w:val="32"/>
                      <w:cs/>
                    </w:rPr>
                    <w:t>15</w:t>
                  </w:r>
                  <w:r w:rsidRPr="005C5369">
                    <w:rPr>
                      <w:rFonts w:ascii="TH SarabunPSK" w:hAnsi="TH SarabunPSK" w:cs="TH SarabunPSK"/>
                      <w:color w:val="FF0000"/>
                      <w:sz w:val="32"/>
                      <w:szCs w:val="32"/>
                    </w:rPr>
                    <w:t>0</w:t>
                  </w:r>
                  <w:r w:rsidRPr="005C5369">
                    <w:rPr>
                      <w:rFonts w:ascii="TH SarabunPSK" w:hAnsi="TH SarabunPSK" w:cs="TH SarabunPSK"/>
                      <w:color w:val="FF0000"/>
                      <w:sz w:val="32"/>
                      <w:szCs w:val="32"/>
                      <w:cs/>
                    </w:rPr>
                    <w:t>–249 คะแนน และข้อบังคับ</w:t>
                  </w:r>
                </w:p>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rPr>
                    <w:t xml:space="preserve">Basic &gt; 0 </w:t>
                  </w:r>
                  <w:r w:rsidRPr="005C5369">
                    <w:rPr>
                      <w:rFonts w:ascii="TH SarabunPSK" w:hAnsi="TH SarabunPSK" w:cs="TH SarabunPSK"/>
                      <w:color w:val="FF0000"/>
                      <w:sz w:val="32"/>
                      <w:szCs w:val="32"/>
                      <w:cs/>
                    </w:rPr>
                    <w:t>คะแนน</w:t>
                  </w:r>
                </w:p>
              </w:tc>
            </w:tr>
            <w:tr w:rsidR="0073602D" w:rsidRPr="005C5369" w:rsidTr="00F37D40">
              <w:tc>
                <w:tcPr>
                  <w:tcW w:w="850" w:type="dxa"/>
                </w:tcPr>
                <w:p w:rsidR="0073602D" w:rsidRPr="005C5369" w:rsidRDefault="0073602D" w:rsidP="00F37D40">
                  <w:pPr>
                    <w:spacing w:after="0" w:line="240" w:lineRule="auto"/>
                    <w:ind w:right="-1"/>
                    <w:jc w:val="center"/>
                    <w:rPr>
                      <w:rFonts w:ascii="TH SarabunPSK" w:hAnsi="TH SarabunPSK" w:cs="TH SarabunPSK"/>
                      <w:b/>
                      <w:bCs/>
                      <w:color w:val="FF0000"/>
                      <w:spacing w:val="-6"/>
                      <w:sz w:val="32"/>
                      <w:szCs w:val="32"/>
                    </w:rPr>
                  </w:pPr>
                  <w:r w:rsidRPr="005C5369">
                    <w:rPr>
                      <w:rFonts w:ascii="TH SarabunPSK" w:hAnsi="TH SarabunPSK" w:cs="TH SarabunPSK"/>
                      <w:color w:val="FF0000"/>
                      <w:spacing w:val="-6"/>
                      <w:sz w:val="32"/>
                      <w:szCs w:val="32"/>
                      <w:cs/>
                    </w:rPr>
                    <w:t>ระดับ 3</w:t>
                  </w:r>
                </w:p>
              </w:tc>
              <w:tc>
                <w:tcPr>
                  <w:tcW w:w="3082"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cs/>
                    </w:rPr>
                    <w:t>มีการดำเนินการปานกลาง</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w:t>
                  </w:r>
                  <w:r w:rsidRPr="005C5369">
                    <w:rPr>
                      <w:rFonts w:ascii="TH SarabunPSK" w:hAnsi="TH SarabunPSK" w:cs="TH SarabunPSK"/>
                      <w:color w:val="FF0000"/>
                      <w:sz w:val="32"/>
                      <w:szCs w:val="32"/>
                    </w:rPr>
                    <w:t>Intermediate</w:t>
                  </w:r>
                  <w:r w:rsidRPr="005C5369">
                    <w:rPr>
                      <w:rFonts w:ascii="TH SarabunPSK" w:hAnsi="TH SarabunPSK" w:cs="TH SarabunPSK"/>
                      <w:color w:val="FF0000"/>
                      <w:sz w:val="32"/>
                      <w:szCs w:val="32"/>
                      <w:cs/>
                    </w:rPr>
                    <w:t>)</w:t>
                  </w:r>
                </w:p>
              </w:tc>
              <w:tc>
                <w:tcPr>
                  <w:tcW w:w="3747" w:type="dxa"/>
                </w:tcPr>
                <w:p w:rsidR="0073602D" w:rsidRPr="005C5369" w:rsidRDefault="0073602D" w:rsidP="00F37D40">
                  <w:pPr>
                    <w:ind w:left="69"/>
                    <w:rPr>
                      <w:rFonts w:ascii="TH SarabunPSK" w:hAnsi="TH SarabunPSK" w:cs="TH SarabunPSK"/>
                      <w:color w:val="FF0000"/>
                      <w:sz w:val="32"/>
                      <w:szCs w:val="32"/>
                    </w:rPr>
                  </w:pPr>
                  <w:r w:rsidRPr="005C5369">
                    <w:rPr>
                      <w:rFonts w:ascii="TH SarabunPSK" w:hAnsi="TH SarabunPSK" w:cs="TH SarabunPSK"/>
                      <w:color w:val="FF0000"/>
                      <w:sz w:val="32"/>
                      <w:szCs w:val="32"/>
                      <w:cs/>
                    </w:rPr>
                    <w:t>250–349 คะแนน และข้อบังคับ</w:t>
                  </w:r>
                </w:p>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rPr>
                    <w:t>Basic</w:t>
                  </w:r>
                  <w:r w:rsidRPr="005C5369">
                    <w:rPr>
                      <w:rFonts w:ascii="TH SarabunPSK" w:hAnsi="TH SarabunPSK" w:cs="TH SarabunPSK"/>
                      <w:color w:val="FF0000"/>
                      <w:sz w:val="32"/>
                      <w:szCs w:val="32"/>
                      <w:cs/>
                    </w:rPr>
                    <w:t xml:space="preserve"> และ</w:t>
                  </w:r>
                  <w:r w:rsidRPr="005C5369">
                    <w:rPr>
                      <w:rFonts w:ascii="TH SarabunPSK" w:hAnsi="TH SarabunPSK" w:cs="TH SarabunPSK"/>
                      <w:color w:val="FF0000"/>
                      <w:sz w:val="32"/>
                      <w:szCs w:val="32"/>
                    </w:rPr>
                    <w:t>Intermediate &gt;</w:t>
                  </w:r>
                  <w:r w:rsidRPr="005C5369">
                    <w:rPr>
                      <w:rFonts w:ascii="TH SarabunPSK" w:hAnsi="TH SarabunPSK" w:cs="TH SarabunPSK"/>
                      <w:color w:val="FF0000"/>
                      <w:sz w:val="32"/>
                      <w:szCs w:val="32"/>
                      <w:cs/>
                    </w:rPr>
                    <w:t xml:space="preserve"> </w:t>
                  </w:r>
                  <w:r w:rsidRPr="005C5369">
                    <w:rPr>
                      <w:rFonts w:ascii="TH SarabunPSK" w:hAnsi="TH SarabunPSK" w:cs="TH SarabunPSK"/>
                      <w:color w:val="FF0000"/>
                      <w:sz w:val="32"/>
                      <w:szCs w:val="32"/>
                    </w:rPr>
                    <w:t xml:space="preserve">0 </w:t>
                  </w:r>
                  <w:r w:rsidRPr="005C5369">
                    <w:rPr>
                      <w:rFonts w:ascii="TH SarabunPSK" w:hAnsi="TH SarabunPSK" w:cs="TH SarabunPSK"/>
                      <w:color w:val="FF0000"/>
                      <w:sz w:val="32"/>
                      <w:szCs w:val="32"/>
                      <w:cs/>
                    </w:rPr>
                    <w:t>คะแนน</w:t>
                  </w:r>
                </w:p>
              </w:tc>
            </w:tr>
            <w:tr w:rsidR="0073602D" w:rsidRPr="005C5369" w:rsidTr="00F37D40">
              <w:tc>
                <w:tcPr>
                  <w:tcW w:w="850" w:type="dxa"/>
                </w:tcPr>
                <w:p w:rsidR="0073602D" w:rsidRPr="005C5369" w:rsidRDefault="0073602D" w:rsidP="00F37D40">
                  <w:pPr>
                    <w:spacing w:after="0" w:line="240" w:lineRule="auto"/>
                    <w:ind w:right="-1"/>
                    <w:jc w:val="center"/>
                    <w:rPr>
                      <w:rFonts w:ascii="TH SarabunPSK" w:hAnsi="TH SarabunPSK" w:cs="TH SarabunPSK"/>
                      <w:b/>
                      <w:bCs/>
                      <w:color w:val="FF0000"/>
                      <w:spacing w:val="-6"/>
                      <w:sz w:val="32"/>
                      <w:szCs w:val="32"/>
                    </w:rPr>
                  </w:pPr>
                  <w:r w:rsidRPr="005C5369">
                    <w:rPr>
                      <w:rFonts w:ascii="TH SarabunPSK" w:hAnsi="TH SarabunPSK" w:cs="TH SarabunPSK"/>
                      <w:color w:val="FF0000"/>
                      <w:spacing w:val="-6"/>
                      <w:sz w:val="32"/>
                      <w:szCs w:val="32"/>
                      <w:cs/>
                    </w:rPr>
                    <w:t>ระดับ 4</w:t>
                  </w:r>
                </w:p>
              </w:tc>
              <w:tc>
                <w:tcPr>
                  <w:tcW w:w="3082"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cs/>
                    </w:rPr>
                    <w:t>มีการดำเนินการขั้นสูง</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w:t>
                  </w:r>
                  <w:r w:rsidRPr="005C5369">
                    <w:rPr>
                      <w:rFonts w:ascii="TH SarabunPSK" w:hAnsi="TH SarabunPSK" w:cs="TH SarabunPSK"/>
                      <w:color w:val="FF0000"/>
                      <w:sz w:val="32"/>
                      <w:szCs w:val="32"/>
                    </w:rPr>
                    <w:t>Advance</w:t>
                  </w:r>
                  <w:r w:rsidRPr="005C5369">
                    <w:rPr>
                      <w:rFonts w:ascii="TH SarabunPSK" w:hAnsi="TH SarabunPSK" w:cs="TH SarabunPSK"/>
                      <w:color w:val="FF0000"/>
                      <w:sz w:val="32"/>
                      <w:szCs w:val="32"/>
                      <w:cs/>
                    </w:rPr>
                    <w:t>)</w:t>
                  </w:r>
                </w:p>
              </w:tc>
              <w:tc>
                <w:tcPr>
                  <w:tcW w:w="3747" w:type="dxa"/>
                </w:tcPr>
                <w:p w:rsidR="0073602D" w:rsidRPr="005C5369" w:rsidRDefault="0073602D" w:rsidP="00F37D40">
                  <w:pPr>
                    <w:spacing w:after="0" w:line="240" w:lineRule="auto"/>
                    <w:ind w:left="69"/>
                    <w:rPr>
                      <w:rFonts w:ascii="TH SarabunPSK" w:hAnsi="TH SarabunPSK" w:cs="TH SarabunPSK"/>
                      <w:color w:val="FF0000"/>
                      <w:sz w:val="32"/>
                      <w:szCs w:val="32"/>
                      <w:cs/>
                    </w:rPr>
                  </w:pPr>
                  <w:r w:rsidRPr="005C5369">
                    <w:rPr>
                      <w:rFonts w:ascii="TH SarabunPSK" w:hAnsi="TH SarabunPSK" w:cs="TH SarabunPSK"/>
                      <w:color w:val="FF0000"/>
                      <w:sz w:val="32"/>
                      <w:szCs w:val="32"/>
                      <w:cs/>
                    </w:rPr>
                    <w:t>350 - 500 คะแนน</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 xml:space="preserve">และข้อ </w:t>
                  </w:r>
                  <w:r w:rsidRPr="005C5369">
                    <w:rPr>
                      <w:rFonts w:ascii="TH SarabunPSK" w:hAnsi="TH SarabunPSK" w:cs="TH SarabunPSK"/>
                      <w:color w:val="FF0000"/>
                      <w:sz w:val="32"/>
                      <w:szCs w:val="32"/>
                    </w:rPr>
                    <w:t>Basic</w:t>
                  </w:r>
                  <w:r w:rsidRPr="005C5369">
                    <w:rPr>
                      <w:rFonts w:ascii="TH SarabunPSK" w:hAnsi="TH SarabunPSK" w:cs="TH SarabunPSK"/>
                      <w:color w:val="FF0000"/>
                      <w:sz w:val="32"/>
                      <w:szCs w:val="32"/>
                      <w:cs/>
                    </w:rPr>
                    <w:t xml:space="preserve"> และ</w:t>
                  </w:r>
                  <w:r w:rsidRPr="005C5369">
                    <w:rPr>
                      <w:rFonts w:ascii="TH SarabunPSK" w:hAnsi="TH SarabunPSK" w:cs="TH SarabunPSK"/>
                      <w:color w:val="FF0000"/>
                      <w:sz w:val="32"/>
                      <w:szCs w:val="32"/>
                    </w:rPr>
                    <w:t xml:space="preserve">Intermediate &gt; 0 </w:t>
                  </w:r>
                  <w:r w:rsidRPr="005C5369">
                    <w:rPr>
                      <w:rFonts w:ascii="TH SarabunPSK" w:hAnsi="TH SarabunPSK" w:cs="TH SarabunPSK"/>
                      <w:color w:val="FF0000"/>
                      <w:sz w:val="32"/>
                      <w:szCs w:val="32"/>
                      <w:cs/>
                    </w:rPr>
                    <w:t>คะแนน</w:t>
                  </w:r>
                </w:p>
              </w:tc>
            </w:tr>
          </w:tbl>
          <w:p w:rsidR="0073602D" w:rsidRPr="005C5369" w:rsidRDefault="0073602D" w:rsidP="00F37D40">
            <w:pPr>
              <w:spacing w:before="120" w:after="120"/>
              <w:contextualSpacing/>
              <w:jc w:val="thaiDistribute"/>
              <w:rPr>
                <w:rFonts w:ascii="TH SarabunPSK" w:eastAsia="Times New Roman" w:hAnsi="TH SarabunPSK" w:cs="TH SarabunPSK"/>
                <w:b/>
                <w:bCs/>
                <w:color w:val="FF0000"/>
                <w:spacing w:val="-8"/>
                <w:sz w:val="32"/>
                <w:szCs w:val="32"/>
              </w:rPr>
            </w:pPr>
            <w:r w:rsidRPr="005C5369">
              <w:rPr>
                <w:rFonts w:ascii="TH SarabunPSK" w:eastAsia="Times New Roman" w:hAnsi="TH SarabunPSK" w:cs="TH SarabunPSK"/>
                <w:b/>
                <w:bCs/>
                <w:color w:val="FF0000"/>
                <w:spacing w:val="-8"/>
                <w:sz w:val="32"/>
                <w:szCs w:val="32"/>
                <w:cs/>
              </w:rPr>
              <w:t>รายละเอียดการประเมิน 5 กิจกรรมสำคัญ</w:t>
            </w:r>
          </w:p>
          <w:p w:rsidR="0073602D" w:rsidRPr="005C5369" w:rsidRDefault="0073602D" w:rsidP="00F37D40">
            <w:pPr>
              <w:spacing w:after="120"/>
              <w:contextualSpacing/>
              <w:jc w:val="thaiDistribute"/>
              <w:rPr>
                <w:rFonts w:ascii="TH SarabunPSK" w:eastAsia="Times New Roman" w:hAnsi="TH SarabunPSK" w:cs="TH SarabunPSK"/>
                <w:b/>
                <w:bCs/>
                <w:strike/>
                <w:color w:val="000000" w:themeColor="text1"/>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
              <w:gridCol w:w="7604"/>
            </w:tblGrid>
            <w:tr w:rsidR="0073602D" w:rsidRPr="005C5369" w:rsidTr="00F37D40">
              <w:trPr>
                <w:trHeight w:val="175"/>
              </w:trPr>
              <w:tc>
                <w:tcPr>
                  <w:tcW w:w="7966" w:type="dxa"/>
                  <w:gridSpan w:val="2"/>
                </w:tcPr>
                <w:p w:rsidR="0073602D" w:rsidRPr="005C5369" w:rsidRDefault="0073602D" w:rsidP="00F37D40">
                  <w:pPr>
                    <w:contextualSpacing/>
                    <w:jc w:val="thaiDistribute"/>
                    <w:rPr>
                      <w:rFonts w:ascii="TH SarabunPSK" w:eastAsia="Times New Roman" w:hAnsi="TH SarabunPSK" w:cs="TH SarabunPSK"/>
                      <w:color w:val="000000" w:themeColor="text1"/>
                      <w:sz w:val="32"/>
                      <w:szCs w:val="32"/>
                      <w:cs/>
                    </w:rPr>
                  </w:pPr>
                  <w:r w:rsidRPr="005C5369">
                    <w:rPr>
                      <w:rFonts w:ascii="TH SarabunPSK" w:eastAsia="Times New Roman" w:hAnsi="TH SarabunPSK" w:cs="TH SarabunPSK"/>
                      <w:b/>
                      <w:bCs/>
                      <w:color w:val="000000" w:themeColor="text1"/>
                      <w:spacing w:val="-10"/>
                      <w:sz w:val="32"/>
                      <w:szCs w:val="32"/>
                      <w:cs/>
                    </w:rPr>
                    <w:t xml:space="preserve">กิจกรรม </w:t>
                  </w:r>
                  <w:r w:rsidRPr="005C5369">
                    <w:rPr>
                      <w:rFonts w:ascii="TH SarabunPSK" w:eastAsia="Times New Roman" w:hAnsi="TH SarabunPSK" w:cs="TH SarabunPSK"/>
                      <w:b/>
                      <w:bCs/>
                      <w:color w:val="000000" w:themeColor="text1"/>
                      <w:spacing w:val="-10"/>
                      <w:sz w:val="32"/>
                      <w:szCs w:val="32"/>
                    </w:rPr>
                    <w:t>AMR</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z w:val="32"/>
                      <w:szCs w:val="32"/>
                      <w:cs/>
                    </w:rPr>
                    <w:t xml:space="preserve"> (</w:t>
                  </w:r>
                  <w:r w:rsidRPr="005C5369">
                    <w:rPr>
                      <w:rFonts w:ascii="TH SarabunPSK" w:eastAsia="Times New Roman" w:hAnsi="TH SarabunPSK" w:cs="TH SarabunPSK"/>
                      <w:color w:val="000000" w:themeColor="text1"/>
                      <w:sz w:val="32"/>
                      <w:szCs w:val="32"/>
                    </w:rPr>
                    <w:t xml:space="preserve">download </w:t>
                  </w:r>
                  <w:r w:rsidRPr="005C5369">
                    <w:rPr>
                      <w:rFonts w:ascii="TH SarabunPSK" w:eastAsia="Times New Roman" w:hAnsi="TH SarabunPSK" w:cs="TH SarabunPSK"/>
                      <w:color w:val="000000" w:themeColor="text1"/>
                      <w:sz w:val="32"/>
                      <w:szCs w:val="32"/>
                      <w:cs/>
                    </w:rPr>
                    <w:t>แบบประเมินตนเอง</w:t>
                  </w:r>
                  <w:r w:rsidRPr="005C5369">
                    <w:rPr>
                      <w:rFonts w:ascii="TH SarabunPSK" w:eastAsia="Times New Roman" w:hAnsi="TH SarabunPSK" w:cs="TH SarabunPSK"/>
                      <w:color w:val="000000" w:themeColor="text1"/>
                      <w:sz w:val="32"/>
                      <w:szCs w:val="32"/>
                    </w:rPr>
                    <w:t xml:space="preserve"> </w:t>
                  </w:r>
                  <w:r w:rsidRPr="005C5369">
                    <w:rPr>
                      <w:rFonts w:ascii="TH SarabunPSK" w:eastAsia="Times New Roman" w:hAnsi="TH SarabunPSK" w:cs="TH SarabunPSK"/>
                      <w:color w:val="000000" w:themeColor="text1"/>
                      <w:sz w:val="32"/>
                      <w:szCs w:val="32"/>
                      <w:cs/>
                    </w:rPr>
                    <w:t xml:space="preserve">ได้ทาง </w:t>
                  </w:r>
                  <w:r w:rsidRPr="005C5369">
                    <w:rPr>
                      <w:rFonts w:ascii="TH SarabunPSK" w:hAnsi="TH SarabunPSK" w:cs="TH SarabunPSK"/>
                      <w:b/>
                      <w:bCs/>
                      <w:color w:val="000000" w:themeColor="text1"/>
                      <w:sz w:val="32"/>
                      <w:szCs w:val="32"/>
                    </w:rPr>
                    <w:t>https://goo.gl/qtJLuv</w:t>
                  </w:r>
                  <w:r w:rsidRPr="005C5369">
                    <w:rPr>
                      <w:rFonts w:ascii="TH SarabunPSK" w:eastAsia="Times New Roman" w:hAnsi="TH SarabunPSK" w:cs="TH SarabunPSK"/>
                      <w:color w:val="000000" w:themeColor="text1"/>
                      <w:sz w:val="32"/>
                      <w:szCs w:val="32"/>
                      <w:cs/>
                    </w:rPr>
                    <w:t>)</w:t>
                  </w:r>
                </w:p>
              </w:tc>
            </w:tr>
            <w:tr w:rsidR="0073602D" w:rsidRPr="005C5369" w:rsidTr="00F37D40">
              <w:tc>
                <w:tcPr>
                  <w:tcW w:w="362" w:type="dxa"/>
                  <w:tcBorders>
                    <w:right w:val="nil"/>
                  </w:tcBorders>
                </w:tcPr>
                <w:p w:rsidR="0073602D" w:rsidRPr="005C5369" w:rsidRDefault="0073602D" w:rsidP="00F37D40">
                  <w:pPr>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rPr>
                    <w:t>1</w:t>
                  </w:r>
                </w:p>
              </w:tc>
              <w:tc>
                <w:tcPr>
                  <w:tcW w:w="7604" w:type="dxa"/>
                  <w:tcBorders>
                    <w:left w:val="nil"/>
                  </w:tcBorders>
                </w:tcPr>
                <w:p w:rsidR="0073602D" w:rsidRPr="005C5369" w:rsidRDefault="0073602D" w:rsidP="00F37D40">
                  <w:pPr>
                    <w:contextualSpacing/>
                    <w:jc w:val="thaiDistribute"/>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color w:val="000000" w:themeColor="text1"/>
                      <w:spacing w:val="-10"/>
                      <w:sz w:val="32"/>
                      <w:szCs w:val="32"/>
                      <w:cs/>
                    </w:rPr>
                    <w:t xml:space="preserve">กลไกการจัดการ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อย่างบูรณาการ (</w:t>
                  </w:r>
                  <w:r w:rsidRPr="005C5369">
                    <w:rPr>
                      <w:rFonts w:ascii="TH SarabunPSK" w:eastAsia="Times New Roman" w:hAnsi="TH SarabunPSK" w:cs="TH SarabunPSK"/>
                      <w:color w:val="000000" w:themeColor="text1"/>
                      <w:spacing w:val="-10"/>
                      <w:sz w:val="32"/>
                      <w:szCs w:val="32"/>
                    </w:rPr>
                    <w:t xml:space="preserve">Governance mechanism on AMR) </w:t>
                  </w:r>
                  <w:r w:rsidRPr="005C5369">
                    <w:rPr>
                      <w:rFonts w:ascii="TH SarabunPSK" w:eastAsia="Times New Roman" w:hAnsi="TH SarabunPSK" w:cs="TH SarabunPSK"/>
                      <w:color w:val="FF0000"/>
                      <w:spacing w:val="-10"/>
                      <w:sz w:val="32"/>
                      <w:szCs w:val="32"/>
                      <w:cs/>
                    </w:rPr>
                    <w:t>(100 คะแนน)</w:t>
                  </w:r>
                </w:p>
                <w:p w:rsidR="0073602D" w:rsidRPr="005C5369" w:rsidRDefault="0073602D" w:rsidP="0073602D">
                  <w:pPr>
                    <w:numPr>
                      <w:ilvl w:val="0"/>
                      <w:numId w:val="10"/>
                    </w:numPr>
                    <w:tabs>
                      <w:tab w:val="left" w:pos="311"/>
                    </w:tabs>
                    <w:spacing w:after="0" w:line="240" w:lineRule="auto"/>
                    <w:ind w:left="27" w:hanging="27"/>
                    <w:contextualSpacing/>
                    <w:jc w:val="thaiDistribute"/>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color w:val="000000" w:themeColor="text1"/>
                      <w:spacing w:val="-10"/>
                      <w:sz w:val="32"/>
                      <w:szCs w:val="32"/>
                      <w:cs/>
                    </w:rPr>
                    <w:t xml:space="preserve">คณะกรรมการที่มีบทบาทด้านการจัดการ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(2) มีการประชุมอย่างสม่ำเสมอ</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pacing w:val="-10"/>
                      <w:sz w:val="32"/>
                      <w:szCs w:val="32"/>
                      <w:cs/>
                    </w:rPr>
                    <w:t xml:space="preserve">(3) เป้าหมายการจัดการ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ที่ชัดเจน (4)</w:t>
                  </w:r>
                  <w:r w:rsidRPr="005C5369">
                    <w:rPr>
                      <w:rFonts w:ascii="TH SarabunPSK" w:hAnsi="TH SarabunPSK" w:cs="TH SarabunPSK"/>
                      <w:color w:val="000000" w:themeColor="text1"/>
                      <w:sz w:val="32"/>
                      <w:szCs w:val="32"/>
                      <w:cs/>
                    </w:rPr>
                    <w:t xml:space="preserve"> </w:t>
                  </w:r>
                  <w:r w:rsidRPr="005C5369">
                    <w:rPr>
                      <w:rFonts w:ascii="TH SarabunPSK" w:eastAsia="Times New Roman" w:hAnsi="TH SarabunPSK" w:cs="TH SarabunPSK"/>
                      <w:color w:val="000000" w:themeColor="text1"/>
                      <w:sz w:val="32"/>
                      <w:szCs w:val="32"/>
                      <w:cs/>
                    </w:rPr>
                    <w:t xml:space="preserve">แผนการขับเคลื่อนมาตรการ </w:t>
                  </w:r>
                  <w:r w:rsidRPr="005C5369">
                    <w:rPr>
                      <w:rFonts w:ascii="TH SarabunPSK" w:eastAsia="Times New Roman" w:hAnsi="TH SarabunPSK" w:cs="TH SarabunPSK"/>
                      <w:color w:val="000000" w:themeColor="text1"/>
                      <w:sz w:val="32"/>
                      <w:szCs w:val="32"/>
                    </w:rPr>
                    <w:t>AMR</w:t>
                  </w:r>
                  <w:r w:rsidRPr="005C5369">
                    <w:rPr>
                      <w:rFonts w:ascii="TH SarabunPSK" w:eastAsia="Times New Roman" w:hAnsi="TH SarabunPSK" w:cs="TH SarabunPSK"/>
                      <w:color w:val="000000" w:themeColor="text1"/>
                      <w:sz w:val="32"/>
                      <w:szCs w:val="32"/>
                      <w:cs/>
                    </w:rPr>
                    <w:t xml:space="preserve"> </w:t>
                  </w:r>
                  <w:r w:rsidRPr="005C5369">
                    <w:rPr>
                      <w:rFonts w:ascii="TH SarabunPSK" w:eastAsia="Times New Roman" w:hAnsi="TH SarabunPSK" w:cs="TH SarabunPSK"/>
                      <w:color w:val="000000" w:themeColor="text1"/>
                      <w:spacing w:val="-10"/>
                      <w:sz w:val="32"/>
                      <w:szCs w:val="32"/>
                      <w:cs/>
                    </w:rPr>
                    <w:t>(5) การกำกับ</w:t>
                  </w:r>
                  <w:r w:rsidRPr="005C5369">
                    <w:rPr>
                      <w:rFonts w:ascii="TH SarabunPSK" w:eastAsia="Times New Roman" w:hAnsi="TH SarabunPSK" w:cs="TH SarabunPSK"/>
                      <w:color w:val="000000" w:themeColor="text1"/>
                      <w:spacing w:val="-10"/>
                      <w:sz w:val="32"/>
                      <w:szCs w:val="32"/>
                      <w:cs/>
                    </w:rPr>
                    <w:lastRenderedPageBreak/>
                    <w:t xml:space="preserve">ติดตามข้อมูล วิเคราะห์ และสรุปผลความก้าวหน้าในการดำเนินงาน (6) </w:t>
                  </w:r>
                  <w:r w:rsidRPr="005C5369">
                    <w:rPr>
                      <w:rFonts w:ascii="TH SarabunPSK" w:eastAsia="Times New Roman" w:hAnsi="TH SarabunPSK" w:cs="TH SarabunPSK"/>
                      <w:color w:val="000000" w:themeColor="text1"/>
                      <w:spacing w:val="-12"/>
                      <w:sz w:val="32"/>
                      <w:szCs w:val="32"/>
                      <w:cs/>
                    </w:rPr>
                    <w:t>โรงพยาบาลให้การสนับสนุนด้านงบประมาณ อุปกรณ์เครื่องมือ และบุคลากร เพื่อการแก้ไขปัญหา</w:t>
                  </w:r>
                  <w:r w:rsidRPr="005C5369">
                    <w:rPr>
                      <w:rFonts w:ascii="TH SarabunPSK" w:eastAsia="Times New Roman" w:hAnsi="TH SarabunPSK" w:cs="TH SarabunPSK"/>
                      <w:color w:val="000000" w:themeColor="text1"/>
                      <w:spacing w:val="-10"/>
                      <w:sz w:val="32"/>
                      <w:szCs w:val="32"/>
                      <w:cs/>
                    </w:rPr>
                    <w:t xml:space="preserve"> (7) มีการจัดการ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อย่างบูรณาการในระดับเขต เพื่อให้ระบบมีความเข้มแข็งและยั่งยืน</w:t>
                  </w:r>
                </w:p>
              </w:tc>
            </w:tr>
            <w:tr w:rsidR="0073602D" w:rsidRPr="005C5369" w:rsidTr="00F37D40">
              <w:tc>
                <w:tcPr>
                  <w:tcW w:w="362" w:type="dxa"/>
                  <w:tcBorders>
                    <w:right w:val="nil"/>
                  </w:tcBorders>
                </w:tcPr>
                <w:p w:rsidR="0073602D" w:rsidRPr="005C5369" w:rsidRDefault="0073602D" w:rsidP="00F37D40">
                  <w:pPr>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rPr>
                    <w:lastRenderedPageBreak/>
                    <w:t xml:space="preserve">2 </w:t>
                  </w:r>
                </w:p>
              </w:tc>
              <w:tc>
                <w:tcPr>
                  <w:tcW w:w="7604" w:type="dxa"/>
                  <w:tcBorders>
                    <w:left w:val="nil"/>
                  </w:tcBorders>
                </w:tcPr>
                <w:p w:rsidR="0073602D" w:rsidRPr="005C5369" w:rsidRDefault="0073602D"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การเฝ้าระวังทางห้องปฏิบัติการ</w:t>
                  </w:r>
                  <w:r w:rsidRPr="005C5369">
                    <w:rPr>
                      <w:rFonts w:ascii="TH SarabunPSK" w:hAnsi="TH SarabunPSK" w:cs="TH SarabunPSK"/>
                      <w:color w:val="000000" w:themeColor="text1"/>
                      <w:sz w:val="32"/>
                      <w:szCs w:val="32"/>
                    </w:rPr>
                    <w:t xml:space="preserve"> </w:t>
                  </w:r>
                  <w:r w:rsidRPr="005C5369">
                    <w:rPr>
                      <w:rFonts w:ascii="TH SarabunPSK" w:eastAsia="Times New Roman" w:hAnsi="TH SarabunPSK" w:cs="TH SarabunPSK"/>
                      <w:color w:val="FF0000"/>
                      <w:spacing w:val="-10"/>
                      <w:sz w:val="32"/>
                      <w:szCs w:val="32"/>
                      <w:cs/>
                    </w:rPr>
                    <w:t>(100 คะแนน)</w:t>
                  </w:r>
                </w:p>
                <w:p w:rsidR="0073602D" w:rsidRPr="005C5369" w:rsidRDefault="0073602D" w:rsidP="0073602D">
                  <w:pPr>
                    <w:numPr>
                      <w:ilvl w:val="0"/>
                      <w:numId w:val="11"/>
                    </w:numPr>
                    <w:tabs>
                      <w:tab w:val="left" w:pos="347"/>
                    </w:tabs>
                    <w:spacing w:after="0" w:line="240" w:lineRule="auto"/>
                    <w:ind w:left="27" w:hanging="27"/>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การตรวจ </w:t>
                  </w:r>
                  <w:r w:rsidRPr="005C5369">
                    <w:rPr>
                      <w:rFonts w:ascii="TH SarabunPSK" w:hAnsi="TH SarabunPSK" w:cs="TH SarabunPSK"/>
                      <w:color w:val="000000" w:themeColor="text1"/>
                      <w:sz w:val="32"/>
                      <w:szCs w:val="32"/>
                    </w:rPr>
                    <w:t xml:space="preserve">identify </w:t>
                  </w:r>
                  <w:r w:rsidRPr="005C5369">
                    <w:rPr>
                      <w:rFonts w:ascii="TH SarabunPSK" w:hAnsi="TH SarabunPSK" w:cs="TH SarabunPSK"/>
                      <w:color w:val="000000" w:themeColor="text1"/>
                      <w:sz w:val="32"/>
                      <w:szCs w:val="32"/>
                      <w:cs/>
                    </w:rPr>
                    <w:t xml:space="preserve">เชื้อแบคทีเรียตามมาตรฐาน (2) การเลือกชนิดของยาในการทดสอบความไวของเชื้อตามมาตรฐาน (3) ระบบ </w:t>
                  </w:r>
                  <w:r w:rsidRPr="005C5369">
                    <w:rPr>
                      <w:rFonts w:ascii="TH SarabunPSK" w:hAnsi="TH SarabunPSK" w:cs="TH SarabunPSK"/>
                      <w:color w:val="000000" w:themeColor="text1"/>
                      <w:sz w:val="32"/>
                      <w:szCs w:val="32"/>
                    </w:rPr>
                    <w:t xml:space="preserve">Lab Alert </w:t>
                  </w:r>
                  <w:r w:rsidRPr="005C5369">
                    <w:rPr>
                      <w:rFonts w:ascii="TH SarabunPSK" w:hAnsi="TH SarabunPSK" w:cs="TH SarabunPSK"/>
                      <w:color w:val="000000" w:themeColor="text1"/>
                      <w:sz w:val="32"/>
                      <w:szCs w:val="32"/>
                      <w:cs/>
                    </w:rPr>
                    <w:t xml:space="preserve"> (4) ระบบการเฝ้าระวังพิเศษในเชื้อดื้อยาสำคัญสอดคล้องกับการเฝ้าระวังทางระบาดวิทยาระดับประเทศ</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(5) การจัดทำ </w:t>
                  </w:r>
                  <w:r w:rsidRPr="005C5369">
                    <w:rPr>
                      <w:rFonts w:ascii="TH SarabunPSK" w:hAnsi="TH SarabunPSK" w:cs="TH SarabunPSK"/>
                      <w:color w:val="000000" w:themeColor="text1"/>
                      <w:sz w:val="32"/>
                      <w:szCs w:val="32"/>
                    </w:rPr>
                    <w:t xml:space="preserve">Antibiogram </w:t>
                  </w:r>
                  <w:r w:rsidRPr="005C5369">
                    <w:rPr>
                      <w:rFonts w:ascii="TH SarabunPSK" w:hAnsi="TH SarabunPSK" w:cs="TH SarabunPSK"/>
                      <w:color w:val="000000" w:themeColor="text1"/>
                      <w:sz w:val="32"/>
                      <w:szCs w:val="32"/>
                      <w:cs/>
                    </w:rPr>
                    <w:t xml:space="preserve">ตามมาตรฐานอย่างน้อยปีละ </w:t>
                  </w: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ครั้ง</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(6) ระบบบันทึกผลห้องปฏิบัติการจุลชีววิทยาแบบอิเล็กทรอนิกส์ </w:t>
                  </w:r>
                  <w:r w:rsidRPr="005C5369">
                    <w:rPr>
                      <w:rFonts w:ascii="TH SarabunPSK" w:hAnsi="TH SarabunPSK" w:cs="TH SarabunPSK"/>
                      <w:color w:val="000000" w:themeColor="text1"/>
                      <w:sz w:val="32"/>
                      <w:szCs w:val="32"/>
                    </w:rPr>
                    <w:t xml:space="preserve">(7) </w:t>
                  </w:r>
                  <w:r w:rsidRPr="005C5369">
                    <w:rPr>
                      <w:rFonts w:ascii="TH SarabunPSK" w:hAnsi="TH SarabunPSK" w:cs="TH SarabunPSK"/>
                      <w:color w:val="000000" w:themeColor="text1"/>
                      <w:sz w:val="32"/>
                      <w:szCs w:val="32"/>
                      <w:cs/>
                    </w:rPr>
                    <w:t>การรายงานการเฝ้าระวังเชื้อดื้อยาทางห้องปฏิบัติการ (8) นำเสนอสรุปรายงานการพบเชื้อดื้อยา พร้อมทั้งวิเคราะห์แนวโน้มปัญหา</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(9) มีการพัฒนาระบบเฝ้าระวังทางห้องปฏิบัติการอย่างต่อเนื่อง เช่น </w:t>
                  </w:r>
                  <w:r w:rsidRPr="005C5369">
                    <w:rPr>
                      <w:rFonts w:ascii="TH SarabunPSK" w:hAnsi="TH SarabunPSK" w:cs="TH SarabunPSK"/>
                      <w:color w:val="000000" w:themeColor="text1"/>
                      <w:sz w:val="32"/>
                      <w:szCs w:val="32"/>
                    </w:rPr>
                    <w:t>CQI, R2R</w:t>
                  </w:r>
                  <w:r w:rsidRPr="005C5369">
                    <w:rPr>
                      <w:rFonts w:ascii="TH SarabunPSK" w:hAnsi="TH SarabunPSK" w:cs="TH SarabunPSK"/>
                      <w:color w:val="000000" w:themeColor="text1"/>
                      <w:sz w:val="32"/>
                      <w:szCs w:val="32"/>
                      <w:cs/>
                    </w:rPr>
                    <w:t xml:space="preserve"> (10) รพ.ระดับ </w:t>
                  </w:r>
                  <w:r w:rsidRPr="005C5369">
                    <w:rPr>
                      <w:rFonts w:ascii="TH SarabunPSK" w:hAnsi="TH SarabunPSK" w:cs="TH SarabunPSK"/>
                      <w:color w:val="000000" w:themeColor="text1"/>
                      <w:sz w:val="32"/>
                      <w:szCs w:val="32"/>
                    </w:rPr>
                    <w:t xml:space="preserve">A,S </w:t>
                  </w:r>
                  <w:r w:rsidRPr="005C5369">
                    <w:rPr>
                      <w:rFonts w:ascii="TH SarabunPSK" w:hAnsi="TH SarabunPSK" w:cs="TH SarabunPSK"/>
                      <w:color w:val="000000" w:themeColor="text1"/>
                      <w:sz w:val="32"/>
                      <w:szCs w:val="32"/>
                      <w:cs/>
                    </w:rPr>
                    <w:t>มีการรายงานเชื่อมโยงกับระดับประเทศ</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NARST</w:t>
                  </w:r>
                  <w:r w:rsidRPr="005C5369">
                    <w:rPr>
                      <w:rFonts w:ascii="TH SarabunPSK" w:hAnsi="TH SarabunPSK" w:cs="TH SarabunPSK"/>
                      <w:color w:val="000000" w:themeColor="text1"/>
                      <w:sz w:val="32"/>
                      <w:szCs w:val="32"/>
                      <w:cs/>
                    </w:rPr>
                    <w:t>) (11) การประสานความร่วมมือในการขับเคลื่อนร่วมกับเขตสุขภาพ ศูนย์วิทย์ฯ สคร.</w:t>
                  </w:r>
                </w:p>
              </w:tc>
            </w:tr>
            <w:tr w:rsidR="0073602D" w:rsidRPr="005C5369" w:rsidTr="00F37D40">
              <w:tc>
                <w:tcPr>
                  <w:tcW w:w="362" w:type="dxa"/>
                  <w:tcBorders>
                    <w:right w:val="nil"/>
                  </w:tcBorders>
                </w:tcPr>
                <w:p w:rsidR="0073602D" w:rsidRPr="005C5369" w:rsidRDefault="0073602D" w:rsidP="00F37D40">
                  <w:pPr>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rPr>
                    <w:t>3</w:t>
                  </w:r>
                </w:p>
              </w:tc>
              <w:tc>
                <w:tcPr>
                  <w:tcW w:w="7604" w:type="dxa"/>
                  <w:tcBorders>
                    <w:left w:val="nil"/>
                  </w:tcBorders>
                </w:tcPr>
                <w:p w:rsidR="0073602D" w:rsidRPr="005C5369" w:rsidRDefault="0073602D" w:rsidP="00F37D40">
                  <w:pPr>
                    <w:contextualSpacing/>
                    <w:jc w:val="thaiDistribute"/>
                    <w:rPr>
                      <w:rFonts w:ascii="TH SarabunPSK" w:eastAsia="Times New Roman" w:hAnsi="TH SarabunPSK" w:cs="TH SarabunPSK"/>
                      <w:color w:val="000000" w:themeColor="text1"/>
                      <w:sz w:val="32"/>
                      <w:szCs w:val="32"/>
                    </w:rPr>
                  </w:pPr>
                  <w:r w:rsidRPr="005C5369">
                    <w:rPr>
                      <w:rFonts w:ascii="TH SarabunPSK" w:eastAsia="Times New Roman" w:hAnsi="TH SarabunPSK" w:cs="TH SarabunPSK"/>
                      <w:color w:val="000000" w:themeColor="text1"/>
                      <w:sz w:val="32"/>
                      <w:szCs w:val="32"/>
                      <w:cs/>
                    </w:rPr>
                    <w:t>การควบคุมกำกับดูแลการใช้ยาในโรงพยาบาล</w:t>
                  </w:r>
                  <w:r w:rsidRPr="005C5369">
                    <w:rPr>
                      <w:rFonts w:ascii="TH SarabunPSK" w:eastAsia="Times New Roman" w:hAnsi="TH SarabunPSK" w:cs="TH SarabunPSK"/>
                      <w:color w:val="000000" w:themeColor="text1"/>
                      <w:sz w:val="32"/>
                      <w:szCs w:val="32"/>
                    </w:rPr>
                    <w:t xml:space="preserve"> </w:t>
                  </w:r>
                  <w:r w:rsidRPr="005C5369">
                    <w:rPr>
                      <w:rFonts w:ascii="TH SarabunPSK" w:eastAsia="Times New Roman" w:hAnsi="TH SarabunPSK" w:cs="TH SarabunPSK"/>
                      <w:color w:val="FF0000"/>
                      <w:spacing w:val="-10"/>
                      <w:sz w:val="32"/>
                      <w:szCs w:val="32"/>
                      <w:cs/>
                    </w:rPr>
                    <w:t>(100 คะแนน)</w:t>
                  </w:r>
                </w:p>
                <w:p w:rsidR="0073602D" w:rsidRPr="005C5369" w:rsidRDefault="0073602D" w:rsidP="0073602D">
                  <w:pPr>
                    <w:numPr>
                      <w:ilvl w:val="0"/>
                      <w:numId w:val="12"/>
                    </w:numPr>
                    <w:tabs>
                      <w:tab w:val="left" w:pos="311"/>
                    </w:tabs>
                    <w:spacing w:after="0" w:line="240" w:lineRule="auto"/>
                    <w:ind w:left="27" w:firstLine="0"/>
                    <w:contextualSpacing/>
                    <w:jc w:val="thaiDistribute"/>
                    <w:rPr>
                      <w:rFonts w:ascii="TH SarabunPSK" w:hAnsi="TH SarabunPSK" w:cs="TH SarabunPSK"/>
                      <w:color w:val="000000" w:themeColor="text1"/>
                      <w:sz w:val="32"/>
                      <w:szCs w:val="32"/>
                      <w:cs/>
                    </w:rPr>
                  </w:pPr>
                  <w:r w:rsidRPr="005C5369">
                    <w:rPr>
                      <w:rFonts w:ascii="TH SarabunPSK" w:eastAsia="Times New Roman" w:hAnsi="TH SarabunPSK" w:cs="TH SarabunPSK"/>
                      <w:color w:val="000000" w:themeColor="text1"/>
                      <w:spacing w:val="-12"/>
                      <w:sz w:val="32"/>
                      <w:szCs w:val="32"/>
                      <w:cs/>
                    </w:rPr>
                    <w:t xml:space="preserve">การวางระบบการคัดเลือก กระจาย และควบคุมกำกับดูแลการใช้ยาในโรงพยาบาล และในเครือข่าย (2) การขับเคลื่อนและกำกับติดตามมาตรการลดการใช้ยาในโรค/ภาวะ ได้แก่ </w:t>
                  </w:r>
                  <w:r w:rsidRPr="005C5369">
                    <w:rPr>
                      <w:rFonts w:ascii="TH SarabunPSK" w:eastAsia="Times New Roman" w:hAnsi="TH SarabunPSK" w:cs="TH SarabunPSK"/>
                      <w:color w:val="000000" w:themeColor="text1"/>
                      <w:spacing w:val="-12"/>
                      <w:sz w:val="32"/>
                      <w:szCs w:val="32"/>
                    </w:rPr>
                    <w:t xml:space="preserve">RI, AD, FTW, APL </w:t>
                  </w:r>
                  <w:r w:rsidRPr="005C5369">
                    <w:rPr>
                      <w:rFonts w:ascii="TH SarabunPSK" w:eastAsia="Times New Roman" w:hAnsi="TH SarabunPSK" w:cs="TH SarabunPSK"/>
                      <w:strike/>
                      <w:color w:val="0070C0"/>
                      <w:spacing w:val="-12"/>
                      <w:sz w:val="32"/>
                      <w:szCs w:val="32"/>
                      <w:cs/>
                    </w:rPr>
                    <w:t>(3)</w:t>
                  </w:r>
                  <w:r w:rsidRPr="005C5369">
                    <w:rPr>
                      <w:rFonts w:ascii="TH SarabunPSK" w:hAnsi="TH SarabunPSK" w:cs="TH SarabunPSK"/>
                      <w:strike/>
                      <w:color w:val="0070C0"/>
                      <w:sz w:val="32"/>
                      <w:szCs w:val="32"/>
                      <w:cs/>
                    </w:rPr>
                    <w:t xml:space="preserve"> </w:t>
                  </w:r>
                  <w:r w:rsidRPr="005C5369">
                    <w:rPr>
                      <w:rFonts w:ascii="TH SarabunPSK" w:eastAsia="Times New Roman" w:hAnsi="TH SarabunPSK" w:cs="TH SarabunPSK"/>
                      <w:strike/>
                      <w:color w:val="0070C0"/>
                      <w:spacing w:val="-14"/>
                      <w:sz w:val="32"/>
                      <w:szCs w:val="32"/>
                      <w:cs/>
                    </w:rPr>
                    <w:t>การกำหนดแนวทางการรักษา/ข้อแนะนำในการเลือกใช้ยาปฏิชีวนะในโรคติดเชื้อที่พบบ่อย และ</w:t>
                  </w:r>
                  <w:r w:rsidRPr="005C5369">
                    <w:rPr>
                      <w:rFonts w:ascii="TH SarabunPSK" w:eastAsia="Times New Roman" w:hAnsi="TH SarabunPSK" w:cs="TH SarabunPSK"/>
                      <w:strike/>
                      <w:color w:val="0070C0"/>
                      <w:spacing w:val="-12"/>
                      <w:sz w:val="32"/>
                      <w:szCs w:val="32"/>
                      <w:cs/>
                    </w:rPr>
                    <w:t>กำกับให้มีการปฏิบัติตามแนวทาง (4)</w:t>
                  </w:r>
                  <w:r w:rsidRPr="005C5369">
                    <w:rPr>
                      <w:rFonts w:ascii="TH SarabunPSK" w:hAnsi="TH SarabunPSK" w:cs="TH SarabunPSK"/>
                      <w:strike/>
                      <w:color w:val="0070C0"/>
                      <w:sz w:val="32"/>
                      <w:szCs w:val="32"/>
                      <w:cs/>
                    </w:rPr>
                    <w:t xml:space="preserve"> </w:t>
                  </w:r>
                  <w:r w:rsidRPr="005C5369">
                    <w:rPr>
                      <w:rFonts w:ascii="TH SarabunPSK" w:eastAsia="Times New Roman" w:hAnsi="TH SarabunPSK" w:cs="TH SarabunPSK"/>
                      <w:strike/>
                      <w:color w:val="0070C0"/>
                      <w:spacing w:val="-12"/>
                      <w:sz w:val="32"/>
                      <w:szCs w:val="32"/>
                      <w:cs/>
                    </w:rPr>
                    <w:t>การติดตามและประเมินการใช้ยาปฏิชีวนะที่มีฤทธิ์กว้างหรือสงวนสำหรับเชื้อดื้อยา (5) มาตรการพร้อมแนวปฏิบัติในการใช้ยาปฏิชีวนะอย่างเหมาะสม</w:t>
                  </w:r>
                  <w:r w:rsidRPr="005C5369">
                    <w:rPr>
                      <w:rFonts w:ascii="TH SarabunPSK" w:eastAsia="Times New Roman" w:hAnsi="TH SarabunPSK" w:cs="TH SarabunPSK"/>
                      <w:strike/>
                      <w:color w:val="0070C0"/>
                      <w:spacing w:val="-12"/>
                      <w:sz w:val="32"/>
                      <w:szCs w:val="32"/>
                    </w:rPr>
                    <w:t xml:space="preserve"> </w:t>
                  </w:r>
                  <w:r w:rsidRPr="005C5369">
                    <w:rPr>
                      <w:rFonts w:ascii="TH SarabunPSK" w:eastAsia="Times New Roman" w:hAnsi="TH SarabunPSK" w:cs="TH SarabunPSK"/>
                      <w:strike/>
                      <w:color w:val="0070C0"/>
                      <w:spacing w:val="-12"/>
                      <w:sz w:val="32"/>
                      <w:szCs w:val="32"/>
                      <w:cs/>
                    </w:rPr>
                    <w:t xml:space="preserve">(6) </w:t>
                  </w:r>
                  <w:ins w:id="0" w:author="TOP" w:date="2018-09-07T06:38:00Z">
                    <w:r w:rsidRPr="005C5369">
                      <w:rPr>
                        <w:rFonts w:ascii="TH SarabunPSK" w:hAnsi="TH SarabunPSK" w:cs="TH SarabunPSK"/>
                        <w:strike/>
                        <w:color w:val="0070C0"/>
                        <w:sz w:val="32"/>
                        <w:szCs w:val="32"/>
                        <w:cs/>
                      </w:rPr>
                      <w:t>การสอนและฝึกอบรมทักษ</w:t>
                    </w:r>
                  </w:ins>
                  <w:r w:rsidRPr="005C5369">
                    <w:rPr>
                      <w:rFonts w:ascii="TH SarabunPSK" w:hAnsi="TH SarabunPSK" w:cs="TH SarabunPSK"/>
                      <w:strike/>
                      <w:color w:val="0070C0"/>
                      <w:sz w:val="32"/>
                      <w:szCs w:val="32"/>
                      <w:cs/>
                    </w:rPr>
                    <w:t>ะ</w:t>
                  </w:r>
                  <w:r w:rsidRPr="005C5369">
                    <w:rPr>
                      <w:rFonts w:ascii="TH SarabunPSK" w:eastAsia="Times New Roman" w:hAnsi="TH SarabunPSK" w:cs="TH SarabunPSK"/>
                      <w:strike/>
                      <w:color w:val="0070C0"/>
                      <w:spacing w:val="-12"/>
                      <w:sz w:val="32"/>
                      <w:szCs w:val="32"/>
                      <w:cs/>
                    </w:rPr>
                    <w:t xml:space="preserve"> (7) ระบบคอมพิวเตอร์ที่สนับสนุนการตัดสินใจเลือกใช้ยาอย่างเหมาะสม (8) การติดตามปริมาณการใช้ยา </w:t>
                  </w:r>
                  <w:r w:rsidRPr="005C5369">
                    <w:rPr>
                      <w:rFonts w:ascii="TH SarabunPSK" w:eastAsia="Times New Roman" w:hAnsi="TH SarabunPSK" w:cs="TH SarabunPSK"/>
                      <w:strike/>
                      <w:color w:val="0070C0"/>
                      <w:sz w:val="32"/>
                      <w:szCs w:val="32"/>
                      <w:cs/>
                    </w:rPr>
                    <w:t>ทั้งภาพรวมและเฉพาะกลุ่มยา เช่น</w:t>
                  </w:r>
                  <w:r w:rsidRPr="005C5369">
                    <w:rPr>
                      <w:rFonts w:ascii="TH SarabunPSK" w:eastAsia="Times New Roman" w:hAnsi="TH SarabunPSK" w:cs="TH SarabunPSK"/>
                      <w:strike/>
                      <w:color w:val="0070C0"/>
                      <w:spacing w:val="-14"/>
                      <w:sz w:val="32"/>
                      <w:szCs w:val="32"/>
                    </w:rPr>
                    <w:t>Carbapenems, cephalosporins, fluoroquinolones, Betalactam/Betalactamase Inhibiotor (BLBI), Colistin</w:t>
                  </w:r>
                  <w:r w:rsidRPr="005C5369">
                    <w:rPr>
                      <w:rFonts w:ascii="TH SarabunPSK" w:eastAsia="Times New Roman" w:hAnsi="TH SarabunPSK" w:cs="TH SarabunPSK"/>
                      <w:strike/>
                      <w:color w:val="0070C0"/>
                      <w:sz w:val="32"/>
                      <w:szCs w:val="32"/>
                      <w:cs/>
                    </w:rPr>
                    <w:t xml:space="preserve"> </w:t>
                  </w:r>
                  <w:r w:rsidRPr="005C5369">
                    <w:rPr>
                      <w:rFonts w:ascii="TH SarabunPSK" w:eastAsia="Times New Roman" w:hAnsi="TH SarabunPSK" w:cs="TH SarabunPSK"/>
                      <w:strike/>
                      <w:color w:val="0070C0"/>
                      <w:spacing w:val="-12"/>
                      <w:sz w:val="32"/>
                      <w:szCs w:val="32"/>
                      <w:cs/>
                    </w:rPr>
                    <w:t xml:space="preserve">(9) มีการติดตามมูลค่าการใช้ยา (10) การมีสรุปรายงาน </w:t>
                  </w:r>
                  <w:r w:rsidRPr="005C5369">
                    <w:rPr>
                      <w:rFonts w:ascii="TH SarabunPSK" w:hAnsi="TH SarabunPSK" w:cs="TH SarabunPSK"/>
                      <w:strike/>
                      <w:color w:val="0070C0"/>
                      <w:sz w:val="32"/>
                      <w:szCs w:val="32"/>
                      <w:cs/>
                    </w:rPr>
                    <w:t>พร้อมทั้งวิเคราะห์แนวโน้มการใช้ยา</w:t>
                  </w:r>
                  <w:r w:rsidRPr="005C5369">
                    <w:rPr>
                      <w:rFonts w:ascii="TH SarabunPSK" w:hAnsi="TH SarabunPSK" w:cs="TH SarabunPSK"/>
                      <w:color w:val="000000" w:themeColor="text1"/>
                      <w:sz w:val="32"/>
                      <w:szCs w:val="32"/>
                    </w:rPr>
                    <w:t xml:space="preserve"> </w:t>
                  </w:r>
                  <w:r w:rsidRPr="005C5369">
                    <w:rPr>
                      <w:rFonts w:ascii="TH SarabunPSK" w:eastAsia="Times New Roman" w:hAnsi="TH SarabunPSK" w:cs="TH SarabunPSK"/>
                      <w:color w:val="FF0000"/>
                      <w:sz w:val="32"/>
                      <w:szCs w:val="32"/>
                      <w:cs/>
                    </w:rPr>
                    <w:t>(3)</w:t>
                  </w:r>
                  <w:r w:rsidRPr="005C5369">
                    <w:rPr>
                      <w:rFonts w:ascii="TH SarabunPSK" w:hAnsi="TH SarabunPSK" w:cs="TH SarabunPSK"/>
                      <w:color w:val="FF0000"/>
                      <w:sz w:val="32"/>
                      <w:szCs w:val="32"/>
                      <w:cs/>
                    </w:rPr>
                    <w:t xml:space="preserve"> </w:t>
                  </w:r>
                  <w:r w:rsidRPr="005C5369">
                    <w:rPr>
                      <w:rFonts w:ascii="TH SarabunPSK" w:eastAsia="Times New Roman" w:hAnsi="TH SarabunPSK" w:cs="TH SarabunPSK"/>
                      <w:color w:val="FF0000"/>
                      <w:sz w:val="32"/>
                      <w:szCs w:val="32"/>
                      <w:cs/>
                    </w:rPr>
                    <w:t>การติดตามปริมาณและมูลค่าการใช้ยาต้านจุลชีพ (4) การกำหนดแนวทางการรักษา/ข้อแนะนำในการเลือกใช้ยาปฏิชีวนะในโรคติดเชื้อที่พบบ่อย และกำกับให้มีการปฏิบัติตามแนวทาง (5)</w:t>
                  </w:r>
                  <w:r w:rsidRPr="005C5369">
                    <w:rPr>
                      <w:rFonts w:ascii="TH SarabunPSK" w:hAnsi="TH SarabunPSK" w:cs="TH SarabunPSK"/>
                      <w:color w:val="FF0000"/>
                      <w:sz w:val="32"/>
                      <w:szCs w:val="32"/>
                      <w:cs/>
                    </w:rPr>
                    <w:t xml:space="preserve"> </w:t>
                  </w:r>
                  <w:r w:rsidRPr="005C5369">
                    <w:rPr>
                      <w:rFonts w:ascii="TH SarabunPSK" w:eastAsia="Times New Roman" w:hAnsi="TH SarabunPSK" w:cs="TH SarabunPSK"/>
                      <w:color w:val="FF0000"/>
                      <w:sz w:val="32"/>
                      <w:szCs w:val="32"/>
                      <w:cs/>
                    </w:rPr>
                    <w:t>การติดตามและประเมินการใช้ยาปฏิชีวนะที่มีฤทธิ์กว้างหรือสงวนสำหรับเชื้อดื้อยา (6) มาตรการพร้อมแนวปฏิบัติในการใช้ยาปฏิชีวนะอย่างเหมาะสม</w:t>
                  </w:r>
                  <w:r w:rsidRPr="005C5369">
                    <w:rPr>
                      <w:rFonts w:ascii="TH SarabunPSK" w:eastAsia="Times New Roman" w:hAnsi="TH SarabunPSK" w:cs="TH SarabunPSK"/>
                      <w:color w:val="FF0000"/>
                      <w:sz w:val="32"/>
                      <w:szCs w:val="32"/>
                    </w:rPr>
                    <w:t xml:space="preserve"> </w:t>
                  </w:r>
                  <w:r w:rsidRPr="005C5369">
                    <w:rPr>
                      <w:rFonts w:ascii="TH SarabunPSK" w:eastAsia="Times New Roman" w:hAnsi="TH SarabunPSK" w:cs="TH SarabunPSK"/>
                      <w:color w:val="FF0000"/>
                      <w:sz w:val="32"/>
                      <w:szCs w:val="32"/>
                      <w:cs/>
                    </w:rPr>
                    <w:t>(7) การสอนและฝึกอบรมทักษะ (8) ระบบคอมพิวเตอร์ที่สนับสนุนการตัดสินใจเลือกใช้ยาอย่างเหมาะสม (9) มีการประเมินผลที่สอดคล้องตามาตรการที่ใช้ รวมทั้งสรุปการดำเนินงานและสะท้อนกลับ</w:t>
                  </w:r>
                </w:p>
              </w:tc>
            </w:tr>
            <w:tr w:rsidR="0073602D" w:rsidRPr="005C5369" w:rsidTr="00F37D40">
              <w:trPr>
                <w:trHeight w:val="2178"/>
              </w:trPr>
              <w:tc>
                <w:tcPr>
                  <w:tcW w:w="362" w:type="dxa"/>
                  <w:tcBorders>
                    <w:right w:val="nil"/>
                  </w:tcBorders>
                </w:tcPr>
                <w:p w:rsidR="0073602D" w:rsidRPr="005C5369" w:rsidRDefault="0073602D" w:rsidP="00F37D40">
                  <w:pPr>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rPr>
                    <w:lastRenderedPageBreak/>
                    <w:t>4</w:t>
                  </w:r>
                </w:p>
              </w:tc>
              <w:tc>
                <w:tcPr>
                  <w:tcW w:w="7604" w:type="dxa"/>
                  <w:tcBorders>
                    <w:left w:val="nil"/>
                  </w:tcBorders>
                </w:tcPr>
                <w:p w:rsidR="0073602D" w:rsidRPr="005C5369" w:rsidRDefault="0073602D" w:rsidP="00F37D40">
                  <w:pPr>
                    <w:contextualSpacing/>
                    <w:jc w:val="thaiDistribute"/>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color w:val="000000" w:themeColor="text1"/>
                      <w:spacing w:val="-10"/>
                      <w:sz w:val="32"/>
                      <w:szCs w:val="32"/>
                      <w:cs/>
                    </w:rPr>
                    <w:t>การเฝ้าระวัง ป้องกันและควบคุมการติดเชื้อในโรงพยาบาล</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FF0000"/>
                      <w:spacing w:val="-10"/>
                      <w:sz w:val="32"/>
                      <w:szCs w:val="32"/>
                      <w:cs/>
                    </w:rPr>
                    <w:t>(100 คะแนน)</w:t>
                  </w:r>
                </w:p>
                <w:p w:rsidR="0073602D" w:rsidRPr="005C5369" w:rsidRDefault="0073602D" w:rsidP="0073602D">
                  <w:pPr>
                    <w:numPr>
                      <w:ilvl w:val="0"/>
                      <w:numId w:val="13"/>
                    </w:numPr>
                    <w:tabs>
                      <w:tab w:val="left" w:pos="311"/>
                    </w:tabs>
                    <w:spacing w:after="0" w:line="240" w:lineRule="auto"/>
                    <w:ind w:left="27" w:hanging="27"/>
                    <w:contextualSpacing/>
                    <w:jc w:val="thaiDistribute"/>
                    <w:rPr>
                      <w:rFonts w:ascii="TH SarabunPSK" w:eastAsia="Times New Roman" w:hAnsi="TH SarabunPSK" w:cs="TH SarabunPSK"/>
                      <w:color w:val="000000" w:themeColor="text1"/>
                      <w:spacing w:val="-10"/>
                      <w:sz w:val="32"/>
                      <w:szCs w:val="32"/>
                      <w:cs/>
                    </w:rPr>
                  </w:pPr>
                  <w:r w:rsidRPr="005C5369">
                    <w:rPr>
                      <w:rFonts w:ascii="TH SarabunPSK" w:eastAsia="Times New Roman" w:hAnsi="TH SarabunPSK" w:cs="TH SarabunPSK"/>
                      <w:color w:val="000000" w:themeColor="text1"/>
                      <w:spacing w:val="-10"/>
                      <w:sz w:val="32"/>
                      <w:szCs w:val="32"/>
                      <w:cs/>
                    </w:rPr>
                    <w:t xml:space="preserve">จำนวนพยาบาล </w:t>
                  </w:r>
                  <w:r w:rsidRPr="005C5369">
                    <w:rPr>
                      <w:rFonts w:ascii="TH SarabunPSK" w:eastAsia="Times New Roman" w:hAnsi="TH SarabunPSK" w:cs="TH SarabunPSK"/>
                      <w:color w:val="000000" w:themeColor="text1"/>
                      <w:spacing w:val="-10"/>
                      <w:sz w:val="32"/>
                      <w:szCs w:val="32"/>
                    </w:rPr>
                    <w:t xml:space="preserve">ICN </w:t>
                  </w:r>
                  <w:r w:rsidRPr="005C5369">
                    <w:rPr>
                      <w:rFonts w:ascii="TH SarabunPSK" w:eastAsia="Times New Roman" w:hAnsi="TH SarabunPSK" w:cs="TH SarabunPSK"/>
                      <w:color w:val="000000" w:themeColor="text1"/>
                      <w:spacing w:val="-10"/>
                      <w:sz w:val="32"/>
                      <w:szCs w:val="32"/>
                      <w:cs/>
                    </w:rPr>
                    <w:t xml:space="preserve">ที่เพียงพอ (2) การประชุมคณะกรรมการ </w:t>
                  </w:r>
                  <w:r w:rsidRPr="005C5369">
                    <w:rPr>
                      <w:rFonts w:ascii="TH SarabunPSK" w:eastAsia="Times New Roman" w:hAnsi="TH SarabunPSK" w:cs="TH SarabunPSK"/>
                      <w:color w:val="000000" w:themeColor="text1"/>
                      <w:spacing w:val="-10"/>
                      <w:sz w:val="32"/>
                      <w:szCs w:val="32"/>
                    </w:rPr>
                    <w:t xml:space="preserve">ICC </w:t>
                  </w:r>
                  <w:r w:rsidRPr="005C5369">
                    <w:rPr>
                      <w:rFonts w:ascii="TH SarabunPSK" w:eastAsia="Times New Roman" w:hAnsi="TH SarabunPSK" w:cs="TH SarabunPSK"/>
                      <w:color w:val="000000" w:themeColor="text1"/>
                      <w:spacing w:val="-10"/>
                      <w:sz w:val="32"/>
                      <w:szCs w:val="32"/>
                      <w:cs/>
                    </w:rPr>
                    <w:t>อย่างสม่ำเสมอ</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pacing w:val="-10"/>
                      <w:sz w:val="32"/>
                      <w:szCs w:val="32"/>
                      <w:cs/>
                    </w:rPr>
                    <w:t xml:space="preserve">(3) โรงพยาบาลมีโครงสร้างพื้นฐานเอื้อต่อการจัดการ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 xml:space="preserve"> (4) </w:t>
                  </w:r>
                  <w:r w:rsidRPr="005C5369">
                    <w:rPr>
                      <w:rFonts w:ascii="TH SarabunPSK" w:eastAsia="Times New Roman" w:hAnsi="TH SarabunPSK" w:cs="TH SarabunPSK"/>
                      <w:color w:val="000000" w:themeColor="text1"/>
                      <w:spacing w:val="-10"/>
                      <w:sz w:val="32"/>
                      <w:szCs w:val="32"/>
                    </w:rPr>
                    <w:t xml:space="preserve">IPC guideline </w:t>
                  </w:r>
                  <w:r w:rsidRPr="005C5369">
                    <w:rPr>
                      <w:rFonts w:ascii="TH SarabunPSK" w:eastAsia="Times New Roman" w:hAnsi="TH SarabunPSK" w:cs="TH SarabunPSK"/>
                      <w:color w:val="000000" w:themeColor="text1"/>
                      <w:spacing w:val="-10"/>
                      <w:sz w:val="32"/>
                      <w:szCs w:val="32"/>
                      <w:cs/>
                    </w:rPr>
                    <w:t>(5) ระบบการรับ-ส่งต่อผู้ป่วยติดเชื้อดื้อยา (6) การจัดการเมื่อเกิดการระบาด (</w:t>
                  </w:r>
                  <w:r w:rsidRPr="005C5369">
                    <w:rPr>
                      <w:rFonts w:ascii="TH SarabunPSK" w:eastAsia="Times New Roman" w:hAnsi="TH SarabunPSK" w:cs="TH SarabunPSK"/>
                      <w:color w:val="000000" w:themeColor="text1"/>
                      <w:spacing w:val="-10"/>
                      <w:sz w:val="32"/>
                      <w:szCs w:val="32"/>
                    </w:rPr>
                    <w:t>Outbreak</w:t>
                  </w:r>
                  <w:r w:rsidRPr="005C5369">
                    <w:rPr>
                      <w:rFonts w:ascii="TH SarabunPSK" w:eastAsia="Times New Roman" w:hAnsi="TH SarabunPSK" w:cs="TH SarabunPSK"/>
                      <w:color w:val="000000" w:themeColor="text1"/>
                      <w:spacing w:val="-10"/>
                      <w:sz w:val="32"/>
                      <w:szCs w:val="32"/>
                      <w:cs/>
                    </w:rPr>
                    <w:t>) (7) การร่วมคิดโดยผู้ปฏิบัติที่ทำงานหน้างาน และมีการประเมินและปรับปรุงแนวปฏิบัติ</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pacing w:val="-10"/>
                      <w:sz w:val="32"/>
                      <w:szCs w:val="32"/>
                      <w:cs/>
                    </w:rPr>
                    <w:t xml:space="preserve">(8) การสอนและฝึกอบรมทักษะ </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pacing w:val="-10"/>
                      <w:sz w:val="32"/>
                      <w:szCs w:val="32"/>
                      <w:cs/>
                    </w:rPr>
                    <w:t>(9) มีการเฝ้าระวังการติดเชื้อในโรงพยาบาล (</w:t>
                  </w:r>
                  <w:r w:rsidRPr="005C5369">
                    <w:rPr>
                      <w:rFonts w:ascii="TH SarabunPSK" w:eastAsia="Times New Roman" w:hAnsi="TH SarabunPSK" w:cs="TH SarabunPSK"/>
                      <w:color w:val="000000" w:themeColor="text1"/>
                      <w:spacing w:val="-10"/>
                      <w:sz w:val="32"/>
                      <w:szCs w:val="32"/>
                    </w:rPr>
                    <w:t>HAI Surveillance</w:t>
                  </w:r>
                  <w:r w:rsidRPr="005C5369">
                    <w:rPr>
                      <w:rFonts w:ascii="TH SarabunPSK" w:eastAsia="Times New Roman" w:hAnsi="TH SarabunPSK" w:cs="TH SarabunPSK"/>
                      <w:color w:val="000000" w:themeColor="text1"/>
                      <w:spacing w:val="-10"/>
                      <w:sz w:val="32"/>
                      <w:szCs w:val="32"/>
                      <w:cs/>
                    </w:rPr>
                    <w:t>) (10) การติดตามสถานการณ์</w:t>
                  </w:r>
                  <w:r w:rsidRPr="005C5369">
                    <w:rPr>
                      <w:rFonts w:ascii="TH SarabunPSK" w:eastAsia="Times New Roman" w:hAnsi="TH SarabunPSK" w:cs="TH SarabunPSK"/>
                      <w:color w:val="000000" w:themeColor="text1"/>
                      <w:spacing w:val="-10"/>
                      <w:sz w:val="32"/>
                      <w:szCs w:val="32"/>
                    </w:rPr>
                    <w:t xml:space="preserve">  </w:t>
                  </w:r>
                  <w:r w:rsidRPr="005C5369">
                    <w:rPr>
                      <w:rFonts w:ascii="TH SarabunPSK" w:eastAsia="Times New Roman" w:hAnsi="TH SarabunPSK" w:cs="TH SarabunPSK"/>
                      <w:color w:val="000000" w:themeColor="text1"/>
                      <w:spacing w:val="-10"/>
                      <w:sz w:val="32"/>
                      <w:szCs w:val="32"/>
                      <w:cs/>
                    </w:rPr>
                    <w:t xml:space="preserve">การพบเชื้อดื้อยา ทั้ง </w:t>
                  </w:r>
                  <w:r w:rsidRPr="005C5369">
                    <w:rPr>
                      <w:rFonts w:ascii="TH SarabunPSK" w:eastAsia="Times New Roman" w:hAnsi="TH SarabunPSK" w:cs="TH SarabunPSK"/>
                      <w:color w:val="000000" w:themeColor="text1"/>
                      <w:spacing w:val="-10"/>
                      <w:sz w:val="32"/>
                      <w:szCs w:val="32"/>
                    </w:rPr>
                    <w:t xml:space="preserve">colonization </w:t>
                  </w:r>
                  <w:r w:rsidRPr="005C5369">
                    <w:rPr>
                      <w:rFonts w:ascii="TH SarabunPSK" w:eastAsia="Times New Roman" w:hAnsi="TH SarabunPSK" w:cs="TH SarabunPSK"/>
                      <w:color w:val="000000" w:themeColor="text1"/>
                      <w:spacing w:val="-10"/>
                      <w:sz w:val="32"/>
                      <w:szCs w:val="32"/>
                      <w:cs/>
                    </w:rPr>
                    <w:t xml:space="preserve">และ </w:t>
                  </w:r>
                  <w:r w:rsidRPr="005C5369">
                    <w:rPr>
                      <w:rFonts w:ascii="TH SarabunPSK" w:eastAsia="Times New Roman" w:hAnsi="TH SarabunPSK" w:cs="TH SarabunPSK"/>
                      <w:color w:val="000000" w:themeColor="text1"/>
                      <w:spacing w:val="-10"/>
                      <w:sz w:val="32"/>
                      <w:szCs w:val="32"/>
                    </w:rPr>
                    <w:t xml:space="preserve">infection </w:t>
                  </w:r>
                  <w:r w:rsidRPr="005C5369">
                    <w:rPr>
                      <w:rFonts w:ascii="TH SarabunPSK" w:eastAsia="Times New Roman" w:hAnsi="TH SarabunPSK" w:cs="TH SarabunPSK"/>
                      <w:color w:val="000000" w:themeColor="text1"/>
                      <w:spacing w:val="-10"/>
                      <w:sz w:val="32"/>
                      <w:szCs w:val="32"/>
                      <w:cs/>
                    </w:rPr>
                    <w:t xml:space="preserve">(11) มีการกำกับติดตาม วิเคราะห์ และสรุปผลความก้าวหน้าในการดำเนินงาน </w:t>
                  </w:r>
                  <w:r w:rsidRPr="005C5369">
                    <w:rPr>
                      <w:rFonts w:ascii="TH SarabunPSK" w:eastAsia="Times New Roman" w:hAnsi="TH SarabunPSK" w:cs="TH SarabunPSK"/>
                      <w:color w:val="000000" w:themeColor="text1"/>
                      <w:spacing w:val="-10"/>
                      <w:sz w:val="32"/>
                      <w:szCs w:val="32"/>
                    </w:rPr>
                    <w:t>IPC</w:t>
                  </w:r>
                </w:p>
              </w:tc>
            </w:tr>
            <w:tr w:rsidR="0073602D" w:rsidRPr="005C5369" w:rsidTr="00F37D40">
              <w:tc>
                <w:tcPr>
                  <w:tcW w:w="362" w:type="dxa"/>
                  <w:tcBorders>
                    <w:right w:val="nil"/>
                  </w:tcBorders>
                </w:tcPr>
                <w:p w:rsidR="0073602D" w:rsidRPr="005C5369" w:rsidRDefault="0073602D" w:rsidP="00F37D40">
                  <w:pPr>
                    <w:contextualSpacing/>
                    <w:jc w:val="thaiDistribute"/>
                    <w:rPr>
                      <w:rFonts w:ascii="TH SarabunPSK" w:eastAsia="Times New Roman" w:hAnsi="TH SarabunPSK" w:cs="TH SarabunPSK"/>
                      <w:b/>
                      <w:bCs/>
                      <w:color w:val="000000" w:themeColor="text1"/>
                      <w:sz w:val="32"/>
                      <w:szCs w:val="32"/>
                    </w:rPr>
                  </w:pPr>
                  <w:r w:rsidRPr="005C5369">
                    <w:rPr>
                      <w:rFonts w:ascii="TH SarabunPSK" w:eastAsia="Times New Roman" w:hAnsi="TH SarabunPSK" w:cs="TH SarabunPSK"/>
                      <w:b/>
                      <w:bCs/>
                      <w:color w:val="000000" w:themeColor="text1"/>
                      <w:sz w:val="32"/>
                      <w:szCs w:val="32"/>
                    </w:rPr>
                    <w:t>5</w:t>
                  </w:r>
                </w:p>
              </w:tc>
              <w:tc>
                <w:tcPr>
                  <w:tcW w:w="7604" w:type="dxa"/>
                  <w:tcBorders>
                    <w:left w:val="nil"/>
                  </w:tcBorders>
                </w:tcPr>
                <w:p w:rsidR="0073602D" w:rsidRPr="005C5369" w:rsidRDefault="0073602D" w:rsidP="00F37D40">
                  <w:pPr>
                    <w:contextualSpacing/>
                    <w:jc w:val="thaiDistribute"/>
                    <w:rPr>
                      <w:rFonts w:ascii="TH SarabunPSK" w:eastAsia="Times New Roman" w:hAnsi="TH SarabunPSK" w:cs="TH SarabunPSK"/>
                      <w:color w:val="000000" w:themeColor="text1"/>
                      <w:spacing w:val="-10"/>
                      <w:sz w:val="32"/>
                      <w:szCs w:val="32"/>
                    </w:rPr>
                  </w:pPr>
                  <w:r w:rsidRPr="005C5369">
                    <w:rPr>
                      <w:rFonts w:ascii="TH SarabunPSK" w:eastAsia="Times New Roman" w:hAnsi="TH SarabunPSK" w:cs="TH SarabunPSK"/>
                      <w:color w:val="000000" w:themeColor="text1"/>
                      <w:spacing w:val="-10"/>
                      <w:sz w:val="32"/>
                      <w:szCs w:val="32"/>
                      <w:cs/>
                    </w:rPr>
                    <w:t xml:space="preserve">การวิเคราะห์สถานการณ์ปัญหา และระบบจัดการ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 xml:space="preserve">ของโรงพยาบาล และนำไปสู่มาตรการของโรงพยาบาลในการแก้ปัญหา </w:t>
                  </w:r>
                  <w:r w:rsidRPr="005C5369">
                    <w:rPr>
                      <w:rFonts w:ascii="TH SarabunPSK" w:eastAsia="Times New Roman" w:hAnsi="TH SarabunPSK" w:cs="TH SarabunPSK"/>
                      <w:color w:val="000000" w:themeColor="text1"/>
                      <w:spacing w:val="-10"/>
                      <w:sz w:val="32"/>
                      <w:szCs w:val="32"/>
                    </w:rPr>
                    <w:t xml:space="preserve">AMR </w:t>
                  </w:r>
                  <w:r w:rsidRPr="005C5369">
                    <w:rPr>
                      <w:rFonts w:ascii="TH SarabunPSK" w:eastAsia="Times New Roman" w:hAnsi="TH SarabunPSK" w:cs="TH SarabunPSK"/>
                      <w:color w:val="000000" w:themeColor="text1"/>
                      <w:spacing w:val="-10"/>
                      <w:sz w:val="32"/>
                      <w:szCs w:val="32"/>
                      <w:cs/>
                    </w:rPr>
                    <w:t xml:space="preserve">อย่างบูรณาการ </w:t>
                  </w:r>
                  <w:r w:rsidRPr="005C5369">
                    <w:rPr>
                      <w:rFonts w:ascii="TH SarabunPSK" w:eastAsia="Times New Roman" w:hAnsi="TH SarabunPSK" w:cs="TH SarabunPSK"/>
                      <w:color w:val="FF0000"/>
                      <w:spacing w:val="-10"/>
                      <w:sz w:val="32"/>
                      <w:szCs w:val="32"/>
                      <w:cs/>
                    </w:rPr>
                    <w:t>(100 คะแนน)</w:t>
                  </w:r>
                </w:p>
                <w:p w:rsidR="0073602D" w:rsidRPr="005C5369" w:rsidRDefault="0073602D" w:rsidP="00F37D40">
                  <w:pPr>
                    <w:contextualSpacing/>
                    <w:jc w:val="thaiDistribute"/>
                    <w:rPr>
                      <w:rFonts w:ascii="TH SarabunPSK" w:eastAsia="Times New Roman" w:hAnsi="TH SarabunPSK" w:cs="TH SarabunPSK"/>
                      <w:strike/>
                      <w:color w:val="0070C0"/>
                      <w:spacing w:val="-10"/>
                      <w:sz w:val="32"/>
                      <w:szCs w:val="32"/>
                    </w:rPr>
                  </w:pPr>
                  <w:r w:rsidRPr="005C5369">
                    <w:rPr>
                      <w:rFonts w:ascii="TH SarabunPSK" w:eastAsia="Times New Roman" w:hAnsi="TH SarabunPSK" w:cs="TH SarabunPSK"/>
                      <w:strike/>
                      <w:color w:val="0070C0"/>
                      <w:spacing w:val="-10"/>
                      <w:sz w:val="32"/>
                      <w:szCs w:val="32"/>
                      <w:cs/>
                    </w:rPr>
                    <w:t xml:space="preserve">โรงพยาบาลมีการวิเคราะห์สถานการณ์ต่างๆ ด้าน </w:t>
                  </w:r>
                  <w:r w:rsidRPr="005C5369">
                    <w:rPr>
                      <w:rFonts w:ascii="TH SarabunPSK" w:eastAsia="Times New Roman" w:hAnsi="TH SarabunPSK" w:cs="TH SarabunPSK"/>
                      <w:strike/>
                      <w:color w:val="0070C0"/>
                      <w:spacing w:val="-10"/>
                      <w:sz w:val="32"/>
                      <w:szCs w:val="32"/>
                    </w:rPr>
                    <w:t>AMR</w:t>
                  </w:r>
                  <w:r w:rsidRPr="005C5369">
                    <w:rPr>
                      <w:rFonts w:ascii="TH SarabunPSK" w:eastAsia="Times New Roman" w:hAnsi="TH SarabunPSK" w:cs="TH SarabunPSK"/>
                      <w:strike/>
                      <w:color w:val="0070C0"/>
                      <w:spacing w:val="-10"/>
                      <w:sz w:val="32"/>
                      <w:szCs w:val="32"/>
                      <w:cs/>
                    </w:rPr>
                    <w:t xml:space="preserve"> และความเชื่อมโยงของสภาพปัญหา และนำไปสู่มาตรการที่เหมาะสมในการแก้ปัญหา </w:t>
                  </w:r>
                  <w:r w:rsidRPr="005C5369">
                    <w:rPr>
                      <w:rFonts w:ascii="TH SarabunPSK" w:eastAsia="Times New Roman" w:hAnsi="TH SarabunPSK" w:cs="TH SarabunPSK"/>
                      <w:strike/>
                      <w:color w:val="0070C0"/>
                      <w:spacing w:val="-10"/>
                      <w:sz w:val="32"/>
                      <w:szCs w:val="32"/>
                    </w:rPr>
                    <w:t xml:space="preserve">AMR </w:t>
                  </w:r>
                  <w:r w:rsidRPr="005C5369">
                    <w:rPr>
                      <w:rFonts w:ascii="TH SarabunPSK" w:eastAsia="Times New Roman" w:hAnsi="TH SarabunPSK" w:cs="TH SarabunPSK"/>
                      <w:strike/>
                      <w:color w:val="0070C0"/>
                      <w:spacing w:val="-10"/>
                      <w:sz w:val="32"/>
                      <w:szCs w:val="32"/>
                      <w:cs/>
                    </w:rPr>
                    <w:t>ในโรงพยาบาล</w:t>
                  </w:r>
                </w:p>
                <w:p w:rsidR="0073602D" w:rsidRPr="005C5369" w:rsidRDefault="0073602D" w:rsidP="00F37D40">
                  <w:pPr>
                    <w:contextualSpacing/>
                    <w:jc w:val="thaiDistribute"/>
                    <w:rPr>
                      <w:rFonts w:ascii="TH SarabunPSK" w:hAnsi="TH SarabunPSK" w:cs="TH SarabunPSK"/>
                      <w:strike/>
                      <w:color w:val="000000" w:themeColor="text1"/>
                      <w:sz w:val="32"/>
                      <w:szCs w:val="32"/>
                      <w:cs/>
                    </w:rPr>
                  </w:pPr>
                  <w:r w:rsidRPr="005C5369">
                    <w:rPr>
                      <w:rFonts w:ascii="TH SarabunPSK" w:eastAsia="Times New Roman" w:hAnsi="TH SarabunPSK" w:cs="TH SarabunPSK"/>
                      <w:color w:val="FF0000"/>
                      <w:sz w:val="32"/>
                      <w:szCs w:val="32"/>
                      <w:cs/>
                    </w:rPr>
                    <w:t>(</w:t>
                  </w:r>
                  <w:r w:rsidRPr="005C5369">
                    <w:rPr>
                      <w:rFonts w:ascii="TH SarabunPSK" w:eastAsia="Times New Roman" w:hAnsi="TH SarabunPSK" w:cs="TH SarabunPSK"/>
                      <w:color w:val="FF0000"/>
                      <w:sz w:val="32"/>
                      <w:szCs w:val="32"/>
                    </w:rPr>
                    <w:t>1</w:t>
                  </w:r>
                  <w:r w:rsidRPr="005C5369">
                    <w:rPr>
                      <w:rFonts w:ascii="TH SarabunPSK" w:eastAsia="Times New Roman" w:hAnsi="TH SarabunPSK" w:cs="TH SarabunPSK"/>
                      <w:color w:val="FF0000"/>
                      <w:sz w:val="32"/>
                      <w:szCs w:val="32"/>
                      <w:cs/>
                    </w:rPr>
                    <w:t xml:space="preserve">)การวิเคราะห์และสรุปสถานการณ์ปัญหาเชื้อดื้อยาของโรงพยาบาล  (2) การติดตามและประเมินระบบการดำเนินงานเกี่ยวกับ </w:t>
                  </w:r>
                  <w:r w:rsidRPr="005C5369">
                    <w:rPr>
                      <w:rFonts w:ascii="TH SarabunPSK" w:eastAsia="Times New Roman" w:hAnsi="TH SarabunPSK" w:cs="TH SarabunPSK"/>
                      <w:color w:val="FF0000"/>
                      <w:sz w:val="32"/>
                      <w:szCs w:val="32"/>
                    </w:rPr>
                    <w:t>AMR</w:t>
                  </w:r>
                  <w:r w:rsidRPr="005C5369">
                    <w:rPr>
                      <w:rFonts w:ascii="TH SarabunPSK" w:eastAsia="Times New Roman" w:hAnsi="TH SarabunPSK" w:cs="TH SarabunPSK"/>
                      <w:color w:val="FF0000"/>
                      <w:sz w:val="32"/>
                      <w:szCs w:val="32"/>
                      <w:cs/>
                    </w:rPr>
                    <w:t xml:space="preserve"> ของโรงพยาบาล</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 xml:space="preserve"> (</w:t>
                  </w:r>
                  <w:r w:rsidRPr="005C5369">
                    <w:rPr>
                      <w:rFonts w:ascii="TH SarabunPSK" w:eastAsia="Times New Roman" w:hAnsi="TH SarabunPSK" w:cs="TH SarabunPSK"/>
                      <w:color w:val="FF0000"/>
                      <w:sz w:val="32"/>
                      <w:szCs w:val="32"/>
                      <w:cs/>
                    </w:rPr>
                    <w:t>3)</w:t>
                  </w:r>
                  <w:r w:rsidRPr="005C5369">
                    <w:rPr>
                      <w:rFonts w:ascii="TH SarabunPSK" w:eastAsia="Times New Roman" w:hAnsi="TH SarabunPSK" w:cs="TH SarabunPSK"/>
                      <w:color w:val="FF0000"/>
                      <w:sz w:val="32"/>
                      <w:szCs w:val="32"/>
                      <w:cs/>
                    </w:rPr>
                    <w:tab/>
                    <w:t>มีการตอบสนองต่อการระบาดของเชื้อดื้อยาในโรงพยาบาล โดยสามารถหาปัจจัยเสี่ยง และมีมาตรการการควบคุมการระบาดได้</w:t>
                  </w:r>
                  <w:r w:rsidRPr="005C5369">
                    <w:rPr>
                      <w:rFonts w:ascii="TH SarabunPSK" w:eastAsia="Times New Roman" w:hAnsi="TH SarabunPSK" w:cs="TH SarabunPSK"/>
                      <w:sz w:val="32"/>
                      <w:szCs w:val="32"/>
                      <w:cs/>
                    </w:rPr>
                    <w:t xml:space="preserve">  </w:t>
                  </w:r>
                </w:p>
              </w:tc>
            </w:tr>
          </w:tbl>
          <w:p w:rsidR="0073602D" w:rsidRPr="005C5369" w:rsidRDefault="0073602D" w:rsidP="00F37D40">
            <w:pPr>
              <w:contextualSpacing/>
              <w:rPr>
                <w:rFonts w:ascii="TH SarabunPSK" w:hAnsi="TH SarabunPSK" w:cs="TH SarabunPSK"/>
                <w:color w:val="000000" w:themeColor="text1"/>
                <w:sz w:val="32"/>
                <w:szCs w:val="32"/>
                <w:cs/>
              </w:rPr>
            </w:pPr>
          </w:p>
        </w:tc>
      </w:tr>
      <w:tr w:rsidR="0073602D" w:rsidRPr="005C5369" w:rsidTr="00F37D40">
        <w:trPr>
          <w:trHeight w:val="2548"/>
        </w:trPr>
        <w:tc>
          <w:tcPr>
            <w:tcW w:w="10446" w:type="dxa"/>
            <w:gridSpan w:val="3"/>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lastRenderedPageBreak/>
              <w:t xml:space="preserve">เกณฑ์เป้าหมาย </w:t>
            </w:r>
            <w:r w:rsidRPr="005C5369">
              <w:rPr>
                <w:rFonts w:ascii="TH SarabunPSK" w:hAnsi="TH SarabunPSK" w:cs="TH SarabunPSK"/>
                <w:color w:val="000000" w:themeColor="text1"/>
                <w:sz w:val="32"/>
                <w:szCs w:val="32"/>
              </w:rPr>
              <w:t xml:space="preserve">: </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1"/>
              <w:gridCol w:w="2551"/>
              <w:gridCol w:w="2551"/>
            </w:tblGrid>
            <w:tr w:rsidR="0073602D" w:rsidRPr="005C5369" w:rsidTr="00F37D40">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73602D" w:rsidRPr="005C5369" w:rsidTr="00F37D40">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pacing w:val="-6"/>
                      <w:sz w:val="32"/>
                      <w:szCs w:val="32"/>
                      <w:cs/>
                    </w:rPr>
                    <w:t>ร้อยละ 20</w:t>
                  </w:r>
                  <w:r w:rsidRPr="005C5369">
                    <w:rPr>
                      <w:rFonts w:ascii="TH SarabunPSK" w:hAnsi="TH SarabunPSK" w:cs="TH SarabunPSK"/>
                      <w:color w:val="000000" w:themeColor="text1"/>
                      <w:spacing w:val="-6"/>
                      <w:sz w:val="32"/>
                      <w:szCs w:val="32"/>
                    </w:rPr>
                    <w:t xml:space="preserve"> </w:t>
                  </w:r>
                  <w:r w:rsidRPr="005C5369">
                    <w:rPr>
                      <w:rFonts w:ascii="TH SarabunPSK" w:hAnsi="TH SarabunPSK" w:cs="TH SarabunPSK"/>
                      <w:color w:val="000000" w:themeColor="text1"/>
                      <w:spacing w:val="-6"/>
                      <w:sz w:val="32"/>
                      <w:szCs w:val="32"/>
                      <w:cs/>
                    </w:rPr>
                    <w:t>ของ</w:t>
                  </w:r>
                  <w:r w:rsidRPr="005C5369">
                    <w:rPr>
                      <w:rFonts w:ascii="TH SarabunPSK" w:hAnsi="TH SarabunPSK" w:cs="TH SarabunPSK"/>
                      <w:color w:val="000000" w:themeColor="text1"/>
                      <w:spacing w:val="-6"/>
                      <w:sz w:val="32"/>
                      <w:szCs w:val="32"/>
                    </w:rPr>
                    <w:t xml:space="preserve"> </w:t>
                  </w:r>
                  <w:r w:rsidRPr="005C5369">
                    <w:rPr>
                      <w:rFonts w:ascii="TH SarabunPSK" w:hAnsi="TH SarabunPSK" w:cs="TH SarabunPSK"/>
                      <w:color w:val="000000" w:themeColor="text1"/>
                      <w:spacing w:val="-6"/>
                      <w:sz w:val="32"/>
                      <w:szCs w:val="32"/>
                      <w:cs/>
                    </w:rPr>
                    <w:t>รพศ./รพท.</w:t>
                  </w:r>
                  <w:r w:rsidRPr="005C5369">
                    <w:rPr>
                      <w:rFonts w:ascii="TH SarabunPSK" w:hAnsi="TH SarabunPSK" w:cs="TH SarabunPSK"/>
                      <w:color w:val="000000" w:themeColor="text1"/>
                      <w:spacing w:val="-6"/>
                      <w:sz w:val="32"/>
                      <w:szCs w:val="32"/>
                    </w:rPr>
                    <w:t xml:space="preserve"> </w:t>
                  </w:r>
                  <w:r w:rsidRPr="005C5369">
                    <w:rPr>
                      <w:rFonts w:ascii="TH SarabunPSK" w:hAnsi="TH SarabunPSK" w:cs="TH SarabunPSK"/>
                      <w:color w:val="000000" w:themeColor="text1"/>
                      <w:spacing w:val="-6"/>
                      <w:sz w:val="32"/>
                      <w:szCs w:val="32"/>
                      <w:cs/>
                    </w:rPr>
                    <w:t xml:space="preserve">มีระบบการจัดการ </w:t>
                  </w:r>
                  <w:r w:rsidRPr="005C5369">
                    <w:rPr>
                      <w:rFonts w:ascii="TH SarabunPSK" w:hAnsi="TH SarabunPSK" w:cs="TH SarabunPSK"/>
                      <w:color w:val="000000" w:themeColor="text1"/>
                      <w:spacing w:val="-6"/>
                      <w:sz w:val="32"/>
                      <w:szCs w:val="32"/>
                    </w:rPr>
                    <w:t xml:space="preserve">AMR </w:t>
                  </w:r>
                  <w:r w:rsidRPr="005C5369">
                    <w:rPr>
                      <w:rFonts w:ascii="TH SarabunPSK" w:hAnsi="TH SarabunPSK" w:cs="TH SarabunPSK"/>
                      <w:color w:val="000000" w:themeColor="text1"/>
                      <w:spacing w:val="-6"/>
                      <w:sz w:val="32"/>
                      <w:szCs w:val="32"/>
                      <w:cs/>
                    </w:rPr>
                    <w:t>อย่างบูรณาการ</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intermediate</w:t>
                  </w:r>
                  <w:r w:rsidRPr="005C5369">
                    <w:rPr>
                      <w:rFonts w:ascii="TH SarabunPSK" w:hAnsi="TH SarabunPSK" w:cs="TH SarabunPSK"/>
                      <w:color w:val="000000" w:themeColor="text1"/>
                      <w:sz w:val="32"/>
                      <w:szCs w:val="32"/>
                      <w:cs/>
                    </w:rPr>
                    <w:t>)</w:t>
                  </w:r>
                </w:p>
              </w:tc>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jc w:val="center"/>
                    <w:rPr>
                      <w:rFonts w:ascii="TH SarabunPSK" w:hAnsi="TH SarabunPSK" w:cs="TH SarabunPSK"/>
                      <w:color w:val="000000" w:themeColor="text1"/>
                      <w:sz w:val="32"/>
                      <w:szCs w:val="32"/>
                    </w:rPr>
                  </w:pPr>
                </w:p>
              </w:tc>
              <w:tc>
                <w:tcPr>
                  <w:tcW w:w="2551" w:type="dxa"/>
                  <w:tcBorders>
                    <w:top w:val="single" w:sz="4" w:space="0" w:color="000000"/>
                    <w:left w:val="single" w:sz="4" w:space="0" w:color="000000"/>
                    <w:bottom w:val="single" w:sz="4" w:space="0" w:color="000000"/>
                    <w:right w:val="single" w:sz="4" w:space="0" w:color="000000"/>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การติดเชื้อ </w:t>
                  </w:r>
                  <w:r w:rsidRPr="005C5369">
                    <w:rPr>
                      <w:rFonts w:ascii="TH SarabunPSK" w:hAnsi="TH SarabunPSK" w:cs="TH SarabunPSK"/>
                      <w:color w:val="000000" w:themeColor="text1"/>
                      <w:sz w:val="32"/>
                      <w:szCs w:val="32"/>
                    </w:rPr>
                    <w:t xml:space="preserve">AMR </w:t>
                  </w:r>
                  <w:r w:rsidRPr="005C5369">
                    <w:rPr>
                      <w:rFonts w:ascii="TH SarabunPSK" w:hAnsi="TH SarabunPSK" w:cs="TH SarabunPSK"/>
                      <w:color w:val="000000" w:themeColor="text1"/>
                      <w:sz w:val="32"/>
                      <w:szCs w:val="32"/>
                      <w:cs/>
                    </w:rPr>
                    <w:t xml:space="preserve">ลดลง 50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จาก </w:t>
                  </w:r>
                  <w:r w:rsidRPr="005C5369">
                    <w:rPr>
                      <w:rFonts w:ascii="TH SarabunPSK" w:hAnsi="TH SarabunPSK" w:cs="TH SarabunPSK"/>
                      <w:color w:val="000000" w:themeColor="text1"/>
                      <w:sz w:val="32"/>
                      <w:szCs w:val="32"/>
                    </w:rPr>
                    <w:t xml:space="preserve">baseline </w:t>
                  </w:r>
                  <w:r w:rsidRPr="005C5369">
                    <w:rPr>
                      <w:rFonts w:ascii="TH SarabunPSK" w:hAnsi="TH SarabunPSK" w:cs="TH SarabunPSK"/>
                      <w:color w:val="000000" w:themeColor="text1"/>
                      <w:sz w:val="32"/>
                      <w:szCs w:val="32"/>
                      <w:cs/>
                    </w:rPr>
                    <w:t>ปี 60</w:t>
                  </w:r>
                </w:p>
              </w:tc>
            </w:tr>
          </w:tbl>
          <w:p w:rsidR="0073602D" w:rsidRPr="005C5369" w:rsidRDefault="0073602D" w:rsidP="00F37D40">
            <w:pPr>
              <w:contextualSpacing/>
              <w:jc w:val="thaiDistribute"/>
              <w:rPr>
                <w:rFonts w:ascii="TH SarabunPSK" w:hAnsi="TH SarabunPSK" w:cs="TH SarabunPSK"/>
                <w:b/>
                <w:bCs/>
                <w:color w:val="000000" w:themeColor="text1"/>
                <w:sz w:val="32"/>
                <w:szCs w:val="32"/>
              </w:rPr>
            </w:pP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วัตถุประสงค์</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lang w:val="en-GB"/>
              </w:rPr>
              <w:t xml:space="preserve">1. เพื่อให้เกิดความคุ้มค่าและปลอดภัยในการใช้ยา </w:t>
            </w:r>
          </w:p>
          <w:p w:rsidR="0073602D" w:rsidRPr="005C5369" w:rsidRDefault="0073602D" w:rsidP="00F37D40">
            <w:pPr>
              <w:contextualSpacing/>
              <w:rPr>
                <w:rFonts w:ascii="TH SarabunPSK" w:hAnsi="TH SarabunPSK" w:cs="TH SarabunPSK"/>
                <w:color w:val="000000" w:themeColor="text1"/>
                <w:sz w:val="32"/>
                <w:szCs w:val="32"/>
                <w:cs/>
                <w:lang w:val="en-GB"/>
              </w:rPr>
            </w:pPr>
            <w:r w:rsidRPr="005C5369">
              <w:rPr>
                <w:rFonts w:ascii="TH SarabunPSK" w:hAnsi="TH SarabunPSK" w:cs="TH SarabunPSK"/>
                <w:color w:val="000000" w:themeColor="text1"/>
                <w:sz w:val="32"/>
                <w:szCs w:val="32"/>
                <w:cs/>
                <w:lang w:val="en-GB"/>
              </w:rPr>
              <w:t>2. เพื่อลดการเกิดเชื้อดื้อยาและลดการป่วยจากเชื้อดื้อยา</w:t>
            </w:r>
          </w:p>
        </w:tc>
      </w:tr>
      <w:tr w:rsidR="0073602D" w:rsidRPr="005C5369" w:rsidTr="00F37D40">
        <w:tc>
          <w:tcPr>
            <w:tcW w:w="2635" w:type="dxa"/>
            <w:gridSpan w:val="2"/>
            <w:tcBorders>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ประชากรกลุ่มเป้าหมาย</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rPr>
              <w:t>AMR:</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lang w:val="en-GB"/>
              </w:rPr>
              <w:t xml:space="preserve">โรงพยาบาลศูนย์ และโรงพยาบาลทั่วไป </w:t>
            </w: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วิธีการจัดเก็บข้อมูล</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รายงาน</w:t>
            </w: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แหล่งข้อมูล</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6"/>
                <w:sz w:val="32"/>
                <w:szCs w:val="32"/>
              </w:rPr>
            </w:pPr>
            <w:r w:rsidRPr="005C5369">
              <w:rPr>
                <w:rFonts w:ascii="TH SarabunPSK" w:hAnsi="TH SarabunPSK" w:cs="TH SarabunPSK"/>
                <w:color w:val="000000" w:themeColor="text1"/>
                <w:spacing w:val="-6"/>
                <w:sz w:val="32"/>
                <w:szCs w:val="32"/>
                <w:cs/>
              </w:rPr>
              <w:t>ข้อมูลจากโรงพยาบาลศูนย์ โรงพยาบาลทั่วไป โรงพยาบาลชุมชน</w:t>
            </w:r>
          </w:p>
        </w:tc>
      </w:tr>
      <w:tr w:rsidR="0073602D" w:rsidRPr="005C5369" w:rsidTr="00F37D40">
        <w:tc>
          <w:tcPr>
            <w:tcW w:w="2635" w:type="dxa"/>
            <w:gridSpan w:val="2"/>
            <w:tcBorders>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รายการข้อมูล </w:t>
            </w:r>
            <w:r w:rsidRPr="005C5369">
              <w:rPr>
                <w:rFonts w:ascii="TH SarabunPSK" w:hAnsi="TH SarabunPSK" w:cs="TH SarabunPSK"/>
                <w:b/>
                <w:bCs/>
                <w:color w:val="000000" w:themeColor="text1"/>
                <w:sz w:val="32"/>
                <w:szCs w:val="32"/>
              </w:rPr>
              <w:t>1</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8"/>
                <w:sz w:val="32"/>
                <w:szCs w:val="32"/>
                <w:u w:val="single"/>
              </w:rPr>
            </w:pPr>
            <w:r w:rsidRPr="005C5369">
              <w:rPr>
                <w:rFonts w:ascii="TH SarabunPSK" w:hAnsi="TH SarabunPSK" w:cs="TH SarabunPSK"/>
                <w:color w:val="000000" w:themeColor="text1"/>
                <w:spacing w:val="-8"/>
                <w:sz w:val="32"/>
                <w:szCs w:val="32"/>
              </w:rPr>
              <w:t xml:space="preserve">A = </w:t>
            </w:r>
            <w:r w:rsidRPr="005C5369">
              <w:rPr>
                <w:rFonts w:ascii="TH SarabunPSK" w:hAnsi="TH SarabunPSK" w:cs="TH SarabunPSK"/>
                <w:color w:val="000000" w:themeColor="text1"/>
                <w:spacing w:val="-8"/>
                <w:sz w:val="32"/>
                <w:szCs w:val="32"/>
                <w:cs/>
              </w:rPr>
              <w:t>จำนวน</w:t>
            </w:r>
            <w:r w:rsidRPr="005C5369">
              <w:rPr>
                <w:rFonts w:ascii="TH SarabunPSK" w:hAnsi="TH SarabunPSK" w:cs="TH SarabunPSK"/>
                <w:color w:val="000000" w:themeColor="text1"/>
                <w:sz w:val="32"/>
                <w:szCs w:val="32"/>
                <w:cs/>
                <w:lang w:val="en-GB"/>
              </w:rPr>
              <w:t>โรงพยาบาลศูนย์ โรงพยาบาลทั่วไป</w:t>
            </w:r>
            <w:r w:rsidRPr="005C5369">
              <w:rPr>
                <w:rFonts w:ascii="TH SarabunPSK" w:hAnsi="TH SarabunPSK" w:cs="TH SarabunPSK"/>
                <w:color w:val="000000" w:themeColor="text1"/>
                <w:spacing w:val="-8"/>
                <w:sz w:val="32"/>
                <w:szCs w:val="32"/>
                <w:cs/>
              </w:rPr>
              <w:t>ที่มีการจัดการ</w:t>
            </w:r>
            <w:r w:rsidRPr="005C5369">
              <w:rPr>
                <w:rFonts w:ascii="TH SarabunPSK" w:hAnsi="TH SarabunPSK" w:cs="TH SarabunPSK"/>
                <w:color w:val="000000" w:themeColor="text1"/>
                <w:spacing w:val="-8"/>
                <w:sz w:val="32"/>
                <w:szCs w:val="32"/>
              </w:rPr>
              <w:t xml:space="preserve"> AMR </w:t>
            </w:r>
            <w:r w:rsidRPr="005C5369">
              <w:rPr>
                <w:rFonts w:ascii="TH SarabunPSK" w:hAnsi="TH SarabunPSK" w:cs="TH SarabunPSK"/>
                <w:color w:val="000000" w:themeColor="text1"/>
                <w:spacing w:val="-8"/>
                <w:sz w:val="32"/>
                <w:szCs w:val="32"/>
                <w:cs/>
              </w:rPr>
              <w:t xml:space="preserve">ระดับ </w:t>
            </w:r>
            <w:r w:rsidRPr="005C5369">
              <w:rPr>
                <w:rFonts w:ascii="TH SarabunPSK" w:hAnsi="TH SarabunPSK" w:cs="TH SarabunPSK"/>
                <w:color w:val="000000" w:themeColor="text1"/>
                <w:spacing w:val="-8"/>
                <w:sz w:val="32"/>
                <w:szCs w:val="32"/>
              </w:rPr>
              <w:t>intermediate</w:t>
            </w:r>
          </w:p>
        </w:tc>
      </w:tr>
      <w:tr w:rsidR="0073602D" w:rsidRPr="005C5369" w:rsidTr="00F37D40">
        <w:tc>
          <w:tcPr>
            <w:tcW w:w="2635" w:type="dxa"/>
            <w:gridSpan w:val="2"/>
            <w:tcBorders>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 xml:space="preserve">รายการข้อมูล </w:t>
            </w:r>
            <w:r w:rsidRPr="005C5369">
              <w:rPr>
                <w:rFonts w:ascii="TH SarabunPSK" w:hAnsi="TH SarabunPSK" w:cs="TH SarabunPSK"/>
                <w:b/>
                <w:bCs/>
                <w:color w:val="000000" w:themeColor="text1"/>
                <w:sz w:val="32"/>
                <w:szCs w:val="32"/>
              </w:rPr>
              <w:t>2</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pacing w:val="-8"/>
                <w:sz w:val="32"/>
                <w:szCs w:val="32"/>
                <w:cs/>
              </w:rPr>
            </w:pPr>
            <w:r w:rsidRPr="005C5369">
              <w:rPr>
                <w:rFonts w:ascii="TH SarabunPSK" w:hAnsi="TH SarabunPSK" w:cs="TH SarabunPSK"/>
                <w:color w:val="000000" w:themeColor="text1"/>
                <w:spacing w:val="-8"/>
                <w:sz w:val="32"/>
                <w:szCs w:val="32"/>
              </w:rPr>
              <w:t xml:space="preserve">B = </w:t>
            </w:r>
            <w:r w:rsidRPr="005C5369">
              <w:rPr>
                <w:rFonts w:ascii="TH SarabunPSK" w:hAnsi="TH SarabunPSK" w:cs="TH SarabunPSK"/>
                <w:color w:val="000000" w:themeColor="text1"/>
                <w:spacing w:val="-8"/>
                <w:sz w:val="32"/>
                <w:szCs w:val="32"/>
                <w:cs/>
              </w:rPr>
              <w:t>จำนวน</w:t>
            </w:r>
            <w:r w:rsidRPr="005C5369">
              <w:rPr>
                <w:rFonts w:ascii="TH SarabunPSK" w:hAnsi="TH SarabunPSK" w:cs="TH SarabunPSK"/>
                <w:color w:val="000000" w:themeColor="text1"/>
                <w:sz w:val="32"/>
                <w:szCs w:val="32"/>
                <w:cs/>
                <w:lang w:val="en-GB"/>
              </w:rPr>
              <w:t>โรงพยาบาลศูนย์ โรงพยาบาลทั่วไป</w:t>
            </w:r>
            <w:r w:rsidRPr="005C5369">
              <w:rPr>
                <w:rFonts w:ascii="TH SarabunPSK" w:hAnsi="TH SarabunPSK" w:cs="TH SarabunPSK"/>
                <w:color w:val="000000" w:themeColor="text1"/>
                <w:spacing w:val="-8"/>
                <w:sz w:val="32"/>
                <w:szCs w:val="32"/>
                <w:cs/>
              </w:rPr>
              <w:t xml:space="preserve">ทั้งหมด </w:t>
            </w:r>
          </w:p>
        </w:tc>
      </w:tr>
      <w:tr w:rsidR="0073602D" w:rsidRPr="005C5369" w:rsidTr="00F37D40">
        <w:trPr>
          <w:trHeight w:val="397"/>
        </w:trPr>
        <w:tc>
          <w:tcPr>
            <w:tcW w:w="2635" w:type="dxa"/>
            <w:gridSpan w:val="2"/>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สูตรคำนวณตัวชี้วัด </w:t>
            </w:r>
          </w:p>
        </w:tc>
        <w:tc>
          <w:tcPr>
            <w:tcW w:w="7811" w:type="dxa"/>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(A/B)x 100</w:t>
            </w: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ระยะเวลาประเมินผล</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ไตรมาส </w:t>
            </w:r>
            <w:r w:rsidRPr="005C5369">
              <w:rPr>
                <w:rFonts w:ascii="TH SarabunPSK" w:hAnsi="TH SarabunPSK" w:cs="TH SarabunPSK"/>
                <w:color w:val="000000" w:themeColor="text1"/>
                <w:sz w:val="32"/>
                <w:szCs w:val="32"/>
              </w:rPr>
              <w:t xml:space="preserve">1 2 3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4 (</w:t>
            </w:r>
            <w:r w:rsidRPr="005C5369">
              <w:rPr>
                <w:rFonts w:ascii="TH SarabunPSK" w:hAnsi="TH SarabunPSK" w:cs="TH SarabunPSK"/>
                <w:color w:val="000000" w:themeColor="text1"/>
                <w:sz w:val="32"/>
                <w:szCs w:val="32"/>
                <w:cs/>
              </w:rPr>
              <w:t xml:space="preserve">ทุก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เดือน (ประมวลผลยอดสะสมตั้งแต่ต้นปีงบประมาณ)</w:t>
            </w:r>
            <w:r w:rsidRPr="005C5369">
              <w:rPr>
                <w:rFonts w:ascii="TH SarabunPSK" w:hAnsi="TH SarabunPSK" w:cs="TH SarabunPSK"/>
                <w:color w:val="000000" w:themeColor="text1"/>
                <w:sz w:val="32"/>
                <w:szCs w:val="32"/>
              </w:rPr>
              <w:t>)</w:t>
            </w:r>
          </w:p>
        </w:tc>
      </w:tr>
      <w:tr w:rsidR="0073602D"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20"/>
        </w:trPr>
        <w:tc>
          <w:tcPr>
            <w:tcW w:w="10446" w:type="dxa"/>
            <w:gridSpan w:val="3"/>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เกณฑ์การประเมิน :</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2:</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268"/>
              <w:gridCol w:w="2268"/>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268"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268"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73602D" w:rsidRPr="005C5369" w:rsidTr="00F37D40">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AMR </w:t>
                  </w:r>
                  <w:r w:rsidRPr="005C5369">
                    <w:rPr>
                      <w:rFonts w:ascii="TH SarabunPSK" w:hAnsi="TH SarabunPSK" w:cs="TH SarabunPSK"/>
                      <w:color w:val="000000" w:themeColor="text1"/>
                      <w:sz w:val="32"/>
                      <w:szCs w:val="32"/>
                      <w:cs/>
                    </w:rPr>
                    <w:t xml:space="preserve">ขั้น </w:t>
                  </w:r>
                  <w:r w:rsidRPr="005C5369">
                    <w:rPr>
                      <w:rFonts w:ascii="TH SarabunPSK" w:hAnsi="TH SarabunPSK" w:cs="TH SarabunPSK"/>
                      <w:color w:val="000000" w:themeColor="text1"/>
                      <w:sz w:val="32"/>
                      <w:szCs w:val="32"/>
                    </w:rPr>
                    <w:t xml:space="preserve">Intermediate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 10 %</w:t>
                  </w:r>
                </w:p>
              </w:tc>
              <w:tc>
                <w:tcPr>
                  <w:tcW w:w="2268"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268"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AMR </w:t>
                  </w:r>
                  <w:r w:rsidRPr="005C5369">
                    <w:rPr>
                      <w:rFonts w:ascii="TH SarabunPSK" w:hAnsi="TH SarabunPSK" w:cs="TH SarabunPSK"/>
                      <w:color w:val="000000" w:themeColor="text1"/>
                      <w:sz w:val="32"/>
                      <w:szCs w:val="32"/>
                      <w:cs/>
                    </w:rPr>
                    <w:t xml:space="preserve">ขั้น </w:t>
                  </w:r>
                  <w:r w:rsidRPr="005C5369">
                    <w:rPr>
                      <w:rFonts w:ascii="TH SarabunPSK" w:hAnsi="TH SarabunPSK" w:cs="TH SarabunPSK"/>
                      <w:color w:val="000000" w:themeColor="text1"/>
                      <w:sz w:val="32"/>
                      <w:szCs w:val="32"/>
                    </w:rPr>
                    <w:t xml:space="preserve">Intermediate </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 20 %</w:t>
                  </w:r>
                </w:p>
              </w:tc>
            </w:tr>
          </w:tbl>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3:</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410"/>
              <w:gridCol w:w="2126"/>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73602D" w:rsidRPr="005C5369" w:rsidTr="00F37D40">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126"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r>
          </w:tbl>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w:t>
            </w:r>
            <w:r w:rsidRPr="005C5369">
              <w:rPr>
                <w:rFonts w:ascii="TH SarabunPSK" w:hAnsi="TH SarabunPSK" w:cs="TH SarabunPSK"/>
                <w:b/>
                <w:bCs/>
                <w:color w:val="000000" w:themeColor="text1"/>
                <w:sz w:val="32"/>
                <w:szCs w:val="32"/>
              </w:rPr>
              <w:t>4:</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10"/>
              <w:gridCol w:w="2410"/>
              <w:gridCol w:w="2126"/>
            </w:tblGrid>
            <w:tr w:rsidR="0073602D" w:rsidRPr="005C5369" w:rsidTr="00F37D40">
              <w:tc>
                <w:tcPr>
                  <w:tcW w:w="2405"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รอบ 12เดือน</w:t>
                  </w:r>
                </w:p>
              </w:tc>
            </w:tr>
            <w:tr w:rsidR="0073602D" w:rsidRPr="005C5369" w:rsidTr="00F37D40">
              <w:trPr>
                <w:trHeight w:val="178"/>
              </w:trPr>
              <w:tc>
                <w:tcPr>
                  <w:tcW w:w="2405"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410"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c>
                <w:tcPr>
                  <w:tcW w:w="2126" w:type="dxa"/>
                  <w:shd w:val="clear" w:color="auto" w:fill="auto"/>
                </w:tcPr>
                <w:p w:rsidR="0073602D" w:rsidRPr="005C5369" w:rsidRDefault="0073602D" w:rsidP="00F37D40">
                  <w:pPr>
                    <w:contextualSpacing/>
                    <w:rPr>
                      <w:rFonts w:ascii="TH SarabunPSK" w:hAnsi="TH SarabunPSK" w:cs="TH SarabunPSK"/>
                      <w:color w:val="000000" w:themeColor="text1"/>
                      <w:sz w:val="32"/>
                      <w:szCs w:val="32"/>
                    </w:rPr>
                  </w:pPr>
                </w:p>
              </w:tc>
            </w:tr>
          </w:tbl>
          <w:p w:rsidR="0073602D" w:rsidRPr="005C5369" w:rsidRDefault="0073602D" w:rsidP="00F37D40">
            <w:pPr>
              <w:contextualSpacing/>
              <w:rPr>
                <w:rFonts w:ascii="TH SarabunPSK" w:hAnsi="TH SarabunPSK" w:cs="TH SarabunPSK"/>
                <w:b/>
                <w:bCs/>
                <w:color w:val="000000" w:themeColor="text1"/>
                <w:sz w:val="32"/>
                <w:szCs w:val="32"/>
              </w:rPr>
            </w:pP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วิธีการประเมินผล : </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การรายงาน และการวิเคราะห์เปรียบเทียบผล</w:t>
            </w:r>
          </w:p>
        </w:tc>
      </w:tr>
      <w:tr w:rsidR="0073602D" w:rsidRPr="005C5369" w:rsidTr="00F37D40">
        <w:trPr>
          <w:trHeight w:val="96"/>
        </w:trPr>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เอกสารสนับสนุน : </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ind w:right="-142"/>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รายการตัวชี้วัดเพื่อประเมินระดับการพัฒนาสู่การเป็นหน่วยบริการส่งเสริมการใช้ยาอย่างสมเหตุผล</w:t>
            </w:r>
          </w:p>
        </w:tc>
      </w:tr>
      <w:tr w:rsidR="0073602D" w:rsidRPr="005C5369" w:rsidTr="00F37D40">
        <w:trPr>
          <w:trHeight w:val="984"/>
        </w:trPr>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รายละเอียดข้อมูลพื้นฐาน</w:t>
            </w:r>
          </w:p>
        </w:tc>
        <w:tc>
          <w:tcPr>
            <w:tcW w:w="7811"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1"/>
              <w:gridCol w:w="1115"/>
              <w:gridCol w:w="1113"/>
              <w:gridCol w:w="1652"/>
              <w:gridCol w:w="2736"/>
            </w:tblGrid>
            <w:tr w:rsidR="0073602D" w:rsidRPr="005C5369" w:rsidTr="00F37D40">
              <w:trPr>
                <w:jc w:val="center"/>
              </w:trPr>
              <w:tc>
                <w:tcPr>
                  <w:tcW w:w="1094" w:type="dxa"/>
                  <w:vMerge w:val="restart"/>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Baseline data </w:t>
                  </w:r>
                </w:p>
              </w:tc>
              <w:tc>
                <w:tcPr>
                  <w:tcW w:w="1134" w:type="dxa"/>
                  <w:vMerge w:val="restart"/>
                </w:tcPr>
                <w:p w:rsidR="0073602D" w:rsidRPr="005C5369" w:rsidRDefault="0073602D"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หน่วยวัด</w:t>
                  </w:r>
                </w:p>
              </w:tc>
              <w:tc>
                <w:tcPr>
                  <w:tcW w:w="5660" w:type="dxa"/>
                  <w:gridSpan w:val="3"/>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ผลการดำเนินงานในรอบปีงบประมาณ พ.ศ.</w:t>
                  </w:r>
                </w:p>
              </w:tc>
            </w:tr>
            <w:tr w:rsidR="0073602D" w:rsidRPr="005C5369" w:rsidTr="00F37D40">
              <w:trPr>
                <w:jc w:val="center"/>
              </w:trPr>
              <w:tc>
                <w:tcPr>
                  <w:tcW w:w="1094" w:type="dxa"/>
                  <w:vMerge/>
                </w:tcPr>
                <w:p w:rsidR="0073602D" w:rsidRPr="005C5369" w:rsidRDefault="0073602D" w:rsidP="00F37D40">
                  <w:pPr>
                    <w:contextualSpacing/>
                    <w:jc w:val="center"/>
                    <w:rPr>
                      <w:rFonts w:ascii="TH SarabunPSK" w:hAnsi="TH SarabunPSK" w:cs="TH SarabunPSK"/>
                      <w:b/>
                      <w:bCs/>
                      <w:color w:val="000000" w:themeColor="text1"/>
                      <w:sz w:val="32"/>
                      <w:szCs w:val="32"/>
                    </w:rPr>
                  </w:pPr>
                </w:p>
              </w:tc>
              <w:tc>
                <w:tcPr>
                  <w:tcW w:w="1134" w:type="dxa"/>
                  <w:vMerge/>
                </w:tcPr>
                <w:p w:rsidR="0073602D" w:rsidRPr="005C5369" w:rsidRDefault="0073602D" w:rsidP="00F37D40">
                  <w:pPr>
                    <w:contextualSpacing/>
                    <w:jc w:val="center"/>
                    <w:rPr>
                      <w:rFonts w:ascii="TH SarabunPSK" w:hAnsi="TH SarabunPSK" w:cs="TH SarabunPSK"/>
                      <w:b/>
                      <w:bCs/>
                      <w:color w:val="000000" w:themeColor="text1"/>
                      <w:sz w:val="32"/>
                      <w:szCs w:val="32"/>
                    </w:rPr>
                  </w:pPr>
                </w:p>
              </w:tc>
              <w:tc>
                <w:tcPr>
                  <w:tcW w:w="1134"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255</w:t>
                  </w:r>
                  <w:r w:rsidRPr="005C5369">
                    <w:rPr>
                      <w:rFonts w:ascii="TH SarabunPSK" w:hAnsi="TH SarabunPSK" w:cs="TH SarabunPSK"/>
                      <w:b/>
                      <w:bCs/>
                      <w:color w:val="000000" w:themeColor="text1"/>
                      <w:sz w:val="32"/>
                      <w:szCs w:val="32"/>
                    </w:rPr>
                    <w:t>9</w:t>
                  </w:r>
                </w:p>
              </w:tc>
              <w:tc>
                <w:tcPr>
                  <w:tcW w:w="1701"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w:t>
                  </w:r>
                  <w:r w:rsidRPr="005C5369">
                    <w:rPr>
                      <w:rFonts w:ascii="TH SarabunPSK" w:hAnsi="TH SarabunPSK" w:cs="TH SarabunPSK"/>
                      <w:b/>
                      <w:bCs/>
                      <w:color w:val="000000" w:themeColor="text1"/>
                      <w:sz w:val="32"/>
                      <w:szCs w:val="32"/>
                    </w:rPr>
                    <w:t>60</w:t>
                  </w:r>
                </w:p>
              </w:tc>
              <w:tc>
                <w:tcPr>
                  <w:tcW w:w="2825"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w:t>
                  </w:r>
                  <w:r w:rsidRPr="005C5369">
                    <w:rPr>
                      <w:rFonts w:ascii="TH SarabunPSK" w:hAnsi="TH SarabunPSK" w:cs="TH SarabunPSK"/>
                      <w:b/>
                      <w:bCs/>
                      <w:color w:val="000000" w:themeColor="text1"/>
                      <w:sz w:val="32"/>
                      <w:szCs w:val="32"/>
                    </w:rPr>
                    <w:t>61</w:t>
                  </w:r>
                </w:p>
              </w:tc>
            </w:tr>
            <w:tr w:rsidR="0073602D" w:rsidRPr="005C5369" w:rsidTr="00F37D40">
              <w:trPr>
                <w:jc w:val="center"/>
              </w:trPr>
              <w:tc>
                <w:tcPr>
                  <w:tcW w:w="1094" w:type="dxa"/>
                </w:tcPr>
                <w:p w:rsidR="0073602D" w:rsidRPr="005C5369" w:rsidRDefault="0073602D"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AMR</w:t>
                  </w:r>
                </w:p>
              </w:tc>
              <w:tc>
                <w:tcPr>
                  <w:tcW w:w="1134" w:type="dxa"/>
                </w:tcPr>
                <w:p w:rsidR="0073602D" w:rsidRPr="005C5369" w:rsidRDefault="0073602D"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w:t>
                  </w:r>
                </w:p>
              </w:tc>
              <w:tc>
                <w:tcPr>
                  <w:tcW w:w="1134" w:type="dxa"/>
                </w:tcPr>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1701" w:type="dxa"/>
                </w:tcPr>
                <w:p w:rsidR="0073602D" w:rsidRPr="005C5369" w:rsidRDefault="0073602D" w:rsidP="00F37D40">
                  <w:pPr>
                    <w:contextualSpacing/>
                    <w:jc w:val="center"/>
                    <w:rPr>
                      <w:rFonts w:ascii="TH SarabunPSK" w:hAnsi="TH SarabunPSK" w:cs="TH SarabunPSK"/>
                      <w:color w:val="000000" w:themeColor="text1"/>
                      <w:spacing w:val="-4"/>
                      <w:sz w:val="32"/>
                      <w:szCs w:val="32"/>
                    </w:rPr>
                  </w:pPr>
                  <w:r w:rsidRPr="005C5369">
                    <w:rPr>
                      <w:rFonts w:ascii="TH SarabunPSK" w:hAnsi="TH SarabunPSK" w:cs="TH SarabunPSK"/>
                      <w:color w:val="000000" w:themeColor="text1"/>
                      <w:spacing w:val="-4"/>
                      <w:sz w:val="32"/>
                      <w:szCs w:val="32"/>
                    </w:rPr>
                    <w:t>-</w:t>
                  </w:r>
                </w:p>
              </w:tc>
              <w:tc>
                <w:tcPr>
                  <w:tcW w:w="2825" w:type="dxa"/>
                </w:tcPr>
                <w:p w:rsidR="0073602D" w:rsidRPr="005C5369" w:rsidRDefault="0073602D"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88.98</w:t>
                  </w:r>
                </w:p>
                <w:p w:rsidR="0073602D" w:rsidRPr="005C5369" w:rsidRDefault="0073602D"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(ผ่านเกณฑ์เป้าหมายขั้น </w:t>
                  </w:r>
                  <w:r w:rsidRPr="005C5369">
                    <w:rPr>
                      <w:rFonts w:ascii="TH SarabunPSK" w:hAnsi="TH SarabunPSK" w:cs="TH SarabunPSK"/>
                      <w:color w:val="000000" w:themeColor="text1"/>
                      <w:sz w:val="32"/>
                      <w:szCs w:val="32"/>
                    </w:rPr>
                    <w:t xml:space="preserve">basic </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70</w:t>
                  </w:r>
                  <w:r w:rsidRPr="005C5369">
                    <w:rPr>
                      <w:rFonts w:ascii="TH SarabunPSK" w:hAnsi="TH SarabunPSK" w:cs="TH SarabunPSK"/>
                      <w:color w:val="000000" w:themeColor="text1"/>
                      <w:sz w:val="32"/>
                      <w:szCs w:val="32"/>
                      <w:cs/>
                    </w:rPr>
                    <w:t>)</w:t>
                  </w:r>
                </w:p>
                <w:p w:rsidR="0073602D" w:rsidRPr="005C5369" w:rsidRDefault="0073602D" w:rsidP="00F37D40">
                  <w:pPr>
                    <w:contextualSpacing/>
                    <w:jc w:val="center"/>
                    <w:rPr>
                      <w:rFonts w:ascii="TH SarabunPSK" w:hAnsi="TH SarabunPSK" w:cs="TH SarabunPSK"/>
                      <w:color w:val="000000" w:themeColor="text1"/>
                      <w:sz w:val="32"/>
                      <w:szCs w:val="32"/>
                    </w:rPr>
                  </w:pPr>
                </w:p>
                <w:p w:rsidR="0073602D" w:rsidRPr="005C5369" w:rsidRDefault="0073602D" w:rsidP="00F37D40">
                  <w:pPr>
                    <w:contextualSpacing/>
                    <w:rPr>
                      <w:rFonts w:ascii="TH SarabunPSK" w:hAnsi="TH SarabunPSK" w:cs="TH SarabunPSK"/>
                      <w:color w:val="000000" w:themeColor="text1"/>
                      <w:sz w:val="32"/>
                      <w:szCs w:val="32"/>
                    </w:rPr>
                  </w:pPr>
                </w:p>
              </w:tc>
            </w:tr>
          </w:tbl>
          <w:p w:rsidR="0073602D" w:rsidRPr="005C5369" w:rsidRDefault="0073602D" w:rsidP="00F37D40">
            <w:pPr>
              <w:contextualSpacing/>
              <w:rPr>
                <w:rFonts w:ascii="TH SarabunPSK" w:hAnsi="TH SarabunPSK" w:cs="TH SarabunPSK"/>
                <w:color w:val="000000" w:themeColor="text1"/>
                <w:sz w:val="32"/>
                <w:szCs w:val="32"/>
              </w:rPr>
            </w:pP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ผู้ให้ข้อมูลทางวิชาการ /ผู้ประสานงานตัวชี้วัด</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1</w:t>
            </w:r>
            <w:r w:rsidRPr="005C5369">
              <w:rPr>
                <w:rFonts w:ascii="TH SarabunPSK" w:hAnsi="TH SarabunPSK" w:cs="TH SarabunPSK"/>
                <w:b/>
                <w:bCs/>
                <w:color w:val="000000" w:themeColor="text1"/>
                <w:sz w:val="32"/>
                <w:szCs w:val="32"/>
                <w:cs/>
              </w:rPr>
              <w:t>. ภญ.ไพรำ บุญญะฤทธิ์</w:t>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t>เภสัชกรชำนาญการ</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02-5901628</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โทรศัพท์มือถือ : 092-3953289</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 xml:space="preserve">    โทรสาร : 02-5901634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hyperlink r:id="rId12" w:history="1">
              <w:r w:rsidRPr="005C5369">
                <w:rPr>
                  <w:rFonts w:ascii="TH SarabunPSK" w:hAnsi="TH SarabunPSK" w:cs="TH SarabunPSK"/>
                  <w:color w:val="000000" w:themeColor="text1"/>
                  <w:sz w:val="32"/>
                  <w:szCs w:val="32"/>
                </w:rPr>
                <w:t>praecu@gmail.com</w:t>
              </w:r>
            </w:hyperlink>
          </w:p>
          <w:p w:rsidR="0073602D" w:rsidRPr="005C5369" w:rsidRDefault="0073602D" w:rsidP="00F37D40">
            <w:pPr>
              <w:ind w:right="-79"/>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    สำนักบริหารการสาธารณสุข (ตัวชี้วัด </w:t>
            </w:r>
            <w:r w:rsidRPr="005C5369">
              <w:rPr>
                <w:rFonts w:ascii="TH SarabunPSK" w:hAnsi="TH SarabunPSK" w:cs="TH SarabunPSK"/>
                <w:b/>
                <w:bCs/>
                <w:color w:val="000000" w:themeColor="text1"/>
                <w:sz w:val="32"/>
                <w:szCs w:val="32"/>
              </w:rPr>
              <w:t xml:space="preserve">RDU </w:t>
            </w:r>
            <w:r w:rsidRPr="005C5369">
              <w:rPr>
                <w:rFonts w:ascii="TH SarabunPSK" w:hAnsi="TH SarabunPSK" w:cs="TH SarabunPSK"/>
                <w:b/>
                <w:bCs/>
                <w:color w:val="000000" w:themeColor="text1"/>
                <w:sz w:val="32"/>
                <w:szCs w:val="32"/>
                <w:cs/>
              </w:rPr>
              <w:t xml:space="preserve">และ </w:t>
            </w:r>
            <w:r w:rsidRPr="005C5369">
              <w:rPr>
                <w:rFonts w:ascii="TH SarabunPSK" w:hAnsi="TH SarabunPSK" w:cs="TH SarabunPSK"/>
                <w:b/>
                <w:bCs/>
                <w:color w:val="000000" w:themeColor="text1"/>
                <w:sz w:val="32"/>
                <w:szCs w:val="32"/>
              </w:rPr>
              <w:t xml:space="preserve">AMR) </w:t>
            </w:r>
          </w:p>
          <w:p w:rsidR="0073602D" w:rsidRPr="005C5369" w:rsidRDefault="0073602D" w:rsidP="00F37D40">
            <w:pPr>
              <w:ind w:right="-79"/>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lastRenderedPageBreak/>
              <w:t>2</w:t>
            </w:r>
            <w:r w:rsidRPr="005C5369">
              <w:rPr>
                <w:rFonts w:ascii="TH SarabunPSK" w:hAnsi="TH SarabunPSK" w:cs="TH SarabunPSK"/>
                <w:b/>
                <w:bCs/>
                <w:color w:val="000000" w:themeColor="text1"/>
                <w:sz w:val="32"/>
                <w:szCs w:val="32"/>
                <w:cs/>
              </w:rPr>
              <w:t xml:space="preserve">. ดร.วันทนา ปวีณกิตติพร             </w:t>
            </w:r>
            <w:r w:rsidRPr="005C5369">
              <w:rPr>
                <w:rFonts w:ascii="TH SarabunPSK" w:hAnsi="TH SarabunPSK" w:cs="TH SarabunPSK"/>
                <w:b/>
                <w:bCs/>
                <w:color w:val="000000" w:themeColor="text1"/>
                <w:sz w:val="32"/>
                <w:szCs w:val="32"/>
                <w:cs/>
              </w:rPr>
              <w:tab/>
            </w:r>
            <w:r w:rsidRPr="005C5369">
              <w:rPr>
                <w:rFonts w:ascii="TH SarabunPSK" w:hAnsi="TH SarabunPSK" w:cs="TH SarabunPSK"/>
                <w:b/>
                <w:bCs/>
                <w:color w:val="000000" w:themeColor="text1"/>
                <w:sz w:val="32"/>
                <w:szCs w:val="32"/>
                <w:cs/>
              </w:rPr>
              <w:tab/>
              <w:t>นักวิทยาศาสตร์การแพทย์เชี่ยวชาญ</w:t>
            </w:r>
          </w:p>
          <w:p w:rsidR="0073602D" w:rsidRPr="005C5369" w:rsidRDefault="0073602D" w:rsidP="00F37D40">
            <w:pPr>
              <w:ind w:right="-79"/>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02-9510000 ต่อ 99302  </w:t>
            </w:r>
            <w:r w:rsidRPr="005C5369">
              <w:rPr>
                <w:rFonts w:ascii="TH SarabunPSK" w:hAnsi="TH SarabunPSK" w:cs="TH SarabunPSK"/>
                <w:color w:val="000000" w:themeColor="text1"/>
                <w:sz w:val="32"/>
                <w:szCs w:val="32"/>
                <w:cs/>
              </w:rPr>
              <w:tab/>
              <w:t>โทรศัพท์มือถือ : 087-7059541</w:t>
            </w:r>
          </w:p>
          <w:p w:rsidR="0073602D" w:rsidRPr="005C5369" w:rsidRDefault="0073602D" w:rsidP="00F37D40">
            <w:pPr>
              <w:ind w:right="-79"/>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02-5910343</w:t>
            </w:r>
            <w:r w:rsidRPr="005C5369">
              <w:rPr>
                <w:rFonts w:ascii="TH SarabunPSK" w:hAnsi="TH SarabunPSK" w:cs="TH SarabunPSK"/>
                <w:color w:val="000000" w:themeColor="text1"/>
                <w:sz w:val="32"/>
                <w:szCs w:val="32"/>
                <w:cs/>
              </w:rPr>
              <w:tab/>
              <w:t xml:space="preserve">           </w:t>
            </w:r>
            <w:r w:rsidRPr="005C5369">
              <w:rPr>
                <w:rFonts w:ascii="TH SarabunPSK" w:hAnsi="TH SarabunPSK" w:cs="TH SarabunPSK"/>
                <w:color w:val="000000" w:themeColor="text1"/>
                <w:sz w:val="32"/>
                <w:szCs w:val="32"/>
              </w:rPr>
              <w:t>E-mail :wantana.p@dmsc.mail.go.th</w:t>
            </w:r>
          </w:p>
          <w:p w:rsidR="0073602D" w:rsidRPr="005C5369" w:rsidRDefault="0073602D" w:rsidP="00F37D40">
            <w:pPr>
              <w:ind w:right="-79"/>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     กรมวิทยาศาสตร์การแพทย์ (ตัวชี้วัด </w:t>
            </w:r>
            <w:r w:rsidRPr="005C5369">
              <w:rPr>
                <w:rFonts w:ascii="TH SarabunPSK" w:hAnsi="TH SarabunPSK" w:cs="TH SarabunPSK"/>
                <w:b/>
                <w:bCs/>
                <w:color w:val="000000" w:themeColor="text1"/>
                <w:sz w:val="32"/>
                <w:szCs w:val="32"/>
              </w:rPr>
              <w:t>AMR)</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3</w:t>
            </w:r>
            <w:r w:rsidRPr="005C5369">
              <w:rPr>
                <w:rFonts w:ascii="TH SarabunPSK" w:hAnsi="TH SarabunPSK" w:cs="TH SarabunPSK"/>
                <w:b/>
                <w:bCs/>
                <w:color w:val="000000" w:themeColor="text1"/>
                <w:sz w:val="32"/>
                <w:szCs w:val="32"/>
                <w:cs/>
              </w:rPr>
              <w:t>.  นางวราภรณ์ เทียนทอง</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w:t>
            </w:r>
            <w:r w:rsidRPr="005C5369">
              <w:rPr>
                <w:rFonts w:ascii="TH SarabunPSK" w:hAnsi="TH SarabunPSK" w:cs="TH SarabunPSK"/>
                <w:color w:val="000000" w:themeColor="text1"/>
                <w:sz w:val="32"/>
                <w:szCs w:val="32"/>
              </w:rPr>
              <w:t>5903652</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 xml:space="preserve">โทรศัพท์มือถือ : </w:t>
            </w:r>
            <w:r w:rsidRPr="005C5369">
              <w:rPr>
                <w:rFonts w:ascii="TH SarabunPSK" w:hAnsi="TH SarabunPSK" w:cs="TH SarabunPSK"/>
                <w:color w:val="000000" w:themeColor="text1"/>
                <w:sz w:val="32"/>
                <w:szCs w:val="32"/>
              </w:rPr>
              <w:t>081-3465980</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 xml:space="preserve">     โทรสาร : </w:t>
            </w:r>
            <w:r w:rsidRPr="005C5369">
              <w:rPr>
                <w:rFonts w:ascii="TH SarabunPSK" w:hAnsi="TH SarabunPSK" w:cs="TH SarabunPSK"/>
                <w:color w:val="000000" w:themeColor="text1"/>
                <w:sz w:val="32"/>
                <w:szCs w:val="32"/>
              </w:rPr>
              <w:t>02-5903443</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varaporn.thientong2@gmail.com</w:t>
            </w:r>
          </w:p>
          <w:p w:rsidR="0073602D" w:rsidRPr="005C5369" w:rsidRDefault="0073602D" w:rsidP="00F37D40">
            <w:pPr>
              <w:ind w:left="317"/>
              <w:contextualSpacing/>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 xml:space="preserve">สถาบันบำราศนราดูร (ตัวชี้วัด </w:t>
            </w:r>
            <w:r w:rsidRPr="005C5369">
              <w:rPr>
                <w:rFonts w:ascii="TH SarabunPSK" w:hAnsi="TH SarabunPSK" w:cs="TH SarabunPSK"/>
                <w:b/>
                <w:bCs/>
                <w:color w:val="000000" w:themeColor="text1"/>
                <w:sz w:val="32"/>
                <w:szCs w:val="32"/>
              </w:rPr>
              <w:t>AMR)</w:t>
            </w:r>
          </w:p>
        </w:tc>
      </w:tr>
      <w:tr w:rsidR="0073602D" w:rsidRPr="005C5369" w:rsidTr="00F37D40">
        <w:trPr>
          <w:trHeight w:val="664"/>
        </w:trPr>
        <w:tc>
          <w:tcPr>
            <w:tcW w:w="2635" w:type="dxa"/>
            <w:gridSpan w:val="2"/>
            <w:tcBorders>
              <w:top w:val="single" w:sz="4" w:space="0" w:color="auto"/>
              <w:left w:val="single" w:sz="4" w:space="0" w:color="auto"/>
              <w:right w:val="single" w:sz="4" w:space="0" w:color="auto"/>
            </w:tcBorders>
          </w:tcPr>
          <w:p w:rsidR="0073602D" w:rsidRPr="005C5369" w:rsidRDefault="0073602D" w:rsidP="00F37D40">
            <w:pPr>
              <w:ind w:right="-108"/>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 xml:space="preserve">หน่วยงานประมวลผลและจัดทำข้อมูล </w:t>
            </w:r>
          </w:p>
        </w:tc>
        <w:tc>
          <w:tcPr>
            <w:tcW w:w="7811" w:type="dxa"/>
            <w:tcBorders>
              <w:top w:val="single" w:sz="4" w:space="0" w:color="auto"/>
              <w:left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กองบริหารการสาธารณสุข สำนักงานปลัดกระทรวงสาธารณสุข (</w:t>
            </w:r>
            <w:r w:rsidRPr="005C5369">
              <w:rPr>
                <w:rFonts w:ascii="TH SarabunPSK" w:hAnsi="TH SarabunPSK" w:cs="TH SarabunPSK"/>
                <w:color w:val="000000" w:themeColor="text1"/>
                <w:sz w:val="32"/>
                <w:szCs w:val="32"/>
              </w:rPr>
              <w:t>AMR)</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กองส่งเสริมงานคุ้มครองผู้บริโภคในส่วนภูมิภาคและท้องถิ่น </w:t>
            </w:r>
          </w:p>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สำนักงานคณะกรรมการอาหารและยา (</w:t>
            </w:r>
            <w:r w:rsidRPr="005C5369">
              <w:rPr>
                <w:rFonts w:ascii="TH SarabunPSK" w:hAnsi="TH SarabunPSK" w:cs="TH SarabunPSK"/>
                <w:color w:val="000000" w:themeColor="text1"/>
                <w:sz w:val="32"/>
                <w:szCs w:val="32"/>
              </w:rPr>
              <w:t>RDU)</w:t>
            </w:r>
          </w:p>
        </w:tc>
      </w:tr>
      <w:tr w:rsidR="0073602D" w:rsidRPr="005C5369" w:rsidTr="00F37D40">
        <w:tc>
          <w:tcPr>
            <w:tcW w:w="2635" w:type="dxa"/>
            <w:gridSpan w:val="2"/>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ผู้รับผิดชอบการรายงานผลการดำเนินงาน</w:t>
            </w:r>
          </w:p>
        </w:tc>
        <w:tc>
          <w:tcPr>
            <w:tcW w:w="7811" w:type="dxa"/>
            <w:tcBorders>
              <w:top w:val="single" w:sz="4" w:space="0" w:color="auto"/>
              <w:left w:val="single" w:sz="4" w:space="0" w:color="auto"/>
              <w:bottom w:val="single" w:sz="4" w:space="0" w:color="auto"/>
              <w:right w:val="single" w:sz="4" w:space="0" w:color="auto"/>
            </w:tcBorders>
          </w:tcPr>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w:t>
            </w:r>
            <w:r w:rsidRPr="005C5369">
              <w:rPr>
                <w:rFonts w:ascii="TH SarabunPSK" w:hAnsi="TH SarabunPSK" w:cs="TH SarabunPSK"/>
                <w:color w:val="000000" w:themeColor="text1"/>
                <w:spacing w:val="-10"/>
                <w:sz w:val="32"/>
                <w:szCs w:val="32"/>
                <w:cs/>
              </w:rPr>
              <w:t>ภญ.สรียา เวชวิฐาน</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t>เภสัชกรชำนาญการ</w:t>
            </w:r>
          </w:p>
          <w:p w:rsidR="0073602D" w:rsidRPr="005C5369" w:rsidRDefault="0073602D" w:rsidP="00F37D40">
            <w:pPr>
              <w:pStyle w:val="ListParagraph"/>
              <w:ind w:left="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pacing w:val="-10"/>
                <w:sz w:val="32"/>
                <w:szCs w:val="32"/>
              </w:rPr>
              <w:t>02-5907392</w:t>
            </w:r>
            <w:r w:rsidRPr="005C5369">
              <w:rPr>
                <w:rFonts w:ascii="TH SarabunPSK" w:hAnsi="TH SarabunPSK" w:cs="TH SarabunPSK"/>
                <w:color w:val="000000" w:themeColor="text1"/>
                <w:spacing w:val="-10"/>
                <w:sz w:val="32"/>
                <w:szCs w:val="32"/>
                <w:cs/>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โทรศัพท์มือถือ : </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โทรสาร :</w:t>
            </w:r>
            <w:r w:rsidRPr="005C5369">
              <w:rPr>
                <w:rFonts w:ascii="TH SarabunPSK" w:hAnsi="TH SarabunPSK" w:cs="TH SarabunPSK"/>
                <w:color w:val="000000" w:themeColor="text1"/>
                <w:sz w:val="32"/>
                <w:szCs w:val="32"/>
              </w:rPr>
              <w:t xml:space="preserve"> 02-5918486</w:t>
            </w:r>
            <w:r w:rsidRPr="005C5369">
              <w:rPr>
                <w:rFonts w:ascii="TH SarabunPSK" w:hAnsi="TH SarabunPSK" w:cs="TH SarabunPSK"/>
                <w:color w:val="000000" w:themeColor="text1"/>
                <w:sz w:val="32"/>
                <w:szCs w:val="32"/>
                <w:cs/>
              </w:rPr>
              <w:tab/>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r w:rsidRPr="005C5369">
              <w:rPr>
                <w:rFonts w:ascii="TH SarabunPSK" w:hAnsi="TH SarabunPSK" w:cs="TH SarabunPSK"/>
                <w:color w:val="000000" w:themeColor="text1"/>
                <w:spacing w:val="-10"/>
                <w:sz w:val="32"/>
                <w:szCs w:val="32"/>
              </w:rPr>
              <w:t>swech@fda.moph.go.th</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กองส่งเสริมงานคุ้มครองผู้บริโภคในส่วนภูมิภาคและท้องถิ่น </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สำนักงานคณะกรรมการอาหารและยา</w:t>
            </w:r>
          </w:p>
          <w:p w:rsidR="0073602D" w:rsidRPr="005C5369" w:rsidRDefault="0073602D"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2.ภญ.ไพรำ บุญญะฤทธิ์</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เภสัชกรชำนาญการ</w:t>
            </w:r>
          </w:p>
          <w:p w:rsidR="0073602D" w:rsidRPr="005C5369" w:rsidRDefault="0073602D"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โทรศัพท์ที่ทำงาน : 02-5901628</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t>โทรศัพท์มือถือ : 092-3953289</w:t>
            </w:r>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โทรสาร : 02-5901634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w:t>
            </w:r>
            <w:hyperlink r:id="rId13" w:history="1">
              <w:r w:rsidRPr="005C5369">
                <w:rPr>
                  <w:rFonts w:ascii="TH SarabunPSK" w:hAnsi="TH SarabunPSK" w:cs="TH SarabunPSK"/>
                  <w:color w:val="000000" w:themeColor="text1"/>
                  <w:sz w:val="32"/>
                  <w:szCs w:val="32"/>
                </w:rPr>
                <w:t>praecu@gmail.com</w:t>
              </w:r>
            </w:hyperlink>
          </w:p>
          <w:p w:rsidR="0073602D" w:rsidRPr="005C5369" w:rsidRDefault="0073602D"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กองบริหารการสาธารณสุข</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สำนักงานปลัดกระทรวงสาธารณสุข</w:t>
            </w:r>
          </w:p>
        </w:tc>
      </w:tr>
    </w:tbl>
    <w:p w:rsidR="0073602D" w:rsidRPr="005C5369" w:rsidRDefault="0073602D">
      <w:pPr>
        <w:rPr>
          <w:rFonts w:ascii="TH SarabunPSK" w:hAnsi="TH SarabunPSK" w:cs="TH SarabunPSK"/>
          <w:sz w:val="32"/>
          <w:szCs w:val="32"/>
        </w:rPr>
      </w:pPr>
    </w:p>
    <w:p w:rsidR="0073602D" w:rsidRPr="005C5369" w:rsidRDefault="0073602D">
      <w:pPr>
        <w:rPr>
          <w:rFonts w:ascii="TH SarabunPSK" w:hAnsi="TH SarabunPSK" w:cs="TH SarabunPSK"/>
          <w:sz w:val="32"/>
          <w:szCs w:val="32"/>
        </w:rPr>
      </w:pPr>
    </w:p>
    <w:p w:rsidR="0073602D" w:rsidRPr="005C5369" w:rsidRDefault="0073602D">
      <w:pPr>
        <w:rPr>
          <w:rFonts w:ascii="TH SarabunPSK" w:hAnsi="TH SarabunPSK" w:cs="TH SarabunPSK"/>
          <w:sz w:val="32"/>
          <w:szCs w:val="32"/>
        </w:rPr>
      </w:pPr>
    </w:p>
    <w:p w:rsidR="0073602D" w:rsidRDefault="0073602D">
      <w:pPr>
        <w:rPr>
          <w:rFonts w:ascii="TH SarabunPSK" w:hAnsi="TH SarabunPSK" w:cs="TH SarabunPSK"/>
          <w:sz w:val="32"/>
          <w:szCs w:val="32"/>
        </w:rPr>
      </w:pPr>
    </w:p>
    <w:p w:rsidR="005C5369" w:rsidRDefault="005C5369">
      <w:pPr>
        <w:rPr>
          <w:rFonts w:ascii="TH SarabunPSK" w:hAnsi="TH SarabunPSK" w:cs="TH SarabunPSK"/>
          <w:sz w:val="32"/>
          <w:szCs w:val="32"/>
        </w:rPr>
      </w:pPr>
    </w:p>
    <w:p w:rsidR="005C5369" w:rsidRPr="005C5369" w:rsidRDefault="005C5369">
      <w:pPr>
        <w:rPr>
          <w:rFonts w:ascii="TH SarabunPSK" w:hAnsi="TH SarabunPSK" w:cs="TH SarabunPSK"/>
          <w:sz w:val="32"/>
          <w:szCs w:val="32"/>
        </w:rPr>
      </w:pPr>
    </w:p>
    <w:tbl>
      <w:tblP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7947"/>
      </w:tblGrid>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หมวด</w:t>
            </w:r>
          </w:p>
        </w:tc>
        <w:tc>
          <w:tcPr>
            <w:tcW w:w="7947"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Service Excellence (</w:t>
            </w:r>
            <w:r w:rsidRPr="005C5369">
              <w:rPr>
                <w:rFonts w:ascii="TH SarabunPSK" w:hAnsi="TH SarabunPSK" w:cs="TH SarabunPSK"/>
                <w:b/>
                <w:bCs/>
                <w:color w:val="000000" w:themeColor="text1"/>
                <w:sz w:val="32"/>
                <w:szCs w:val="32"/>
                <w:cs/>
              </w:rPr>
              <w:t>ยุทธศาสตรดานบริการเปนเลิศ)</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แผนที่</w:t>
            </w:r>
          </w:p>
        </w:tc>
        <w:tc>
          <w:tcPr>
            <w:tcW w:w="7947"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6. </w:t>
            </w:r>
            <w:r w:rsidRPr="005C5369">
              <w:rPr>
                <w:rFonts w:ascii="TH SarabunPSK" w:hAnsi="TH SarabunPSK" w:cs="TH SarabunPSK"/>
                <w:b/>
                <w:bCs/>
                <w:color w:val="000000" w:themeColor="text1"/>
                <w:sz w:val="32"/>
                <w:szCs w:val="32"/>
                <w:cs/>
              </w:rPr>
              <w:t>การพัฒนาระบบบริการสุขภาพ (</w:t>
            </w:r>
            <w:r w:rsidRPr="005C5369">
              <w:rPr>
                <w:rFonts w:ascii="TH SarabunPSK" w:hAnsi="TH SarabunPSK" w:cs="TH SarabunPSK"/>
                <w:b/>
                <w:bCs/>
                <w:color w:val="000000" w:themeColor="text1"/>
                <w:sz w:val="32"/>
                <w:szCs w:val="32"/>
              </w:rPr>
              <w:t>Service Plan)</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โครงการที่</w:t>
            </w:r>
          </w:p>
        </w:tc>
        <w:tc>
          <w:tcPr>
            <w:tcW w:w="7947"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8. </w:t>
            </w:r>
            <w:r w:rsidRPr="005C5369">
              <w:rPr>
                <w:rFonts w:ascii="TH SarabunPSK" w:hAnsi="TH SarabunPSK" w:cs="TH SarabunPSK"/>
                <w:b/>
                <w:bCs/>
                <w:color w:val="000000" w:themeColor="text1"/>
                <w:sz w:val="32"/>
                <w:szCs w:val="32"/>
                <w:cs/>
              </w:rPr>
              <w:t>โครงการพัฒนาระบบบริการสุขภาพ สาขาสุขภาพจิตและจิตเวช</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ระดับการแสดงผล</w:t>
            </w:r>
          </w:p>
        </w:tc>
        <w:tc>
          <w:tcPr>
            <w:tcW w:w="7947"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จังหวัด</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ชื่อตัวชี้วัดเชิงปริมาณ</w:t>
            </w:r>
          </w:p>
        </w:tc>
        <w:tc>
          <w:tcPr>
            <w:tcW w:w="7947"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w:t>
            </w:r>
            <w:r w:rsidRPr="005C5369">
              <w:rPr>
                <w:rFonts w:ascii="TH SarabunPSK" w:hAnsi="TH SarabunPSK" w:cs="TH SarabunPSK"/>
                <w:b/>
                <w:bCs/>
                <w:color w:val="000000" w:themeColor="text1"/>
                <w:sz w:val="32"/>
                <w:szCs w:val="32"/>
              </w:rPr>
              <w:t xml:space="preserve">3. </w:t>
            </w:r>
            <w:r w:rsidRPr="005C5369">
              <w:rPr>
                <w:rFonts w:ascii="TH SarabunPSK" w:hAnsi="TH SarabunPSK" w:cs="TH SarabunPSK"/>
                <w:b/>
                <w:bCs/>
                <w:color w:val="000000" w:themeColor="text1"/>
                <w:sz w:val="32"/>
                <w:szCs w:val="32"/>
                <w:cs/>
              </w:rPr>
              <w:t>รอยละของผู้ปวยโรคซึมเศราเขาถึงบริการสุขภาพจิต</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คํานิยาม</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rPr>
              <w:tab/>
            </w:r>
            <w:r w:rsidRPr="005C5369">
              <w:rPr>
                <w:rFonts w:ascii="TH SarabunPSK" w:hAnsi="TH SarabunPSK" w:cs="TH SarabunPSK"/>
                <w:b/>
                <w:bCs/>
                <w:color w:val="000000" w:themeColor="text1"/>
                <w:sz w:val="32"/>
                <w:szCs w:val="32"/>
                <w:cs/>
              </w:rPr>
              <w:t>การเขาถึงบริการ</w:t>
            </w:r>
            <w:r w:rsidRPr="005C5369">
              <w:rPr>
                <w:rFonts w:ascii="TH SarabunPSK" w:hAnsi="TH SarabunPSK" w:cs="TH SarabunPSK"/>
                <w:color w:val="000000" w:themeColor="text1"/>
                <w:sz w:val="32"/>
                <w:szCs w:val="32"/>
                <w:cs/>
              </w:rPr>
              <w:t xml:space="preserve"> หมายถึง การที่ประชาชนผูซึ่งไดรับการวินิจฉัยวาเปนโรคซึมเศรา ไดรับการบริการตามแนวทางการดูแลเฝาระวังโรคซึมเศราระดับจังหวัด และแนวทางการจัดการโรคซึมเศร้าสําหรับแพทยเวชปฏิบัติทั่วไป หรือไดรับการชวยเหลือตามแนวทางมาตรฐานอย่างเหมาะสมจากหนวยบริการทุกสถานบริการของประเทศไทย</w:t>
            </w:r>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rPr>
              <w:tab/>
            </w:r>
            <w:r w:rsidRPr="005C5369">
              <w:rPr>
                <w:rFonts w:ascii="TH SarabunPSK" w:hAnsi="TH SarabunPSK" w:cs="TH SarabunPSK"/>
                <w:b/>
                <w:bCs/>
                <w:color w:val="000000" w:themeColor="text1"/>
                <w:sz w:val="32"/>
                <w:szCs w:val="32"/>
                <w:cs/>
              </w:rPr>
              <w:t>ผู้ปวยโรคซึมเศรา</w:t>
            </w:r>
            <w:r w:rsidRPr="005C5369">
              <w:rPr>
                <w:rFonts w:ascii="TH SarabunPSK" w:hAnsi="TH SarabunPSK" w:cs="TH SarabunPSK"/>
                <w:color w:val="000000" w:themeColor="text1"/>
                <w:sz w:val="32"/>
                <w:szCs w:val="32"/>
                <w:cs/>
              </w:rPr>
              <w:t xml:space="preserve"> หมายถึง ประชาชนที่ได้รับการวินิจฉัยจากแพทย์ ตามเกณฑวินิจฉัยโรค </w:t>
            </w:r>
            <w:r w:rsidRPr="005C5369">
              <w:rPr>
                <w:rFonts w:ascii="TH SarabunPSK" w:hAnsi="TH SarabunPSK" w:cs="TH SarabunPSK"/>
                <w:color w:val="000000" w:themeColor="text1"/>
                <w:sz w:val="32"/>
                <w:szCs w:val="32"/>
              </w:rPr>
              <w:t xml:space="preserve">Depressive Disorder </w:t>
            </w:r>
            <w:r w:rsidRPr="005C5369">
              <w:rPr>
                <w:rFonts w:ascii="TH SarabunPSK" w:hAnsi="TH SarabunPSK" w:cs="TH SarabunPSK"/>
                <w:color w:val="000000" w:themeColor="text1"/>
                <w:sz w:val="32"/>
                <w:szCs w:val="32"/>
                <w:cs/>
              </w:rPr>
              <w:t xml:space="preserve">ของสมาคมจิตแพทยอเมริกัน ฉบับที่ </w:t>
            </w:r>
            <w:r w:rsidRPr="005C5369">
              <w:rPr>
                <w:rFonts w:ascii="TH SarabunPSK" w:hAnsi="TH SarabunPSK" w:cs="TH SarabunPSK"/>
                <w:color w:val="000000" w:themeColor="text1"/>
                <w:sz w:val="32"/>
                <w:szCs w:val="32"/>
              </w:rPr>
              <w:t xml:space="preserve">5 (DSM-5: Diagnostic and Statistical Manual of Mental disorders 5) </w:t>
            </w:r>
            <w:r w:rsidRPr="005C5369">
              <w:rPr>
                <w:rFonts w:ascii="TH SarabunPSK" w:hAnsi="TH SarabunPSK" w:cs="TH SarabunPSK"/>
                <w:color w:val="000000" w:themeColor="text1"/>
                <w:sz w:val="32"/>
                <w:szCs w:val="32"/>
                <w:cs/>
              </w:rPr>
              <w:t xml:space="preserve">และตามมาตรฐานการจําแนกโรคระหวางประเทศขององคการอนามัยโลกฉบับที่ </w:t>
            </w:r>
            <w:r w:rsidRPr="005C5369">
              <w:rPr>
                <w:rFonts w:ascii="TH SarabunPSK" w:hAnsi="TH SarabunPSK" w:cs="TH SarabunPSK"/>
                <w:color w:val="000000" w:themeColor="text1"/>
                <w:sz w:val="32"/>
                <w:szCs w:val="32"/>
              </w:rPr>
              <w:t xml:space="preserve">10 (ICD – 10 : International Classification of Diseases and Health Related Problems - 10) </w:t>
            </w:r>
            <w:r w:rsidRPr="005C5369">
              <w:rPr>
                <w:rFonts w:ascii="TH SarabunPSK" w:hAnsi="TH SarabunPSK" w:cs="TH SarabunPSK"/>
                <w:color w:val="000000" w:themeColor="text1"/>
                <w:sz w:val="32"/>
                <w:szCs w:val="32"/>
                <w:cs/>
              </w:rPr>
              <w:t xml:space="preserve">โดยบันทึกตามรหัสโรคของ </w:t>
            </w:r>
            <w:r w:rsidRPr="005C5369">
              <w:rPr>
                <w:rFonts w:ascii="TH SarabunPSK" w:hAnsi="TH SarabunPSK" w:cs="TH SarabunPSK"/>
                <w:color w:val="000000" w:themeColor="text1"/>
                <w:sz w:val="32"/>
                <w:szCs w:val="32"/>
              </w:rPr>
              <w:t xml:space="preserve">ICD-10 </w:t>
            </w:r>
            <w:r w:rsidRPr="005C5369">
              <w:rPr>
                <w:rFonts w:ascii="TH SarabunPSK" w:hAnsi="TH SarabunPSK" w:cs="TH SarabunPSK"/>
                <w:color w:val="000000" w:themeColor="text1"/>
                <w:sz w:val="32"/>
                <w:szCs w:val="32"/>
                <w:cs/>
              </w:rPr>
              <w:t xml:space="preserve">หมวด </w:t>
            </w:r>
            <w:r w:rsidRPr="005C5369">
              <w:rPr>
                <w:rFonts w:ascii="TH SarabunPSK" w:hAnsi="TH SarabunPSK" w:cs="TH SarabunPSK"/>
                <w:color w:val="000000" w:themeColor="text1"/>
                <w:sz w:val="32"/>
                <w:szCs w:val="32"/>
              </w:rPr>
              <w:t xml:space="preserve">F32.x, F33.x, F34.1, F38.x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 xml:space="preserve">F39.x </w:t>
            </w:r>
            <w:r w:rsidRPr="005C5369">
              <w:rPr>
                <w:rFonts w:ascii="TH SarabunPSK" w:hAnsi="TH SarabunPSK" w:cs="TH SarabunPSK"/>
                <w:color w:val="000000" w:themeColor="text1"/>
                <w:sz w:val="32"/>
                <w:szCs w:val="32"/>
                <w:cs/>
              </w:rPr>
              <w:t xml:space="preserve">ที่มารับบริการสะสมตั้งแตปงบประมาณ </w:t>
            </w:r>
            <w:r w:rsidRPr="005C5369">
              <w:rPr>
                <w:rFonts w:ascii="TH SarabunPSK" w:hAnsi="TH SarabunPSK" w:cs="TH SarabunPSK"/>
                <w:color w:val="000000" w:themeColor="text1"/>
                <w:sz w:val="32"/>
                <w:szCs w:val="32"/>
              </w:rPr>
              <w:t xml:space="preserve">2552 </w:t>
            </w:r>
            <w:r w:rsidRPr="005C5369">
              <w:rPr>
                <w:rFonts w:ascii="TH SarabunPSK" w:hAnsi="TH SarabunPSK" w:cs="TH SarabunPSK"/>
                <w:color w:val="000000" w:themeColor="text1"/>
                <w:sz w:val="32"/>
                <w:szCs w:val="32"/>
                <w:cs/>
              </w:rPr>
              <w:t xml:space="preserve">จนถึงในปงบประมาณ </w:t>
            </w:r>
            <w:r w:rsidRPr="005C5369">
              <w:rPr>
                <w:rFonts w:ascii="TH SarabunPSK" w:hAnsi="TH SarabunPSK" w:cs="TH SarabunPSK"/>
                <w:color w:val="000000" w:themeColor="text1"/>
                <w:sz w:val="32"/>
                <w:szCs w:val="32"/>
              </w:rPr>
              <w:t>2562</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rPr>
              <w:tab/>
            </w:r>
            <w:r w:rsidRPr="005C5369">
              <w:rPr>
                <w:rFonts w:ascii="TH SarabunPSK" w:hAnsi="TH SarabunPSK" w:cs="TH SarabunPSK"/>
                <w:b/>
                <w:bCs/>
                <w:color w:val="000000" w:themeColor="text1"/>
                <w:sz w:val="32"/>
                <w:szCs w:val="32"/>
                <w:cs/>
              </w:rPr>
              <w:t>พื้นที่เปาหมาย</w:t>
            </w:r>
            <w:r w:rsidRPr="005C5369">
              <w:rPr>
                <w:rFonts w:ascii="TH SarabunPSK" w:hAnsi="TH SarabunPSK" w:cs="TH SarabunPSK"/>
                <w:color w:val="000000" w:themeColor="text1"/>
                <w:sz w:val="32"/>
                <w:szCs w:val="32"/>
                <w:cs/>
              </w:rPr>
              <w:t xml:space="preserve"> หมายถึง พื้นที่ทุกจังหวัดในประเทศไทย</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รวมกรุงเทพมหานคร</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เกณฑเป้าหมาย :</w:t>
            </w:r>
          </w:p>
        </w:tc>
        <w:tc>
          <w:tcPr>
            <w:tcW w:w="7947" w:type="dxa"/>
          </w:tcPr>
          <w:tbl>
            <w:tblPr>
              <w:tblW w:w="0" w:type="auto"/>
              <w:tblInd w:w="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856"/>
              <w:gridCol w:w="1856"/>
            </w:tblGrid>
            <w:tr w:rsidR="003B539A" w:rsidRPr="005C5369" w:rsidTr="00F37D40">
              <w:tc>
                <w:tcPr>
                  <w:tcW w:w="1855"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1856"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1856"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3B539A" w:rsidRPr="005C5369" w:rsidTr="00F37D40">
              <w:tc>
                <w:tcPr>
                  <w:tcW w:w="1855"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63</w:t>
                  </w:r>
                </w:p>
              </w:tc>
              <w:tc>
                <w:tcPr>
                  <w:tcW w:w="1856"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7</w:t>
                  </w:r>
                </w:p>
              </w:tc>
              <w:tc>
                <w:tcPr>
                  <w:tcW w:w="1856"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รอยละ</w:t>
                  </w:r>
                  <w:r w:rsidRPr="005C5369">
                    <w:rPr>
                      <w:rFonts w:ascii="TH SarabunPSK" w:hAnsi="TH SarabunPSK" w:cs="TH SarabunPSK"/>
                      <w:color w:val="000000" w:themeColor="text1"/>
                      <w:sz w:val="32"/>
                      <w:szCs w:val="32"/>
                    </w:rPr>
                    <w:t>7</w:t>
                  </w:r>
                  <w:r w:rsidRPr="005C5369">
                    <w:rPr>
                      <w:rFonts w:ascii="TH SarabunPSK" w:hAnsi="TH SarabunPSK" w:cs="TH SarabunPSK"/>
                      <w:color w:val="000000" w:themeColor="text1"/>
                      <w:sz w:val="32"/>
                      <w:szCs w:val="32"/>
                      <w:cs/>
                    </w:rPr>
                    <w:t>1</w:t>
                  </w:r>
                </w:p>
              </w:tc>
            </w:tr>
          </w:tbl>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วัตถุประสงค</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เพื่อใหผูปวยโรคซึมเศราไดรับการดูแลรักษาที่ทันทวงที มีมาตรฐานตอเนื่องทําใหลดความรุนแรง และระยะเวลาการปวยของโรคซึมเศรา ปองกันการฆาตัวตาย และไมกลับเปนซ้ำ</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ประชาชนที่ได้รับการวินิจฉัยจากแพทย์ ตามเกณฑ์วินิจฉัยโรค</w:t>
            </w:r>
            <w:r w:rsidRPr="005C5369">
              <w:rPr>
                <w:rFonts w:ascii="TH SarabunPSK" w:hAnsi="TH SarabunPSK" w:cs="TH SarabunPSK"/>
                <w:color w:val="000000" w:themeColor="text1"/>
                <w:sz w:val="32"/>
                <w:szCs w:val="32"/>
              </w:rPr>
              <w:t xml:space="preserve">Depressive Disorder </w:t>
            </w:r>
            <w:r w:rsidRPr="005C5369">
              <w:rPr>
                <w:rFonts w:ascii="TH SarabunPSK" w:hAnsi="TH SarabunPSK" w:cs="TH SarabunPSK"/>
                <w:color w:val="000000" w:themeColor="text1"/>
                <w:sz w:val="32"/>
                <w:szCs w:val="32"/>
              </w:rPr>
              <w:br/>
            </w:r>
            <w:r w:rsidRPr="005C5369">
              <w:rPr>
                <w:rFonts w:ascii="TH SarabunPSK" w:hAnsi="TH SarabunPSK" w:cs="TH SarabunPSK"/>
                <w:color w:val="000000" w:themeColor="text1"/>
                <w:sz w:val="32"/>
                <w:szCs w:val="32"/>
                <w:cs/>
              </w:rPr>
              <w:t xml:space="preserve">ของสมาคมจิตแพทยอเมริกัน ฉบับที่ </w:t>
            </w:r>
            <w:r w:rsidRPr="005C5369">
              <w:rPr>
                <w:rFonts w:ascii="TH SarabunPSK" w:hAnsi="TH SarabunPSK" w:cs="TH SarabunPSK"/>
                <w:color w:val="000000" w:themeColor="text1"/>
                <w:sz w:val="32"/>
                <w:szCs w:val="32"/>
              </w:rPr>
              <w:t xml:space="preserve">5 (DSM-5: Diagnostic and Statistical Manual of Mental disorders 5) </w:t>
            </w:r>
            <w:r w:rsidRPr="005C5369">
              <w:rPr>
                <w:rFonts w:ascii="TH SarabunPSK" w:hAnsi="TH SarabunPSK" w:cs="TH SarabunPSK"/>
                <w:color w:val="000000" w:themeColor="text1"/>
                <w:sz w:val="32"/>
                <w:szCs w:val="32"/>
                <w:cs/>
              </w:rPr>
              <w:t xml:space="preserve">และตามมาตรฐานการจําแนกโรคระหวางประเทศขององคการอนามัยโลกฉบับที่ </w:t>
            </w:r>
            <w:r w:rsidRPr="005C5369">
              <w:rPr>
                <w:rFonts w:ascii="TH SarabunPSK" w:hAnsi="TH SarabunPSK" w:cs="TH SarabunPSK"/>
                <w:color w:val="000000" w:themeColor="text1"/>
                <w:sz w:val="32"/>
                <w:szCs w:val="32"/>
              </w:rPr>
              <w:t xml:space="preserve">10 (ICD – 10 : International Classification of Diseases and Health Related Problems - 10) </w:t>
            </w:r>
            <w:r w:rsidRPr="005C5369">
              <w:rPr>
                <w:rFonts w:ascii="TH SarabunPSK" w:hAnsi="TH SarabunPSK" w:cs="TH SarabunPSK"/>
                <w:color w:val="000000" w:themeColor="text1"/>
                <w:sz w:val="32"/>
                <w:szCs w:val="32"/>
                <w:cs/>
              </w:rPr>
              <w:t xml:space="preserve">โดยบันทึกตามรหัสโรคของ </w:t>
            </w:r>
            <w:r w:rsidRPr="005C5369">
              <w:rPr>
                <w:rFonts w:ascii="TH SarabunPSK" w:hAnsi="TH SarabunPSK" w:cs="TH SarabunPSK"/>
                <w:color w:val="000000" w:themeColor="text1"/>
                <w:sz w:val="32"/>
                <w:szCs w:val="32"/>
              </w:rPr>
              <w:t xml:space="preserve">ICD10 </w:t>
            </w:r>
            <w:r w:rsidRPr="005C5369">
              <w:rPr>
                <w:rFonts w:ascii="TH SarabunPSK" w:hAnsi="TH SarabunPSK" w:cs="TH SarabunPSK"/>
                <w:color w:val="000000" w:themeColor="text1"/>
                <w:sz w:val="32"/>
                <w:szCs w:val="32"/>
                <w:cs/>
              </w:rPr>
              <w:t>หมวด</w:t>
            </w:r>
            <w:r w:rsidRPr="005C5369">
              <w:rPr>
                <w:rFonts w:ascii="TH SarabunPSK" w:hAnsi="TH SarabunPSK" w:cs="TH SarabunPSK"/>
                <w:color w:val="000000" w:themeColor="text1"/>
                <w:sz w:val="32"/>
                <w:szCs w:val="32"/>
              </w:rPr>
              <w:t xml:space="preserve"> F32.x, F33.x, F34.1, F38.x </w:t>
            </w:r>
            <w:r w:rsidRPr="005C5369">
              <w:rPr>
                <w:rFonts w:ascii="TH SarabunPSK" w:hAnsi="TH SarabunPSK" w:cs="TH SarabunPSK"/>
                <w:color w:val="000000" w:themeColor="text1"/>
                <w:sz w:val="32"/>
                <w:szCs w:val="32"/>
              </w:rPr>
              <w:br/>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F39.x</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วิธีการจัดเก็บขอมูล</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กรมสุขภาพจิต โดยโรงพยาบาลพระศรีมหาโพธิ์ เปนผูเก็บรวบรวมขอมูลรายงานการเขาถึงบริการ ป </w:t>
            </w:r>
            <w:r w:rsidRPr="005C5369">
              <w:rPr>
                <w:rFonts w:ascii="TH SarabunPSK" w:hAnsi="TH SarabunPSK" w:cs="TH SarabunPSK"/>
                <w:color w:val="000000" w:themeColor="text1"/>
                <w:sz w:val="32"/>
                <w:szCs w:val="32"/>
              </w:rPr>
              <w:t>2562</w:t>
            </w:r>
            <w:r w:rsidRPr="005C5369">
              <w:rPr>
                <w:rFonts w:ascii="TH SarabunPSK" w:hAnsi="TH SarabunPSK" w:cs="TH SarabunPSK"/>
                <w:color w:val="000000" w:themeColor="text1"/>
                <w:sz w:val="32"/>
                <w:szCs w:val="32"/>
                <w:cs/>
              </w:rPr>
              <w:t xml:space="preserve"> จากสถานบริการสาธารณสุขทั่วประเทศ และจากแหลงรายงานกลาง</w:t>
            </w:r>
            <w:r w:rsidRPr="005C5369">
              <w:rPr>
                <w:rFonts w:ascii="TH SarabunPSK" w:hAnsi="TH SarabunPSK" w:cs="TH SarabunPSK"/>
                <w:color w:val="000000" w:themeColor="text1"/>
                <w:sz w:val="32"/>
                <w:szCs w:val="32"/>
              </w:rPr>
              <w:br/>
            </w:r>
            <w:r w:rsidRPr="005C5369">
              <w:rPr>
                <w:rFonts w:ascii="TH SarabunPSK" w:hAnsi="TH SarabunPSK" w:cs="TH SarabunPSK"/>
                <w:color w:val="000000" w:themeColor="text1"/>
                <w:sz w:val="32"/>
                <w:szCs w:val="32"/>
                <w:cs/>
              </w:rPr>
              <w:t xml:space="preserve">ของกระทรวงสาธารณสุข โดยนําขอมูลป </w:t>
            </w:r>
            <w:r w:rsidRPr="005C5369">
              <w:rPr>
                <w:rFonts w:ascii="TH SarabunPSK" w:hAnsi="TH SarabunPSK" w:cs="TH SarabunPSK"/>
                <w:color w:val="000000" w:themeColor="text1"/>
                <w:sz w:val="32"/>
                <w:szCs w:val="32"/>
              </w:rPr>
              <w:t>2562</w:t>
            </w:r>
            <w:r w:rsidRPr="005C5369">
              <w:rPr>
                <w:rFonts w:ascii="TH SarabunPSK" w:hAnsi="TH SarabunPSK" w:cs="TH SarabunPSK"/>
                <w:color w:val="000000" w:themeColor="text1"/>
                <w:sz w:val="32"/>
                <w:szCs w:val="32"/>
                <w:cs/>
              </w:rPr>
              <w:t xml:space="preserve"> รวมกับขอมูลของป</w:t>
            </w:r>
            <w:r w:rsidRPr="005C5369">
              <w:rPr>
                <w:rFonts w:ascii="TH SarabunPSK" w:hAnsi="TH SarabunPSK" w:cs="TH SarabunPSK"/>
                <w:color w:val="000000" w:themeColor="text1"/>
                <w:sz w:val="32"/>
                <w:szCs w:val="32"/>
              </w:rPr>
              <w:t xml:space="preserve">2552 – 2561 </w:t>
            </w:r>
            <w:r w:rsidRPr="005C5369">
              <w:rPr>
                <w:rFonts w:ascii="TH SarabunPSK" w:hAnsi="TH SarabunPSK" w:cs="TH SarabunPSK"/>
                <w:color w:val="000000" w:themeColor="text1"/>
                <w:sz w:val="32"/>
                <w:szCs w:val="32"/>
                <w:cs/>
              </w:rPr>
              <w:t xml:space="preserve">โดยประมวลผลเปนรายหนวยบริการจังหวัด เขตสุขภาพ และประเทศ แลวนําเสนอผลที่ </w:t>
            </w:r>
            <w:hyperlink r:id="rId14" w:history="1">
              <w:r w:rsidRPr="005C5369">
                <w:rPr>
                  <w:rStyle w:val="Hyperlink"/>
                  <w:rFonts w:ascii="TH SarabunPSK" w:hAnsi="TH SarabunPSK" w:cs="TH SarabunPSK"/>
                  <w:color w:val="000000" w:themeColor="text1"/>
                  <w:sz w:val="32"/>
                  <w:szCs w:val="32"/>
                </w:rPr>
                <w:t>www.thaidepression.com</w:t>
              </w:r>
            </w:hyperlink>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ขอมูลที่ตองการ ไดแก </w:t>
            </w:r>
            <w:r w:rsidRPr="005C5369">
              <w:rPr>
                <w:rFonts w:ascii="TH SarabunPSK" w:hAnsi="TH SarabunPSK" w:cs="TH SarabunPSK"/>
                <w:color w:val="000000" w:themeColor="text1"/>
                <w:sz w:val="32"/>
                <w:szCs w:val="32"/>
              </w:rPr>
              <w:t xml:space="preserve">1) </w:t>
            </w:r>
            <w:r w:rsidRPr="005C5369">
              <w:rPr>
                <w:rFonts w:ascii="TH SarabunPSK" w:hAnsi="TH SarabunPSK" w:cs="TH SarabunPSK"/>
                <w:color w:val="000000" w:themeColor="text1"/>
                <w:sz w:val="32"/>
                <w:szCs w:val="32"/>
                <w:cs/>
              </w:rPr>
              <w:t xml:space="preserve">วันที่เขารับการบริการ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 xml:space="preserve">คํานําหนา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 xml:space="preserve">ชื่อ </w:t>
            </w:r>
            <w:r w:rsidRPr="005C5369">
              <w:rPr>
                <w:rFonts w:ascii="TH SarabunPSK" w:hAnsi="TH SarabunPSK" w:cs="TH SarabunPSK"/>
                <w:color w:val="000000" w:themeColor="text1"/>
                <w:sz w:val="32"/>
                <w:szCs w:val="32"/>
              </w:rPr>
              <w:t xml:space="preserve">4) </w:t>
            </w:r>
            <w:r w:rsidRPr="005C5369">
              <w:rPr>
                <w:rFonts w:ascii="TH SarabunPSK" w:hAnsi="TH SarabunPSK" w:cs="TH SarabunPSK"/>
                <w:color w:val="000000" w:themeColor="text1"/>
                <w:sz w:val="32"/>
                <w:szCs w:val="32"/>
                <w:cs/>
              </w:rPr>
              <w:t xml:space="preserve">นามสกุล </w:t>
            </w:r>
            <w:r w:rsidRPr="005C5369">
              <w:rPr>
                <w:rFonts w:ascii="TH SarabunPSK" w:hAnsi="TH SarabunPSK" w:cs="TH SarabunPSK"/>
                <w:color w:val="000000" w:themeColor="text1"/>
                <w:sz w:val="32"/>
                <w:szCs w:val="32"/>
              </w:rPr>
              <w:t xml:space="preserve">5) </w:t>
            </w:r>
            <w:r w:rsidRPr="005C5369">
              <w:rPr>
                <w:rFonts w:ascii="TH SarabunPSK" w:hAnsi="TH SarabunPSK" w:cs="TH SarabunPSK"/>
                <w:color w:val="000000" w:themeColor="text1"/>
                <w:sz w:val="32"/>
                <w:szCs w:val="32"/>
                <w:cs/>
              </w:rPr>
              <w:t xml:space="preserve">เพศ </w:t>
            </w:r>
            <w:r w:rsidRPr="005C5369">
              <w:rPr>
                <w:rFonts w:ascii="TH SarabunPSK" w:hAnsi="TH SarabunPSK" w:cs="TH SarabunPSK"/>
                <w:color w:val="000000" w:themeColor="text1"/>
                <w:sz w:val="32"/>
                <w:szCs w:val="32"/>
              </w:rPr>
              <w:t xml:space="preserve">        6) </w:t>
            </w:r>
            <w:r w:rsidRPr="005C5369">
              <w:rPr>
                <w:rFonts w:ascii="TH SarabunPSK" w:hAnsi="TH SarabunPSK" w:cs="TH SarabunPSK"/>
                <w:color w:val="000000" w:themeColor="text1"/>
                <w:sz w:val="32"/>
                <w:szCs w:val="32"/>
                <w:cs/>
              </w:rPr>
              <w:t xml:space="preserve">เลขที่บัตรประชาชน </w:t>
            </w:r>
            <w:r w:rsidRPr="005C5369">
              <w:rPr>
                <w:rFonts w:ascii="TH SarabunPSK" w:hAnsi="TH SarabunPSK" w:cs="TH SarabunPSK"/>
                <w:color w:val="000000" w:themeColor="text1"/>
                <w:sz w:val="32"/>
                <w:szCs w:val="32"/>
              </w:rPr>
              <w:t xml:space="preserve">7) </w:t>
            </w:r>
            <w:r w:rsidRPr="005C5369">
              <w:rPr>
                <w:rFonts w:ascii="TH SarabunPSK" w:hAnsi="TH SarabunPSK" w:cs="TH SarabunPSK"/>
                <w:color w:val="000000" w:themeColor="text1"/>
                <w:sz w:val="32"/>
                <w:szCs w:val="32"/>
                <w:cs/>
              </w:rPr>
              <w:t xml:space="preserve">วันเดือนปเกิด </w:t>
            </w:r>
            <w:r w:rsidRPr="005C5369">
              <w:rPr>
                <w:rFonts w:ascii="TH SarabunPSK" w:hAnsi="TH SarabunPSK" w:cs="TH SarabunPSK"/>
                <w:color w:val="000000" w:themeColor="text1"/>
                <w:sz w:val="32"/>
                <w:szCs w:val="32"/>
              </w:rPr>
              <w:t xml:space="preserve">8) </w:t>
            </w:r>
            <w:r w:rsidRPr="005C5369">
              <w:rPr>
                <w:rFonts w:ascii="TH SarabunPSK" w:hAnsi="TH SarabunPSK" w:cs="TH SarabunPSK"/>
                <w:color w:val="000000" w:themeColor="text1"/>
                <w:sz w:val="32"/>
                <w:szCs w:val="32"/>
                <w:cs/>
              </w:rPr>
              <w:t xml:space="preserve">อําเภอ </w:t>
            </w:r>
            <w:r w:rsidRPr="005C5369">
              <w:rPr>
                <w:rFonts w:ascii="TH SarabunPSK" w:hAnsi="TH SarabunPSK" w:cs="TH SarabunPSK"/>
                <w:color w:val="000000" w:themeColor="text1"/>
                <w:sz w:val="32"/>
                <w:szCs w:val="32"/>
              </w:rPr>
              <w:t xml:space="preserve">9) </w:t>
            </w:r>
            <w:r w:rsidRPr="005C5369">
              <w:rPr>
                <w:rFonts w:ascii="TH SarabunPSK" w:hAnsi="TH SarabunPSK" w:cs="TH SarabunPSK"/>
                <w:color w:val="000000" w:themeColor="text1"/>
                <w:sz w:val="32"/>
                <w:szCs w:val="32"/>
                <w:cs/>
              </w:rPr>
              <w:t xml:space="preserve">จังหวัด </w:t>
            </w:r>
            <w:r w:rsidRPr="005C5369">
              <w:rPr>
                <w:rFonts w:ascii="TH SarabunPSK" w:hAnsi="TH SarabunPSK" w:cs="TH SarabunPSK"/>
                <w:color w:val="000000" w:themeColor="text1"/>
                <w:sz w:val="32"/>
                <w:szCs w:val="32"/>
              </w:rPr>
              <w:t xml:space="preserve">10) </w:t>
            </w:r>
            <w:r w:rsidRPr="005C5369">
              <w:rPr>
                <w:rFonts w:ascii="TH SarabunPSK" w:hAnsi="TH SarabunPSK" w:cs="TH SarabunPSK"/>
                <w:color w:val="000000" w:themeColor="text1"/>
                <w:sz w:val="32"/>
                <w:szCs w:val="32"/>
                <w:cs/>
              </w:rPr>
              <w:t>รหัสโรคซึมเศรา</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rPr>
              <w:br/>
              <w:t xml:space="preserve">11) </w:t>
            </w:r>
            <w:r w:rsidRPr="005C5369">
              <w:rPr>
                <w:rFonts w:ascii="TH SarabunPSK" w:hAnsi="TH SarabunPSK" w:cs="TH SarabunPSK"/>
                <w:color w:val="000000" w:themeColor="text1"/>
                <w:sz w:val="32"/>
                <w:szCs w:val="32"/>
                <w:cs/>
              </w:rPr>
              <w:t xml:space="preserve">คะแนน </w:t>
            </w:r>
            <w:r w:rsidRPr="005C5369">
              <w:rPr>
                <w:rFonts w:ascii="TH SarabunPSK" w:hAnsi="TH SarabunPSK" w:cs="TH SarabunPSK"/>
                <w:color w:val="000000" w:themeColor="text1"/>
                <w:sz w:val="32"/>
                <w:szCs w:val="32"/>
              </w:rPr>
              <w:t xml:space="preserve">9Q 12) </w:t>
            </w:r>
            <w:r w:rsidRPr="005C5369">
              <w:rPr>
                <w:rFonts w:ascii="TH SarabunPSK" w:hAnsi="TH SarabunPSK" w:cs="TH SarabunPSK"/>
                <w:color w:val="000000" w:themeColor="text1"/>
                <w:sz w:val="32"/>
                <w:szCs w:val="32"/>
                <w:cs/>
              </w:rPr>
              <w:t xml:space="preserve">คะแนน </w:t>
            </w:r>
            <w:r w:rsidRPr="005C5369">
              <w:rPr>
                <w:rFonts w:ascii="TH SarabunPSK" w:hAnsi="TH SarabunPSK" w:cs="TH SarabunPSK"/>
                <w:color w:val="000000" w:themeColor="text1"/>
                <w:sz w:val="32"/>
                <w:szCs w:val="32"/>
              </w:rPr>
              <w:t xml:space="preserve">8Q </w:t>
            </w:r>
            <w:r w:rsidRPr="005C5369">
              <w:rPr>
                <w:rFonts w:ascii="TH SarabunPSK" w:hAnsi="TH SarabunPSK" w:cs="TH SarabunPSK"/>
                <w:color w:val="000000" w:themeColor="text1"/>
                <w:sz w:val="32"/>
                <w:szCs w:val="32"/>
                <w:cs/>
              </w:rPr>
              <w:t xml:space="preserve">ซึ่งขอมูลเหลานี้มีอยูในฐานขอมูล </w:t>
            </w:r>
            <w:r w:rsidRPr="005C5369">
              <w:rPr>
                <w:rFonts w:ascii="TH SarabunPSK" w:hAnsi="TH SarabunPSK" w:cs="TH SarabunPSK"/>
                <w:color w:val="000000" w:themeColor="text1"/>
                <w:sz w:val="32"/>
                <w:szCs w:val="32"/>
              </w:rPr>
              <w:t xml:space="preserve">50 </w:t>
            </w:r>
            <w:r w:rsidRPr="005C5369">
              <w:rPr>
                <w:rFonts w:ascii="TH SarabunPSK" w:hAnsi="TH SarabunPSK" w:cs="TH SarabunPSK"/>
                <w:color w:val="000000" w:themeColor="text1"/>
                <w:sz w:val="32"/>
                <w:szCs w:val="32"/>
                <w:cs/>
              </w:rPr>
              <w:t>แฟมแลว</w:t>
            </w:r>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ในกรณีที่หนวยบริการสาธารณสุขในพื้นที่มีความประสงคจะขอสงขอมูลหรือรายงานมายัง โรงพยาบาลพระศรีมหาโพธิ์ ดําเนินการไดดังนี้</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1. </w:t>
            </w:r>
            <w:r w:rsidRPr="005C5369">
              <w:rPr>
                <w:rFonts w:ascii="TH SarabunPSK" w:hAnsi="TH SarabunPSK" w:cs="TH SarabunPSK"/>
                <w:color w:val="000000" w:themeColor="text1"/>
                <w:sz w:val="32"/>
                <w:szCs w:val="32"/>
                <w:cs/>
              </w:rPr>
              <w:t xml:space="preserve">สงรายงานเป็นเอกสารตามแบบฟอรมที่กําหนดทางไปรษณีย์มายังฝ่ายเทคโนโลยีและสารสนเทศ โรงพยาบาลพระศรีมหาโพธิ์ อ.เมือง จ.อุบลราชธานี </w:t>
            </w:r>
            <w:r w:rsidRPr="005C5369">
              <w:rPr>
                <w:rFonts w:ascii="TH SarabunPSK" w:hAnsi="TH SarabunPSK" w:cs="TH SarabunPSK"/>
                <w:color w:val="000000" w:themeColor="text1"/>
                <w:sz w:val="32"/>
                <w:szCs w:val="32"/>
              </w:rPr>
              <w:t xml:space="preserve">34000 </w:t>
            </w:r>
            <w:r w:rsidRPr="005C5369">
              <w:rPr>
                <w:rFonts w:ascii="TH SarabunPSK" w:hAnsi="TH SarabunPSK" w:cs="TH SarabunPSK"/>
                <w:color w:val="000000" w:themeColor="text1"/>
                <w:sz w:val="32"/>
                <w:szCs w:val="32"/>
                <w:cs/>
              </w:rPr>
              <w:t xml:space="preserve">ทีมงานจะบันทึก   </w:t>
            </w:r>
            <w:r w:rsidRPr="005C5369">
              <w:rPr>
                <w:rFonts w:ascii="TH SarabunPSK" w:hAnsi="TH SarabunPSK" w:cs="TH SarabunPSK"/>
                <w:color w:val="000000" w:themeColor="text1"/>
                <w:sz w:val="32"/>
                <w:szCs w:val="32"/>
                <w:cs/>
              </w:rPr>
              <w:br/>
              <w:t>ขอมูลตามรายการใหอยางครบถวน</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pacing w:val="-10"/>
                <w:sz w:val="32"/>
                <w:szCs w:val="32"/>
              </w:rPr>
              <w:t xml:space="preserve">2. </w:t>
            </w:r>
            <w:r w:rsidRPr="005C5369">
              <w:rPr>
                <w:rFonts w:ascii="TH SarabunPSK" w:hAnsi="TH SarabunPSK" w:cs="TH SarabunPSK"/>
                <w:color w:val="000000" w:themeColor="text1"/>
                <w:spacing w:val="-10"/>
                <w:sz w:val="32"/>
                <w:szCs w:val="32"/>
                <w:cs/>
              </w:rPr>
              <w:t xml:space="preserve">สงขอมูลจาก </w:t>
            </w:r>
            <w:r w:rsidRPr="005C5369">
              <w:rPr>
                <w:rFonts w:ascii="TH SarabunPSK" w:hAnsi="TH SarabunPSK" w:cs="TH SarabunPSK"/>
                <w:color w:val="000000" w:themeColor="text1"/>
                <w:spacing w:val="-10"/>
                <w:sz w:val="32"/>
                <w:szCs w:val="32"/>
              </w:rPr>
              <w:t xml:space="preserve">file </w:t>
            </w:r>
            <w:r w:rsidRPr="005C5369">
              <w:rPr>
                <w:rFonts w:ascii="TH SarabunPSK" w:hAnsi="TH SarabunPSK" w:cs="TH SarabunPSK"/>
                <w:color w:val="000000" w:themeColor="text1"/>
                <w:spacing w:val="-10"/>
                <w:sz w:val="32"/>
                <w:szCs w:val="32"/>
                <w:cs/>
              </w:rPr>
              <w:t xml:space="preserve">แบบ </w:t>
            </w:r>
            <w:r w:rsidRPr="005C5369">
              <w:rPr>
                <w:rFonts w:ascii="TH SarabunPSK" w:hAnsi="TH SarabunPSK" w:cs="TH SarabunPSK"/>
                <w:color w:val="000000" w:themeColor="text1"/>
                <w:spacing w:val="-10"/>
                <w:sz w:val="32"/>
                <w:szCs w:val="32"/>
              </w:rPr>
              <w:t xml:space="preserve">excel </w:t>
            </w:r>
            <w:r w:rsidRPr="005C5369">
              <w:rPr>
                <w:rFonts w:ascii="TH SarabunPSK" w:hAnsi="TH SarabunPSK" w:cs="TH SarabunPSK"/>
                <w:color w:val="000000" w:themeColor="text1"/>
                <w:spacing w:val="-10"/>
                <w:sz w:val="32"/>
                <w:szCs w:val="32"/>
                <w:cs/>
              </w:rPr>
              <w:t xml:space="preserve">หรือ </w:t>
            </w:r>
            <w:r w:rsidRPr="005C5369">
              <w:rPr>
                <w:rFonts w:ascii="TH SarabunPSK" w:hAnsi="TH SarabunPSK" w:cs="TH SarabunPSK"/>
                <w:color w:val="000000" w:themeColor="text1"/>
                <w:spacing w:val="-10"/>
                <w:sz w:val="32"/>
                <w:szCs w:val="32"/>
              </w:rPr>
              <w:t xml:space="preserve">word </w:t>
            </w:r>
            <w:r w:rsidRPr="005C5369">
              <w:rPr>
                <w:rFonts w:ascii="TH SarabunPSK" w:hAnsi="TH SarabunPSK" w:cs="TH SarabunPSK"/>
                <w:color w:val="000000" w:themeColor="text1"/>
                <w:spacing w:val="-10"/>
                <w:sz w:val="32"/>
                <w:szCs w:val="32"/>
                <w:cs/>
              </w:rPr>
              <w:t xml:space="preserve">ที่สงผานทาง </w:t>
            </w:r>
            <w:r w:rsidRPr="005C5369">
              <w:rPr>
                <w:rFonts w:ascii="TH SarabunPSK" w:hAnsi="TH SarabunPSK" w:cs="TH SarabunPSK"/>
                <w:color w:val="000000" w:themeColor="text1"/>
                <w:spacing w:val="-10"/>
                <w:sz w:val="32"/>
                <w:szCs w:val="32"/>
              </w:rPr>
              <w:t>e-mail:depression54@hotmail.com</w:t>
            </w:r>
            <w:r w:rsidRPr="005C5369">
              <w:rPr>
                <w:rFonts w:ascii="TH SarabunPSK" w:hAnsi="TH SarabunPSK" w:cs="TH SarabunPSK"/>
                <w:color w:val="000000" w:themeColor="text1"/>
                <w:spacing w:val="-6"/>
                <w:sz w:val="32"/>
                <w:szCs w:val="32"/>
              </w:rPr>
              <w:t xml:space="preserve"> </w:t>
            </w:r>
            <w:r w:rsidRPr="005C5369">
              <w:rPr>
                <w:rFonts w:ascii="TH SarabunPSK" w:hAnsi="TH SarabunPSK" w:cs="TH SarabunPSK"/>
                <w:color w:val="000000" w:themeColor="text1"/>
                <w:spacing w:val="-6"/>
                <w:sz w:val="32"/>
                <w:szCs w:val="32"/>
                <w:cs/>
              </w:rPr>
              <w:t xml:space="preserve"> หรือ </w:t>
            </w:r>
            <w:r w:rsidRPr="005C5369">
              <w:rPr>
                <w:rFonts w:ascii="TH SarabunPSK" w:hAnsi="TH SarabunPSK" w:cs="TH SarabunPSK"/>
                <w:color w:val="000000" w:themeColor="text1"/>
                <w:spacing w:val="-6"/>
                <w:sz w:val="32"/>
                <w:szCs w:val="32"/>
              </w:rPr>
              <w:t xml:space="preserve">info@thaidepression.com </w:t>
            </w:r>
            <w:r w:rsidRPr="005C5369">
              <w:rPr>
                <w:rFonts w:ascii="TH SarabunPSK" w:hAnsi="TH SarabunPSK" w:cs="TH SarabunPSK"/>
                <w:color w:val="000000" w:themeColor="text1"/>
                <w:spacing w:val="-6"/>
                <w:sz w:val="32"/>
                <w:szCs w:val="32"/>
                <w:cs/>
              </w:rPr>
              <w:t xml:space="preserve">หรือ </w:t>
            </w:r>
            <w:r w:rsidRPr="005C5369">
              <w:rPr>
                <w:rFonts w:ascii="TH SarabunPSK" w:hAnsi="TH SarabunPSK" w:cs="TH SarabunPSK"/>
                <w:color w:val="000000" w:themeColor="text1"/>
                <w:spacing w:val="-6"/>
                <w:sz w:val="32"/>
                <w:szCs w:val="32"/>
              </w:rPr>
              <w:t xml:space="preserve">copy </w:t>
            </w:r>
            <w:r w:rsidRPr="005C5369">
              <w:rPr>
                <w:rFonts w:ascii="TH SarabunPSK" w:hAnsi="TH SarabunPSK" w:cs="TH SarabunPSK"/>
                <w:color w:val="000000" w:themeColor="text1"/>
                <w:spacing w:val="-6"/>
                <w:sz w:val="32"/>
                <w:szCs w:val="32"/>
                <w:cs/>
              </w:rPr>
              <w:t>ลง</w:t>
            </w:r>
            <w:r w:rsidRPr="005C5369">
              <w:rPr>
                <w:rFonts w:ascii="TH SarabunPSK" w:hAnsi="TH SarabunPSK" w:cs="TH SarabunPSK"/>
                <w:color w:val="000000" w:themeColor="text1"/>
                <w:spacing w:val="-6"/>
                <w:sz w:val="32"/>
                <w:szCs w:val="32"/>
              </w:rPr>
              <w:t xml:space="preserve"> CD </w:t>
            </w:r>
            <w:r w:rsidRPr="005C5369">
              <w:rPr>
                <w:rFonts w:ascii="TH SarabunPSK" w:hAnsi="TH SarabunPSK" w:cs="TH SarabunPSK"/>
                <w:color w:val="000000" w:themeColor="text1"/>
                <w:spacing w:val="-6"/>
                <w:sz w:val="32"/>
                <w:szCs w:val="32"/>
                <w:cs/>
              </w:rPr>
              <w:t xml:space="preserve"> สงทางไปรษณีย</w:t>
            </w:r>
            <w:r w:rsidRPr="005C5369">
              <w:rPr>
                <w:rFonts w:ascii="TH SarabunPSK" w:hAnsi="TH SarabunPSK" w:cs="TH SarabunPSK"/>
                <w:color w:val="000000" w:themeColor="text1"/>
                <w:sz w:val="32"/>
                <w:szCs w:val="32"/>
                <w:cs/>
              </w:rPr>
              <w:t></w:t>
            </w:r>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 xml:space="preserve">บันทึกทางโปรแกรมการดูแลเฝาระวังโรคซึมเศรา </w:t>
            </w:r>
            <w:r w:rsidRPr="005C5369">
              <w:rPr>
                <w:rFonts w:ascii="TH SarabunPSK" w:hAnsi="TH SarabunPSK" w:cs="TH SarabunPSK"/>
                <w:color w:val="000000" w:themeColor="text1"/>
                <w:sz w:val="32"/>
                <w:szCs w:val="32"/>
              </w:rPr>
              <w:t xml:space="preserve">www.thaidepression.com </w:t>
            </w:r>
            <w:r w:rsidRPr="005C5369">
              <w:rPr>
                <w:rFonts w:ascii="TH SarabunPSK" w:hAnsi="TH SarabunPSK" w:cs="TH SarabunPSK"/>
                <w:color w:val="000000" w:themeColor="text1"/>
                <w:sz w:val="32"/>
                <w:szCs w:val="32"/>
                <w:cs/>
              </w:rPr>
              <w:t>สําหรับ</w:t>
            </w:r>
            <w:r w:rsidRPr="005C5369">
              <w:rPr>
                <w:rFonts w:ascii="TH SarabunPSK" w:hAnsi="TH SarabunPSK" w:cs="TH SarabunPSK"/>
                <w:color w:val="000000" w:themeColor="text1"/>
                <w:sz w:val="32"/>
                <w:szCs w:val="32"/>
                <w:cs/>
              </w:rPr>
              <w:br/>
              <w:t xml:space="preserve">หนวยที่มีความพรอมและตองการบันทึกการบริการทางช่องทางออนไลน์ทั้งนี้ กรมสุขภาพจิต โดยโรงพยาบาลพระศรีมหาโพธิ์ จะรับดําเนินการรวบรวมพรอมประมวลผลเขากับฐานขอมูลโรคซึมเศรา จนกวาหนวยบริการในพื้นที่จะขอยกเลิกการสงตามขอ </w:t>
            </w:r>
            <w:r w:rsidRPr="005C5369">
              <w:rPr>
                <w:rFonts w:ascii="TH SarabunPSK" w:hAnsi="TH SarabunPSK" w:cs="TH SarabunPSK"/>
                <w:color w:val="000000" w:themeColor="text1"/>
                <w:sz w:val="32"/>
                <w:szCs w:val="32"/>
              </w:rPr>
              <w:t>1-2</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คําอธิบายสูตร:</w:t>
            </w:r>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ตัวตั้ง คือ จํานวนผูปวยโรคซึมเศรา (</w:t>
            </w:r>
            <w:r w:rsidRPr="005C5369">
              <w:rPr>
                <w:rFonts w:ascii="TH SarabunPSK" w:hAnsi="TH SarabunPSK" w:cs="TH SarabunPSK"/>
                <w:color w:val="000000" w:themeColor="text1"/>
                <w:sz w:val="32"/>
                <w:szCs w:val="32"/>
              </w:rPr>
              <w:t xml:space="preserve">F32.x, F33.x, F34.1, F38.x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 xml:space="preserve">F39.x) </w:t>
            </w:r>
            <w:r w:rsidRPr="005C5369">
              <w:rPr>
                <w:rFonts w:ascii="TH SarabunPSK" w:hAnsi="TH SarabunPSK" w:cs="TH SarabunPSK"/>
                <w:color w:val="000000" w:themeColor="text1"/>
                <w:sz w:val="32"/>
                <w:szCs w:val="32"/>
                <w:cs/>
              </w:rPr>
              <w:t xml:space="preserve">ทั้งรายเก่าและรายใหมที่มารับบริการสะสมมาตั้งแตปงบประมาณ </w:t>
            </w:r>
            <w:r w:rsidRPr="005C5369">
              <w:rPr>
                <w:rFonts w:ascii="TH SarabunPSK" w:hAnsi="TH SarabunPSK" w:cs="TH SarabunPSK"/>
                <w:color w:val="000000" w:themeColor="text1"/>
                <w:sz w:val="32"/>
                <w:szCs w:val="32"/>
              </w:rPr>
              <w:t xml:space="preserve">2552 </w:t>
            </w:r>
            <w:r w:rsidRPr="005C5369">
              <w:rPr>
                <w:rFonts w:ascii="TH SarabunPSK" w:hAnsi="TH SarabunPSK" w:cs="TH SarabunPSK"/>
                <w:color w:val="000000" w:themeColor="text1"/>
                <w:sz w:val="32"/>
                <w:szCs w:val="32"/>
                <w:cs/>
              </w:rPr>
              <w:t xml:space="preserve">จนถึงในปงบประมาณ </w:t>
            </w:r>
            <w:r w:rsidRPr="005C5369">
              <w:rPr>
                <w:rFonts w:ascii="TH SarabunPSK" w:hAnsi="TH SarabunPSK" w:cs="TH SarabunPSK"/>
                <w:color w:val="000000" w:themeColor="text1"/>
                <w:sz w:val="32"/>
                <w:szCs w:val="32"/>
              </w:rPr>
              <w:t xml:space="preserve">2562 </w:t>
            </w:r>
            <w:r w:rsidRPr="005C5369">
              <w:rPr>
                <w:rFonts w:ascii="TH SarabunPSK" w:hAnsi="TH SarabunPSK" w:cs="TH SarabunPSK"/>
                <w:color w:val="000000" w:themeColor="text1"/>
                <w:sz w:val="32"/>
                <w:szCs w:val="32"/>
                <w:cs/>
              </w:rPr>
              <w:t>ในหนวยบริการ/สถานพยาบาล รพศ./รพท./รพช./รพ.สต.และศูนยสุขภาพชุมชน   ทุกจังหวัดในประเทศไทย รวมทั้งรพ./สถาบันจิตเวชในสังกัดกรมสุขภาพจิต</w:t>
            </w:r>
          </w:p>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ตัวหาร คือ จํานวนผูปวยโรคซึมเศราที่คํานวณจากความชุกของโรคซึมเศราภาพรวม       </w:t>
            </w:r>
            <w:r w:rsidRPr="005C5369">
              <w:rPr>
                <w:rFonts w:ascii="TH SarabunPSK" w:hAnsi="TH SarabunPSK" w:cs="TH SarabunPSK"/>
                <w:color w:val="000000" w:themeColor="text1"/>
                <w:sz w:val="32"/>
                <w:szCs w:val="32"/>
                <w:cs/>
              </w:rPr>
              <w:br/>
              <w:t xml:space="preserve">ทั้งประเทศ ที่มีอายุ </w:t>
            </w:r>
            <w:r w:rsidRPr="005C5369">
              <w:rPr>
                <w:rFonts w:ascii="TH SarabunPSK" w:hAnsi="TH SarabunPSK" w:cs="TH SarabunPSK"/>
                <w:color w:val="000000" w:themeColor="text1"/>
                <w:sz w:val="32"/>
                <w:szCs w:val="32"/>
              </w:rPr>
              <w:t xml:space="preserve">15 </w:t>
            </w:r>
            <w:r w:rsidRPr="005C5369">
              <w:rPr>
                <w:rFonts w:ascii="TH SarabunPSK" w:hAnsi="TH SarabunPSK" w:cs="TH SarabunPSK"/>
                <w:color w:val="000000" w:themeColor="text1"/>
                <w:sz w:val="32"/>
                <w:szCs w:val="32"/>
                <w:cs/>
              </w:rPr>
              <w:t xml:space="preserve">ปขึ้นไป (อัตราความชุกจากการสํารวจระบาดวิทยาของโรคซึมเศรา  </w:t>
            </w:r>
            <w:r w:rsidRPr="005C5369">
              <w:rPr>
                <w:rFonts w:ascii="TH SarabunPSK" w:hAnsi="TH SarabunPSK" w:cs="TH SarabunPSK"/>
                <w:color w:val="000000" w:themeColor="text1"/>
                <w:sz w:val="32"/>
                <w:szCs w:val="32"/>
                <w:cs/>
              </w:rPr>
              <w:br/>
              <w:t xml:space="preserve">ป </w:t>
            </w:r>
            <w:r w:rsidRPr="005C5369">
              <w:rPr>
                <w:rFonts w:ascii="TH SarabunPSK" w:hAnsi="TH SarabunPSK" w:cs="TH SarabunPSK"/>
                <w:color w:val="000000" w:themeColor="text1"/>
                <w:sz w:val="32"/>
                <w:szCs w:val="32"/>
              </w:rPr>
              <w:t xml:space="preserve">2551 </w:t>
            </w:r>
            <w:r w:rsidRPr="005C5369">
              <w:rPr>
                <w:rFonts w:ascii="TH SarabunPSK" w:hAnsi="TH SarabunPSK" w:cs="TH SarabunPSK"/>
                <w:color w:val="000000" w:themeColor="text1"/>
                <w:sz w:val="32"/>
                <w:szCs w:val="32"/>
                <w:cs/>
              </w:rPr>
              <w:t xml:space="preserve">โดยกรมสุขภาพจิต โดยสุมตัวอยางของประขากรไทยที่มีอายุตั้งแต </w:t>
            </w:r>
            <w:r w:rsidRPr="005C5369">
              <w:rPr>
                <w:rFonts w:ascii="TH SarabunPSK" w:hAnsi="TH SarabunPSK" w:cs="TH SarabunPSK"/>
                <w:color w:val="000000" w:themeColor="text1"/>
                <w:sz w:val="32"/>
                <w:szCs w:val="32"/>
              </w:rPr>
              <w:t xml:space="preserve">15 </w:t>
            </w:r>
            <w:r w:rsidRPr="005C5369">
              <w:rPr>
                <w:rFonts w:ascii="TH SarabunPSK" w:hAnsi="TH SarabunPSK" w:cs="TH SarabunPSK"/>
                <w:color w:val="000000" w:themeColor="text1"/>
                <w:sz w:val="32"/>
                <w:szCs w:val="32"/>
                <w:cs/>
              </w:rPr>
              <w:t xml:space="preserve">ปขึ้นไปจํานวน </w:t>
            </w:r>
            <w:r w:rsidRPr="005C5369">
              <w:rPr>
                <w:rFonts w:ascii="TH SarabunPSK" w:hAnsi="TH SarabunPSK" w:cs="TH SarabunPSK"/>
                <w:color w:val="000000" w:themeColor="text1"/>
                <w:sz w:val="32"/>
                <w:szCs w:val="32"/>
              </w:rPr>
              <w:t xml:space="preserve">19,000 </w:t>
            </w:r>
            <w:r w:rsidRPr="005C5369">
              <w:rPr>
                <w:rFonts w:ascii="TH SarabunPSK" w:hAnsi="TH SarabunPSK" w:cs="TH SarabunPSK"/>
                <w:color w:val="000000" w:themeColor="text1"/>
                <w:sz w:val="32"/>
                <w:szCs w:val="32"/>
                <w:cs/>
              </w:rPr>
              <w:t xml:space="preserve">ราย พบอัตราความชุกของโรคซึมเศราภาพรวมทั้งประเทศ </w:t>
            </w:r>
            <w:r w:rsidRPr="005C5369">
              <w:rPr>
                <w:rFonts w:ascii="TH SarabunPSK" w:hAnsi="TH SarabunPSK" w:cs="TH SarabunPSK"/>
                <w:color w:val="000000" w:themeColor="text1"/>
                <w:sz w:val="32"/>
                <w:szCs w:val="32"/>
              </w:rPr>
              <w:t>2.7% (</w:t>
            </w:r>
            <w:r w:rsidRPr="005C5369">
              <w:rPr>
                <w:rFonts w:ascii="TH SarabunPSK" w:hAnsi="TH SarabunPSK" w:cs="TH SarabunPSK"/>
                <w:color w:val="000000" w:themeColor="text1"/>
                <w:sz w:val="32"/>
                <w:szCs w:val="32"/>
                <w:cs/>
              </w:rPr>
              <w:t xml:space="preserve">แยกเปน </w:t>
            </w:r>
            <w:r w:rsidRPr="005C5369">
              <w:rPr>
                <w:rFonts w:ascii="TH SarabunPSK" w:hAnsi="TH SarabunPSK" w:cs="TH SarabunPSK"/>
                <w:color w:val="000000" w:themeColor="text1"/>
                <w:spacing w:val="-6"/>
                <w:sz w:val="32"/>
                <w:szCs w:val="32"/>
              </w:rPr>
              <w:t xml:space="preserve">Major </w:t>
            </w:r>
            <w:r w:rsidRPr="005C5369">
              <w:rPr>
                <w:rFonts w:ascii="TH SarabunPSK" w:hAnsi="TH SarabunPSK" w:cs="TH SarabunPSK"/>
                <w:color w:val="000000" w:themeColor="text1"/>
                <w:spacing w:val="-6"/>
                <w:sz w:val="32"/>
                <w:szCs w:val="32"/>
              </w:rPr>
              <w:lastRenderedPageBreak/>
              <w:t xml:space="preserve">Depressive episode 2.4%, Dysthymia 0.3%) </w:t>
            </w:r>
            <w:r w:rsidRPr="005C5369">
              <w:rPr>
                <w:rFonts w:ascii="TH SarabunPSK" w:hAnsi="TH SarabunPSK" w:cs="TH SarabunPSK"/>
                <w:color w:val="000000" w:themeColor="text1"/>
                <w:spacing w:val="-6"/>
                <w:sz w:val="32"/>
                <w:szCs w:val="32"/>
                <w:cs/>
              </w:rPr>
              <w:t xml:space="preserve">และฐานประชากรกลางปี  </w:t>
            </w:r>
            <w:r w:rsidRPr="005C5369">
              <w:rPr>
                <w:rFonts w:ascii="TH SarabunPSK" w:hAnsi="TH SarabunPSK" w:cs="TH SarabunPSK"/>
                <w:color w:val="000000" w:themeColor="text1"/>
                <w:spacing w:val="-6"/>
                <w:sz w:val="32"/>
                <w:szCs w:val="32"/>
              </w:rPr>
              <w:t>2560</w:t>
            </w:r>
            <w:r w:rsidRPr="005C5369">
              <w:rPr>
                <w:rFonts w:ascii="TH SarabunPSK" w:hAnsi="TH SarabunPSK" w:cs="TH SarabunPSK"/>
                <w:color w:val="000000" w:themeColor="text1"/>
                <w:spacing w:val="-8"/>
                <w:sz w:val="32"/>
                <w:szCs w:val="32"/>
                <w:cs/>
              </w:rPr>
              <w:t xml:space="preserve">   (เฉพาะผู้ที่มีอายุ </w:t>
            </w:r>
            <w:r w:rsidRPr="005C5369">
              <w:rPr>
                <w:rFonts w:ascii="TH SarabunPSK" w:hAnsi="TH SarabunPSK" w:cs="TH SarabunPSK"/>
                <w:color w:val="000000" w:themeColor="text1"/>
                <w:spacing w:val="-8"/>
                <w:sz w:val="32"/>
                <w:szCs w:val="32"/>
              </w:rPr>
              <w:t xml:space="preserve">15 </w:t>
            </w:r>
            <w:r w:rsidRPr="005C5369">
              <w:rPr>
                <w:rFonts w:ascii="TH SarabunPSK" w:hAnsi="TH SarabunPSK" w:cs="TH SarabunPSK"/>
                <w:color w:val="000000" w:themeColor="text1"/>
                <w:spacing w:val="-8"/>
                <w:sz w:val="32"/>
                <w:szCs w:val="32"/>
                <w:cs/>
              </w:rPr>
              <w:t>ปีขึ้นไป) ของสํานักบริหารการทะเบียน กรมการปกครอง กระทรวงมหาดไทย</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แหลงขอมูล</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สถานบริการสาธารณสุขทั่วประเทศ</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รายการขอมูล </w:t>
            </w:r>
            <w:r w:rsidRPr="005C5369">
              <w:rPr>
                <w:rFonts w:ascii="TH SarabunPSK" w:hAnsi="TH SarabunPSK" w:cs="TH SarabunPSK"/>
                <w:b/>
                <w:bCs/>
                <w:color w:val="000000" w:themeColor="text1"/>
                <w:sz w:val="32"/>
                <w:szCs w:val="32"/>
              </w:rPr>
              <w:t>1</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A = </w:t>
            </w:r>
            <w:r w:rsidRPr="005C5369">
              <w:rPr>
                <w:rFonts w:ascii="TH SarabunPSK" w:hAnsi="TH SarabunPSK" w:cs="TH SarabunPSK"/>
                <w:color w:val="000000" w:themeColor="text1"/>
                <w:sz w:val="32"/>
                <w:szCs w:val="32"/>
                <w:cs/>
              </w:rPr>
              <w:t xml:space="preserve">จํานวนผูปวยโรคซึมเศราที่มารับบริการตั้งแตปงบประมาณ </w:t>
            </w:r>
            <w:r w:rsidRPr="005C5369">
              <w:rPr>
                <w:rFonts w:ascii="TH SarabunPSK" w:hAnsi="TH SarabunPSK" w:cs="TH SarabunPSK"/>
                <w:color w:val="000000" w:themeColor="text1"/>
                <w:sz w:val="32"/>
                <w:szCs w:val="32"/>
              </w:rPr>
              <w:t xml:space="preserve">2552 </w:t>
            </w:r>
            <w:r w:rsidRPr="005C5369">
              <w:rPr>
                <w:rFonts w:ascii="TH SarabunPSK" w:hAnsi="TH SarabunPSK" w:cs="TH SarabunPSK"/>
                <w:color w:val="000000" w:themeColor="text1"/>
                <w:sz w:val="32"/>
                <w:szCs w:val="32"/>
                <w:cs/>
              </w:rPr>
              <w:t xml:space="preserve">สะสมมาจนถึง       ปงบประมาณ </w:t>
            </w:r>
            <w:r w:rsidRPr="005C5369">
              <w:rPr>
                <w:rFonts w:ascii="TH SarabunPSK" w:hAnsi="TH SarabunPSK" w:cs="TH SarabunPSK"/>
                <w:color w:val="000000" w:themeColor="text1"/>
                <w:sz w:val="32"/>
                <w:szCs w:val="32"/>
              </w:rPr>
              <w:t>2562</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รายการขอมูล </w:t>
            </w:r>
            <w:r w:rsidRPr="005C5369">
              <w:rPr>
                <w:rFonts w:ascii="TH SarabunPSK" w:hAnsi="TH SarabunPSK" w:cs="TH SarabunPSK"/>
                <w:b/>
                <w:bCs/>
                <w:color w:val="000000" w:themeColor="text1"/>
                <w:sz w:val="32"/>
                <w:szCs w:val="32"/>
              </w:rPr>
              <w:t>2</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B = </w:t>
            </w:r>
            <w:r w:rsidRPr="005C5369">
              <w:rPr>
                <w:rFonts w:ascii="TH SarabunPSK" w:hAnsi="TH SarabunPSK" w:cs="TH SarabunPSK"/>
                <w:color w:val="000000" w:themeColor="text1"/>
                <w:sz w:val="32"/>
                <w:szCs w:val="32"/>
                <w:cs/>
              </w:rPr>
              <w:t>จํานวนผูปวยโรคซึมเศราคาดประมาณจากความชุกที่ไดจากการสํารวจ</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สูตรคํานวณตัวชี้วัด</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(A/B) x 100</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ระยะเวลาประเมินผล</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ไตรมาส </w:t>
            </w:r>
            <w:r w:rsidRPr="005C5369">
              <w:rPr>
                <w:rFonts w:ascii="TH SarabunPSK" w:hAnsi="TH SarabunPSK" w:cs="TH SarabunPSK"/>
                <w:color w:val="000000" w:themeColor="text1"/>
                <w:sz w:val="32"/>
                <w:szCs w:val="32"/>
              </w:rPr>
              <w:t>4</w:t>
            </w:r>
          </w:p>
          <w:p w:rsidR="003B539A" w:rsidRPr="005C5369" w:rsidRDefault="003B539A" w:rsidP="00F37D40">
            <w:pPr>
              <w:contextualSpacing/>
              <w:rPr>
                <w:rFonts w:ascii="TH SarabunPSK" w:hAnsi="TH SarabunPSK" w:cs="TH SarabunPSK"/>
                <w:color w:val="000000" w:themeColor="text1"/>
                <w:sz w:val="32"/>
                <w:szCs w:val="32"/>
              </w:rPr>
            </w:pPr>
          </w:p>
          <w:p w:rsidR="003B539A" w:rsidRPr="005C5369" w:rsidRDefault="003B539A" w:rsidP="00F37D40">
            <w:pPr>
              <w:contextualSpacing/>
              <w:rPr>
                <w:rFonts w:ascii="TH SarabunPSK" w:hAnsi="TH SarabunPSK" w:cs="TH SarabunPSK"/>
                <w:color w:val="000000" w:themeColor="text1"/>
                <w:sz w:val="32"/>
                <w:szCs w:val="32"/>
              </w:rPr>
            </w:pPr>
          </w:p>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10353" w:type="dxa"/>
            <w:gridSpan w:val="2"/>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เกณฑการประเมิน</w:t>
            </w:r>
            <w:r w:rsidRPr="005C5369">
              <w:rPr>
                <w:rFonts w:ascii="TH SarabunPSK" w:hAnsi="TH SarabunPSK" w:cs="TH SarabunPSK"/>
                <w:b/>
                <w:bCs/>
                <w:color w:val="000000" w:themeColor="text1"/>
                <w:sz w:val="32"/>
                <w:szCs w:val="32"/>
              </w:rPr>
              <w:t>:</w:t>
            </w:r>
          </w:p>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 </w:t>
            </w:r>
            <w:r w:rsidRPr="005C5369">
              <w:rPr>
                <w:rFonts w:ascii="TH SarabunPSK" w:hAnsi="TH SarabunPSK" w:cs="TH SarabunPSK"/>
                <w:b/>
                <w:bCs/>
                <w:color w:val="000000" w:themeColor="text1"/>
                <w:sz w:val="32"/>
                <w:szCs w:val="32"/>
              </w:rPr>
              <w:t>2562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3"/>
              <w:gridCol w:w="2253"/>
              <w:gridCol w:w="2253"/>
            </w:tblGrid>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3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6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9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12 </w:t>
                  </w:r>
                  <w:r w:rsidRPr="005C5369">
                    <w:rPr>
                      <w:rFonts w:ascii="TH SarabunPSK" w:hAnsi="TH SarabunPSK" w:cs="TH SarabunPSK"/>
                      <w:b/>
                      <w:bCs/>
                      <w:color w:val="000000" w:themeColor="text1"/>
                      <w:sz w:val="32"/>
                      <w:szCs w:val="32"/>
                      <w:cs/>
                    </w:rPr>
                    <w:t>เดือน</w:t>
                  </w:r>
                </w:p>
              </w:tc>
            </w:tr>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63</w:t>
                  </w:r>
                </w:p>
              </w:tc>
            </w:tr>
          </w:tbl>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 </w:t>
            </w:r>
            <w:r w:rsidRPr="005C5369">
              <w:rPr>
                <w:rFonts w:ascii="TH SarabunPSK" w:hAnsi="TH SarabunPSK" w:cs="TH SarabunPSK"/>
                <w:b/>
                <w:bCs/>
                <w:color w:val="000000" w:themeColor="text1"/>
                <w:sz w:val="32"/>
                <w:szCs w:val="32"/>
              </w:rPr>
              <w:t>2563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3"/>
              <w:gridCol w:w="2253"/>
              <w:gridCol w:w="2253"/>
            </w:tblGrid>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3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6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9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12 </w:t>
                  </w:r>
                  <w:r w:rsidRPr="005C5369">
                    <w:rPr>
                      <w:rFonts w:ascii="TH SarabunPSK" w:hAnsi="TH SarabunPSK" w:cs="TH SarabunPSK"/>
                      <w:b/>
                      <w:bCs/>
                      <w:color w:val="000000" w:themeColor="text1"/>
                      <w:sz w:val="32"/>
                      <w:szCs w:val="32"/>
                      <w:cs/>
                    </w:rPr>
                    <w:t>เดือน</w:t>
                  </w:r>
                </w:p>
              </w:tc>
            </w:tr>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7</w:t>
                  </w:r>
                </w:p>
              </w:tc>
            </w:tr>
          </w:tbl>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 </w:t>
            </w:r>
            <w:r w:rsidRPr="005C5369">
              <w:rPr>
                <w:rFonts w:ascii="TH SarabunPSK" w:hAnsi="TH SarabunPSK" w:cs="TH SarabunPSK"/>
                <w:b/>
                <w:bCs/>
                <w:color w:val="000000" w:themeColor="text1"/>
                <w:sz w:val="32"/>
                <w:szCs w:val="32"/>
              </w:rPr>
              <w:t>2564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3"/>
              <w:gridCol w:w="2253"/>
              <w:gridCol w:w="2253"/>
            </w:tblGrid>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3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6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9 </w:t>
                  </w:r>
                  <w:r w:rsidRPr="005C5369">
                    <w:rPr>
                      <w:rFonts w:ascii="TH SarabunPSK" w:hAnsi="TH SarabunPSK" w:cs="TH SarabunPSK"/>
                      <w:b/>
                      <w:bCs/>
                      <w:color w:val="000000" w:themeColor="text1"/>
                      <w:sz w:val="32"/>
                      <w:szCs w:val="32"/>
                      <w:cs/>
                    </w:rPr>
                    <w:t>เดือน</w:t>
                  </w:r>
                </w:p>
              </w:tc>
              <w:tc>
                <w:tcPr>
                  <w:tcW w:w="2253"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รอบ </w:t>
                  </w:r>
                  <w:r w:rsidRPr="005C5369">
                    <w:rPr>
                      <w:rFonts w:ascii="TH SarabunPSK" w:hAnsi="TH SarabunPSK" w:cs="TH SarabunPSK"/>
                      <w:b/>
                      <w:bCs/>
                      <w:color w:val="000000" w:themeColor="text1"/>
                      <w:sz w:val="32"/>
                      <w:szCs w:val="32"/>
                    </w:rPr>
                    <w:t xml:space="preserve">12 </w:t>
                  </w:r>
                  <w:r w:rsidRPr="005C5369">
                    <w:rPr>
                      <w:rFonts w:ascii="TH SarabunPSK" w:hAnsi="TH SarabunPSK" w:cs="TH SarabunPSK"/>
                      <w:b/>
                      <w:bCs/>
                      <w:color w:val="000000" w:themeColor="text1"/>
                      <w:sz w:val="32"/>
                      <w:szCs w:val="32"/>
                      <w:cs/>
                    </w:rPr>
                    <w:t>เดือน</w:t>
                  </w:r>
                </w:p>
              </w:tc>
            </w:tr>
            <w:tr w:rsidR="003B539A" w:rsidRPr="005C5369" w:rsidTr="00F37D40">
              <w:trPr>
                <w:jc w:val="center"/>
              </w:trPr>
              <w:tc>
                <w:tcPr>
                  <w:tcW w:w="2252"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p>
              </w:tc>
              <w:tc>
                <w:tcPr>
                  <w:tcW w:w="2253"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7</w:t>
                  </w:r>
                  <w:r w:rsidRPr="005C5369">
                    <w:rPr>
                      <w:rFonts w:ascii="TH SarabunPSK" w:hAnsi="TH SarabunPSK" w:cs="TH SarabunPSK"/>
                      <w:color w:val="000000" w:themeColor="text1"/>
                      <w:sz w:val="32"/>
                      <w:szCs w:val="32"/>
                      <w:cs/>
                    </w:rPr>
                    <w:t>1</w:t>
                  </w:r>
                </w:p>
              </w:tc>
            </w:tr>
          </w:tbl>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วิธีการประเมินผล :</w:t>
            </w:r>
          </w:p>
        </w:tc>
        <w:tc>
          <w:tcPr>
            <w:tcW w:w="7947" w:type="dxa"/>
          </w:tcPr>
          <w:p w:rsidR="003B539A" w:rsidRPr="005C5369" w:rsidRDefault="003B539A"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รวบรวมขอมูลผลการเขาถึงบริการของสถานบริการสาธารณสุขทั่วประเทศจากมาตรฐาน</w:t>
            </w:r>
            <w:r w:rsidRPr="005C5369">
              <w:rPr>
                <w:rFonts w:ascii="TH SarabunPSK" w:hAnsi="TH SarabunPSK" w:cs="TH SarabunPSK"/>
                <w:color w:val="000000" w:themeColor="text1"/>
                <w:sz w:val="32"/>
                <w:szCs w:val="32"/>
                <w:cs/>
              </w:rPr>
              <w:br/>
              <w:t xml:space="preserve">ขอมูล </w:t>
            </w:r>
            <w:r w:rsidRPr="005C5369">
              <w:rPr>
                <w:rFonts w:ascii="TH SarabunPSK" w:hAnsi="TH SarabunPSK" w:cs="TH SarabunPSK"/>
                <w:color w:val="000000" w:themeColor="text1"/>
                <w:sz w:val="32"/>
                <w:szCs w:val="32"/>
              </w:rPr>
              <w:t xml:space="preserve">43 </w:t>
            </w:r>
            <w:r w:rsidRPr="005C5369">
              <w:rPr>
                <w:rFonts w:ascii="TH SarabunPSK" w:hAnsi="TH SarabunPSK" w:cs="TH SarabunPSK"/>
                <w:color w:val="000000" w:themeColor="text1"/>
                <w:sz w:val="32"/>
                <w:szCs w:val="32"/>
                <w:cs/>
              </w:rPr>
              <w:t xml:space="preserve">แฟม โดยการรับขอมูลจากกองยุทธศาสตรและแผนงาน กระทรวงสาธารณสุข   </w:t>
            </w:r>
            <w:r w:rsidRPr="005C5369">
              <w:rPr>
                <w:rFonts w:ascii="TH SarabunPSK" w:hAnsi="TH SarabunPSK" w:cs="TH SarabunPSK"/>
                <w:color w:val="000000" w:themeColor="text1"/>
                <w:sz w:val="32"/>
                <w:szCs w:val="32"/>
                <w:cs/>
              </w:rPr>
              <w:br/>
              <w:t xml:space="preserve">เปนรอบไตรมาส ที่มีขอมูลสอดคลองกับแบบรายงานที่กําหนดและทําการรวมผลการดําเนินงานในปปจจุบันเขากับผลการดําเนินงานของปงบประมาณ </w:t>
            </w:r>
            <w:r w:rsidRPr="005C5369">
              <w:rPr>
                <w:rFonts w:ascii="TH SarabunPSK" w:hAnsi="TH SarabunPSK" w:cs="TH SarabunPSK"/>
                <w:color w:val="000000" w:themeColor="text1"/>
                <w:sz w:val="32"/>
                <w:szCs w:val="32"/>
              </w:rPr>
              <w:t xml:space="preserve">2552 – 2562 </w:t>
            </w:r>
            <w:r w:rsidRPr="005C5369">
              <w:rPr>
                <w:rFonts w:ascii="TH SarabunPSK" w:hAnsi="TH SarabunPSK" w:cs="TH SarabunPSK"/>
                <w:color w:val="000000" w:themeColor="text1"/>
                <w:sz w:val="32"/>
                <w:szCs w:val="32"/>
                <w:cs/>
              </w:rPr>
              <w:t>วัดในฐาน</w:t>
            </w:r>
            <w:r w:rsidRPr="005C5369">
              <w:rPr>
                <w:rFonts w:ascii="TH SarabunPSK" w:hAnsi="TH SarabunPSK" w:cs="TH SarabunPSK"/>
                <w:color w:val="000000" w:themeColor="text1"/>
                <w:sz w:val="32"/>
                <w:szCs w:val="32"/>
                <w:cs/>
              </w:rPr>
              <w:br/>
              <w:t>ขอมูลการเขาถึงบริการโรคซึมเศรา กรมสุขภาพจิต โดยโรงพยาบาลพระศรีมหาโพธิ์แลว</w:t>
            </w:r>
            <w:r w:rsidRPr="005C5369">
              <w:rPr>
                <w:rFonts w:ascii="TH SarabunPSK" w:hAnsi="TH SarabunPSK" w:cs="TH SarabunPSK"/>
                <w:color w:val="000000" w:themeColor="text1"/>
                <w:sz w:val="32"/>
                <w:szCs w:val="32"/>
                <w:cs/>
              </w:rPr>
              <w:br/>
              <w:t>วิเคราะหประมวลผล และนําเสนอเปนรายจังหวัด เขตสุขภาพ และประเทศ</w:t>
            </w:r>
            <w:r w:rsidRPr="005C5369">
              <w:rPr>
                <w:rFonts w:ascii="TH SarabunPSK" w:hAnsi="TH SarabunPSK" w:cs="TH SarabunPSK"/>
                <w:color w:val="000000" w:themeColor="text1"/>
                <w:sz w:val="32"/>
                <w:szCs w:val="32"/>
                <w:cs/>
              </w:rPr>
              <w:br/>
              <w:t>ที่</w:t>
            </w:r>
            <w:r w:rsidRPr="005C5369">
              <w:rPr>
                <w:rFonts w:ascii="TH SarabunPSK" w:hAnsi="TH SarabunPSK" w:cs="TH SarabunPSK"/>
                <w:color w:val="000000" w:themeColor="text1"/>
                <w:sz w:val="32"/>
                <w:szCs w:val="32"/>
              </w:rPr>
              <w:t xml:space="preserve"> www.thaidepression.com</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เอกสารสนับสนุน :</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ขอมูลจากฐานขอมูล </w:t>
            </w:r>
            <w:r w:rsidRPr="005C5369">
              <w:rPr>
                <w:rFonts w:ascii="TH SarabunPSK" w:hAnsi="TH SarabunPSK" w:cs="TH SarabunPSK"/>
                <w:color w:val="000000" w:themeColor="text1"/>
                <w:sz w:val="32"/>
                <w:szCs w:val="32"/>
              </w:rPr>
              <w:t>www.thaidepression.com</w:t>
            </w: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รายละเอียดขอมูล</w:t>
            </w:r>
          </w:p>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พื้นฐาน</w:t>
            </w:r>
          </w:p>
          <w:p w:rsidR="003B539A" w:rsidRPr="005C5369" w:rsidRDefault="003B539A" w:rsidP="00F37D40">
            <w:pPr>
              <w:contextualSpacing/>
              <w:rPr>
                <w:rFonts w:ascii="TH SarabunPSK" w:hAnsi="TH SarabunPSK" w:cs="TH SarabunPSK"/>
                <w:b/>
                <w:bCs/>
                <w:color w:val="000000" w:themeColor="text1"/>
                <w:sz w:val="32"/>
                <w:szCs w:val="32"/>
              </w:rPr>
            </w:pPr>
          </w:p>
          <w:p w:rsidR="003B539A" w:rsidRPr="005C5369" w:rsidRDefault="003B539A" w:rsidP="00F37D40">
            <w:pPr>
              <w:contextualSpacing/>
              <w:rPr>
                <w:rFonts w:ascii="TH SarabunPSK" w:hAnsi="TH SarabunPSK" w:cs="TH SarabunPSK"/>
                <w:b/>
                <w:bCs/>
                <w:color w:val="000000" w:themeColor="text1"/>
                <w:sz w:val="32"/>
                <w:szCs w:val="32"/>
              </w:rPr>
            </w:pPr>
          </w:p>
        </w:tc>
        <w:tc>
          <w:tcPr>
            <w:tcW w:w="7947" w:type="dxa"/>
          </w:tcPr>
          <w:tbl>
            <w:tblPr>
              <w:tblW w:w="7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1020"/>
              <w:gridCol w:w="1417"/>
              <w:gridCol w:w="1418"/>
              <w:gridCol w:w="1212"/>
            </w:tblGrid>
            <w:tr w:rsidR="003B539A" w:rsidRPr="005C5369" w:rsidTr="00F37D40">
              <w:tc>
                <w:tcPr>
                  <w:tcW w:w="2438" w:type="dxa"/>
                  <w:vMerge w:val="restart"/>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Baseline data</w:t>
                  </w:r>
                </w:p>
              </w:tc>
              <w:tc>
                <w:tcPr>
                  <w:tcW w:w="1020" w:type="dxa"/>
                  <w:vMerge w:val="restart"/>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หนวยวัด</w:t>
                  </w:r>
                </w:p>
              </w:tc>
              <w:tc>
                <w:tcPr>
                  <w:tcW w:w="4047" w:type="dxa"/>
                  <w:gridSpan w:val="3"/>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ผลการดําเนินงานในรอบปงบประมาณ พ.ศ.</w:t>
                  </w:r>
                </w:p>
              </w:tc>
            </w:tr>
            <w:tr w:rsidR="003B539A" w:rsidRPr="005C5369" w:rsidTr="00F37D40">
              <w:tc>
                <w:tcPr>
                  <w:tcW w:w="2438" w:type="dxa"/>
                  <w:vMerge/>
                </w:tcPr>
                <w:p w:rsidR="003B539A" w:rsidRPr="005C5369" w:rsidRDefault="003B539A" w:rsidP="00F37D40">
                  <w:pPr>
                    <w:contextualSpacing/>
                    <w:jc w:val="center"/>
                    <w:rPr>
                      <w:rFonts w:ascii="TH SarabunPSK" w:hAnsi="TH SarabunPSK" w:cs="TH SarabunPSK"/>
                      <w:b/>
                      <w:bCs/>
                      <w:color w:val="000000" w:themeColor="text1"/>
                      <w:sz w:val="32"/>
                      <w:szCs w:val="32"/>
                    </w:rPr>
                  </w:pPr>
                </w:p>
              </w:tc>
              <w:tc>
                <w:tcPr>
                  <w:tcW w:w="1020" w:type="dxa"/>
                  <w:vMerge/>
                </w:tcPr>
                <w:p w:rsidR="003B539A" w:rsidRPr="005C5369" w:rsidRDefault="003B539A" w:rsidP="00F37D40">
                  <w:pPr>
                    <w:contextualSpacing/>
                    <w:jc w:val="center"/>
                    <w:rPr>
                      <w:rFonts w:ascii="TH SarabunPSK" w:hAnsi="TH SarabunPSK" w:cs="TH SarabunPSK"/>
                      <w:b/>
                      <w:bCs/>
                      <w:color w:val="000000" w:themeColor="text1"/>
                      <w:sz w:val="32"/>
                      <w:szCs w:val="32"/>
                    </w:rPr>
                  </w:pPr>
                </w:p>
              </w:tc>
              <w:tc>
                <w:tcPr>
                  <w:tcW w:w="1417"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2559</w:t>
                  </w:r>
                </w:p>
              </w:tc>
              <w:tc>
                <w:tcPr>
                  <w:tcW w:w="1418"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2560</w:t>
                  </w:r>
                </w:p>
              </w:tc>
              <w:tc>
                <w:tcPr>
                  <w:tcW w:w="1212" w:type="dxa"/>
                </w:tcPr>
                <w:p w:rsidR="003B539A" w:rsidRPr="005C5369" w:rsidRDefault="003B539A"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2561</w:t>
                  </w:r>
                </w:p>
              </w:tc>
            </w:tr>
            <w:tr w:rsidR="003B539A" w:rsidRPr="005C5369" w:rsidTr="00F37D40">
              <w:tc>
                <w:tcPr>
                  <w:tcW w:w="2438"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อัตราการเขาถึงบริการของผูปวยโรคซึมเศร้าเทียบกับคาดประมาณจากความชุกที่ไดจากการสํารวจ</w:t>
                  </w:r>
                </w:p>
              </w:tc>
              <w:tc>
                <w:tcPr>
                  <w:tcW w:w="1020"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w:t>
                  </w:r>
                </w:p>
              </w:tc>
              <w:tc>
                <w:tcPr>
                  <w:tcW w:w="1417"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48.50</w:t>
                  </w:r>
                </w:p>
              </w:tc>
              <w:tc>
                <w:tcPr>
                  <w:tcW w:w="1418"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54.16</w:t>
                  </w:r>
                </w:p>
              </w:tc>
              <w:tc>
                <w:tcPr>
                  <w:tcW w:w="1212" w:type="dxa"/>
                </w:tcPr>
                <w:p w:rsidR="003B539A" w:rsidRPr="005C5369" w:rsidRDefault="003B539A"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61.21</w:t>
                  </w:r>
                </w:p>
              </w:tc>
            </w:tr>
          </w:tbl>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ผูใหขอมูลทางวิชาการ /ผูประสานงานตัวชี้วัด</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1. </w:t>
            </w:r>
            <w:r w:rsidRPr="005C5369">
              <w:rPr>
                <w:rFonts w:ascii="TH SarabunPSK" w:hAnsi="TH SarabunPSK" w:cs="TH SarabunPSK"/>
                <w:color w:val="000000" w:themeColor="text1"/>
                <w:sz w:val="32"/>
                <w:szCs w:val="32"/>
                <w:cs/>
              </w:rPr>
              <w:t xml:space="preserve">นายแพทยประภาส อุครานันท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ผูอํานวยการโรงพยาบาลพระศรีมหาโพธิ์</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โทรศัพทที่ทํางาน : </w:t>
            </w:r>
            <w:r w:rsidRPr="005C5369">
              <w:rPr>
                <w:rFonts w:ascii="TH SarabunPSK" w:hAnsi="TH SarabunPSK" w:cs="TH SarabunPSK"/>
                <w:color w:val="000000" w:themeColor="text1"/>
                <w:sz w:val="32"/>
                <w:szCs w:val="32"/>
              </w:rPr>
              <w:t>045-352535</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cs/>
              </w:rPr>
              <w:tab/>
              <w:t xml:space="preserve">โทรศัพทมือถือ : </w:t>
            </w:r>
            <w:r w:rsidRPr="005C5369">
              <w:rPr>
                <w:rFonts w:ascii="TH SarabunPSK" w:hAnsi="TH SarabunPSK" w:cs="TH SarabunPSK"/>
                <w:color w:val="000000" w:themeColor="text1"/>
                <w:sz w:val="32"/>
                <w:szCs w:val="32"/>
              </w:rPr>
              <w:t xml:space="preserve">089-9494885 </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w:t>
            </w:r>
            <w:r w:rsidRPr="005C5369">
              <w:rPr>
                <w:rFonts w:ascii="TH SarabunPSK" w:hAnsi="TH SarabunPSK" w:cs="TH SarabunPSK"/>
                <w:color w:val="000000" w:themeColor="text1"/>
                <w:sz w:val="32"/>
                <w:szCs w:val="32"/>
              </w:rPr>
              <w:t xml:space="preserve">045-352514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pat-ukn@yahoo.com </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นางรุ้งมณี  ยิ่งยืน</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โทรศัพทที่ทํางาน : </w:t>
            </w:r>
            <w:r w:rsidRPr="005C5369">
              <w:rPr>
                <w:rFonts w:ascii="TH SarabunPSK" w:hAnsi="TH SarabunPSK" w:cs="TH SarabunPSK"/>
                <w:color w:val="000000" w:themeColor="text1"/>
                <w:sz w:val="32"/>
                <w:szCs w:val="32"/>
              </w:rPr>
              <w:t xml:space="preserve">045-352535 </w:t>
            </w:r>
            <w:r w:rsidRPr="005C5369">
              <w:rPr>
                <w:rFonts w:ascii="TH SarabunPSK" w:hAnsi="TH SarabunPSK" w:cs="TH SarabunPSK"/>
                <w:color w:val="000000" w:themeColor="text1"/>
                <w:sz w:val="32"/>
                <w:szCs w:val="32"/>
                <w:cs/>
              </w:rPr>
              <w:tab/>
              <w:t xml:space="preserve">โทรศัพทมือถือ : </w:t>
            </w:r>
            <w:r w:rsidRPr="005C5369">
              <w:rPr>
                <w:rFonts w:ascii="TH SarabunPSK" w:hAnsi="TH SarabunPSK" w:cs="TH SarabunPSK"/>
                <w:color w:val="000000" w:themeColor="text1"/>
                <w:sz w:val="32"/>
                <w:szCs w:val="32"/>
              </w:rPr>
              <w:t>083-7978881</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w:t>
            </w:r>
            <w:r w:rsidRPr="005C5369">
              <w:rPr>
                <w:rFonts w:ascii="TH SarabunPSK" w:hAnsi="TH SarabunPSK" w:cs="TH SarabunPSK"/>
                <w:color w:val="000000" w:themeColor="text1"/>
                <w:sz w:val="32"/>
                <w:szCs w:val="32"/>
              </w:rPr>
              <w:t xml:space="preserve">045-352514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 xml:space="preserve">E-mail : rungring17@yahoo.com </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ศูนย์วิจัยและฝึกอบรม โรงพยาบาลพระศรีมหาโพธิ์</w:t>
            </w:r>
          </w:p>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หนวยงานประมวลผลและจัดทําขอมูล</w:t>
            </w:r>
          </w:p>
          <w:p w:rsidR="003B539A" w:rsidRPr="005C5369" w:rsidRDefault="003B539A"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ระดับส่วนกลาง)</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โรงพยาบาลพระศรีมหาโพธิ์</w:t>
            </w:r>
          </w:p>
          <w:p w:rsidR="003B539A" w:rsidRPr="005C5369" w:rsidRDefault="003B539A" w:rsidP="00F37D40">
            <w:pPr>
              <w:contextualSpacing/>
              <w:rPr>
                <w:rFonts w:ascii="TH SarabunPSK" w:hAnsi="TH SarabunPSK" w:cs="TH SarabunPSK"/>
                <w:color w:val="000000" w:themeColor="text1"/>
                <w:sz w:val="32"/>
                <w:szCs w:val="32"/>
              </w:rPr>
            </w:pPr>
          </w:p>
          <w:p w:rsidR="003B539A" w:rsidRPr="005C5369" w:rsidRDefault="003B539A" w:rsidP="00F37D40">
            <w:pPr>
              <w:contextualSpacing/>
              <w:rPr>
                <w:rFonts w:ascii="TH SarabunPSK" w:hAnsi="TH SarabunPSK" w:cs="TH SarabunPSK"/>
                <w:color w:val="000000" w:themeColor="text1"/>
                <w:sz w:val="32"/>
                <w:szCs w:val="32"/>
              </w:rPr>
            </w:pPr>
          </w:p>
        </w:tc>
      </w:tr>
      <w:tr w:rsidR="003B539A" w:rsidRPr="005C5369" w:rsidTr="00F37D40">
        <w:tc>
          <w:tcPr>
            <w:tcW w:w="2406" w:type="dxa"/>
          </w:tcPr>
          <w:p w:rsidR="003B539A" w:rsidRPr="005C5369" w:rsidRDefault="003B539A"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ผูรับผิดชอบการรายงานผลการดําเนินงาน</w:t>
            </w:r>
          </w:p>
        </w:tc>
        <w:tc>
          <w:tcPr>
            <w:tcW w:w="7947" w:type="dxa"/>
          </w:tcPr>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1. </w:t>
            </w:r>
            <w:r w:rsidRPr="005C5369">
              <w:rPr>
                <w:rFonts w:ascii="TH SarabunPSK" w:hAnsi="TH SarabunPSK" w:cs="TH SarabunPSK"/>
                <w:color w:val="000000" w:themeColor="text1"/>
                <w:sz w:val="32"/>
                <w:szCs w:val="32"/>
                <w:cs/>
              </w:rPr>
              <w:t>นายประมอญ  พิมพ์หล่อ</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โทรศัพทที่ทํางาน : </w:t>
            </w:r>
            <w:r w:rsidRPr="005C5369">
              <w:rPr>
                <w:rFonts w:ascii="TH SarabunPSK" w:hAnsi="TH SarabunPSK" w:cs="TH SarabunPSK"/>
                <w:strike/>
                <w:color w:val="0070C0"/>
                <w:sz w:val="32"/>
                <w:szCs w:val="32"/>
              </w:rPr>
              <w:t xml:space="preserve">045-352535 </w:t>
            </w:r>
            <w:r w:rsidRPr="005C5369">
              <w:rPr>
                <w:rFonts w:ascii="TH SarabunPSK" w:hAnsi="TH SarabunPSK" w:cs="TH SarabunPSK"/>
                <w:color w:val="FF0000"/>
                <w:sz w:val="32"/>
                <w:szCs w:val="32"/>
              </w:rPr>
              <w:t xml:space="preserve">045-352500 </w:t>
            </w:r>
            <w:r w:rsidRPr="005C5369">
              <w:rPr>
                <w:rFonts w:ascii="TH SarabunPSK" w:hAnsi="TH SarabunPSK" w:cs="TH SarabunPSK"/>
                <w:color w:val="FF0000"/>
                <w:sz w:val="32"/>
                <w:szCs w:val="32"/>
                <w:cs/>
              </w:rPr>
              <w:t xml:space="preserve">ต่อ </w:t>
            </w:r>
            <w:r w:rsidRPr="005C5369">
              <w:rPr>
                <w:rFonts w:ascii="TH SarabunPSK" w:hAnsi="TH SarabunPSK" w:cs="TH SarabunPSK"/>
                <w:color w:val="FF0000"/>
                <w:sz w:val="32"/>
                <w:szCs w:val="32"/>
              </w:rPr>
              <w:t>621</w:t>
            </w:r>
            <w:r w:rsidRPr="005C5369">
              <w:rPr>
                <w:rFonts w:ascii="TH SarabunPSK" w:hAnsi="TH SarabunPSK" w:cs="TH SarabunPSK"/>
                <w:color w:val="FF0000"/>
                <w:sz w:val="32"/>
                <w:szCs w:val="32"/>
                <w:cs/>
              </w:rPr>
              <w:t xml:space="preserve"> </w:t>
            </w:r>
            <w:r w:rsidRPr="005C5369">
              <w:rPr>
                <w:rFonts w:ascii="TH SarabunPSK" w:hAnsi="TH SarabunPSK" w:cs="TH SarabunPSK"/>
                <w:color w:val="000000" w:themeColor="text1"/>
                <w:sz w:val="32"/>
                <w:szCs w:val="32"/>
                <w:cs/>
              </w:rPr>
              <w:t xml:space="preserve">      โทรศัพทมือถือ : </w:t>
            </w:r>
            <w:r w:rsidRPr="005C5369">
              <w:rPr>
                <w:rFonts w:ascii="TH SarabunPSK" w:hAnsi="TH SarabunPSK" w:cs="TH SarabunPSK"/>
                <w:color w:val="000000" w:themeColor="text1"/>
                <w:sz w:val="32"/>
                <w:szCs w:val="32"/>
              </w:rPr>
              <w:t>088-581-7727</w:t>
            </w:r>
          </w:p>
          <w:p w:rsidR="003B539A" w:rsidRPr="005C5369" w:rsidRDefault="003B539A"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w:t>
            </w:r>
            <w:r w:rsidRPr="005C5369">
              <w:rPr>
                <w:rFonts w:ascii="TH SarabunPSK" w:hAnsi="TH SarabunPSK" w:cs="TH SarabunPSK"/>
                <w:color w:val="000000" w:themeColor="text1"/>
                <w:sz w:val="32"/>
                <w:szCs w:val="32"/>
              </w:rPr>
              <w:t>045-352514                   E-mail : proj207@hotmail.com</w:t>
            </w:r>
          </w:p>
          <w:p w:rsidR="003B539A" w:rsidRPr="005C5369" w:rsidRDefault="003B539A"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นายนันทวัฒน์   โคตรเจริญ</w:t>
            </w:r>
          </w:p>
          <w:p w:rsidR="003B539A" w:rsidRPr="005C5369" w:rsidRDefault="003B539A"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โทรศัพทที่ทํางาน : </w:t>
            </w:r>
            <w:r w:rsidRPr="005C5369">
              <w:rPr>
                <w:rFonts w:ascii="TH SarabunPSK" w:hAnsi="TH SarabunPSK" w:cs="TH SarabunPSK"/>
                <w:strike/>
                <w:color w:val="0070C0"/>
                <w:sz w:val="32"/>
                <w:szCs w:val="32"/>
              </w:rPr>
              <w:t>045-352535</w:t>
            </w:r>
            <w:r w:rsidRPr="005C5369">
              <w:rPr>
                <w:rFonts w:ascii="TH SarabunPSK" w:hAnsi="TH SarabunPSK" w:cs="TH SarabunPSK"/>
                <w:strike/>
                <w:color w:val="0070C0"/>
                <w:sz w:val="32"/>
                <w:szCs w:val="32"/>
                <w:cs/>
              </w:rPr>
              <w:t xml:space="preserve">        โทรศัพทมือถือ : </w:t>
            </w:r>
            <w:r w:rsidRPr="005C5369">
              <w:rPr>
                <w:rFonts w:ascii="TH SarabunPSK" w:hAnsi="TH SarabunPSK" w:cs="TH SarabunPSK"/>
                <w:strike/>
                <w:color w:val="0070C0"/>
                <w:sz w:val="32"/>
                <w:szCs w:val="32"/>
              </w:rPr>
              <w:t>090-217-1969</w:t>
            </w:r>
          </w:p>
          <w:p w:rsidR="003B539A" w:rsidRPr="005C5369" w:rsidRDefault="003B539A"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โทรสาร : </w:t>
            </w:r>
            <w:r w:rsidRPr="005C5369">
              <w:rPr>
                <w:rFonts w:ascii="TH SarabunPSK" w:hAnsi="TH SarabunPSK" w:cs="TH SarabunPSK"/>
                <w:strike/>
                <w:color w:val="0070C0"/>
                <w:sz w:val="32"/>
                <w:szCs w:val="32"/>
              </w:rPr>
              <w:t>045-352514                   E-mail : tongchanana@gmail.com</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rPr>
              <w:t xml:space="preserve">2. </w:t>
            </w:r>
            <w:r w:rsidRPr="005C5369">
              <w:rPr>
                <w:rFonts w:ascii="TH SarabunPSK" w:hAnsi="TH SarabunPSK" w:cs="TH SarabunPSK"/>
                <w:color w:val="FF0000"/>
                <w:sz w:val="32"/>
                <w:szCs w:val="32"/>
                <w:cs/>
              </w:rPr>
              <w:t>นายอรรถกร วงค์อนันต์</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โทรศัพทที่ทํางาน : </w:t>
            </w:r>
            <w:r w:rsidRPr="005C5369">
              <w:rPr>
                <w:rFonts w:ascii="TH SarabunPSK" w:hAnsi="TH SarabunPSK" w:cs="TH SarabunPSK"/>
                <w:color w:val="FF0000"/>
                <w:sz w:val="32"/>
                <w:szCs w:val="32"/>
              </w:rPr>
              <w:t>045-352500</w:t>
            </w:r>
            <w:r w:rsidRPr="005C5369">
              <w:rPr>
                <w:rFonts w:ascii="TH SarabunPSK" w:hAnsi="TH SarabunPSK" w:cs="TH SarabunPSK"/>
                <w:color w:val="FF0000"/>
                <w:sz w:val="32"/>
                <w:szCs w:val="32"/>
                <w:cs/>
              </w:rPr>
              <w:t xml:space="preserve"> ต่อ </w:t>
            </w:r>
            <w:r w:rsidRPr="005C5369">
              <w:rPr>
                <w:rFonts w:ascii="TH SarabunPSK" w:hAnsi="TH SarabunPSK" w:cs="TH SarabunPSK"/>
                <w:color w:val="FF0000"/>
                <w:sz w:val="32"/>
                <w:szCs w:val="32"/>
              </w:rPr>
              <w:t>621</w:t>
            </w:r>
            <w:r w:rsidRPr="005C5369">
              <w:rPr>
                <w:rFonts w:ascii="TH SarabunPSK" w:hAnsi="TH SarabunPSK" w:cs="TH SarabunPSK"/>
                <w:color w:val="FF0000"/>
                <w:sz w:val="32"/>
                <w:szCs w:val="32"/>
                <w:cs/>
              </w:rPr>
              <w:t xml:space="preserve">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 xml:space="preserve">โทรศัพท์มือถือ: </w:t>
            </w:r>
            <w:r w:rsidRPr="005C5369">
              <w:rPr>
                <w:rFonts w:ascii="TH SarabunPSK" w:hAnsi="TH SarabunPSK" w:cs="TH SarabunPSK"/>
                <w:color w:val="FF0000"/>
                <w:sz w:val="32"/>
                <w:szCs w:val="32"/>
              </w:rPr>
              <w:t>08-3128-7033</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โทรสาร : </w:t>
            </w:r>
            <w:r w:rsidRPr="005C5369">
              <w:rPr>
                <w:rFonts w:ascii="TH SarabunPSK" w:hAnsi="TH SarabunPSK" w:cs="TH SarabunPSK"/>
                <w:color w:val="FF0000"/>
                <w:sz w:val="32"/>
                <w:szCs w:val="32"/>
              </w:rPr>
              <w:t xml:space="preserve">045-352514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t>E-mail : depression54@hotmail.com</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rPr>
              <w:lastRenderedPageBreak/>
              <w:t>3.</w:t>
            </w:r>
            <w:r w:rsidRPr="005C5369">
              <w:rPr>
                <w:rFonts w:ascii="TH SarabunPSK" w:hAnsi="TH SarabunPSK" w:cs="TH SarabunPSK"/>
                <w:color w:val="FF0000"/>
                <w:sz w:val="32"/>
                <w:szCs w:val="32"/>
                <w:cs/>
              </w:rPr>
              <w:t>นายวีระพงค์ ผาปรางค์</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โทรศัพทที่ทํางาน : </w:t>
            </w:r>
            <w:r w:rsidRPr="005C5369">
              <w:rPr>
                <w:rFonts w:ascii="TH SarabunPSK" w:hAnsi="TH SarabunPSK" w:cs="TH SarabunPSK"/>
                <w:color w:val="FF0000"/>
                <w:sz w:val="32"/>
                <w:szCs w:val="32"/>
              </w:rPr>
              <w:t>045-352500</w:t>
            </w:r>
            <w:r w:rsidRPr="005C5369">
              <w:rPr>
                <w:rFonts w:ascii="TH SarabunPSK" w:hAnsi="TH SarabunPSK" w:cs="TH SarabunPSK"/>
                <w:color w:val="FF0000"/>
                <w:sz w:val="32"/>
                <w:szCs w:val="32"/>
                <w:cs/>
              </w:rPr>
              <w:t xml:space="preserve"> ต่อ </w:t>
            </w:r>
            <w:r w:rsidRPr="005C5369">
              <w:rPr>
                <w:rFonts w:ascii="TH SarabunPSK" w:hAnsi="TH SarabunPSK" w:cs="TH SarabunPSK"/>
                <w:color w:val="FF0000"/>
                <w:sz w:val="32"/>
                <w:szCs w:val="32"/>
              </w:rPr>
              <w:t>621</w:t>
            </w:r>
            <w:r w:rsidRPr="005C5369">
              <w:rPr>
                <w:rFonts w:ascii="TH SarabunPSK" w:hAnsi="TH SarabunPSK" w:cs="TH SarabunPSK"/>
                <w:color w:val="FF0000"/>
                <w:sz w:val="32"/>
                <w:szCs w:val="32"/>
                <w:cs/>
              </w:rPr>
              <w:t xml:space="preserve">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 xml:space="preserve">โทรศัพทมือถือ : </w:t>
            </w:r>
            <w:r w:rsidRPr="005C5369">
              <w:rPr>
                <w:rFonts w:ascii="TH SarabunPSK" w:hAnsi="TH SarabunPSK" w:cs="TH SarabunPSK"/>
                <w:color w:val="FF0000"/>
                <w:sz w:val="32"/>
                <w:szCs w:val="32"/>
              </w:rPr>
              <w:t>08-8599-4087</w:t>
            </w:r>
          </w:p>
          <w:p w:rsidR="003B539A" w:rsidRPr="005C5369" w:rsidRDefault="003B539A"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โทรสาร : </w:t>
            </w:r>
            <w:r w:rsidRPr="005C5369">
              <w:rPr>
                <w:rFonts w:ascii="TH SarabunPSK" w:hAnsi="TH SarabunPSK" w:cs="TH SarabunPSK"/>
                <w:color w:val="FF0000"/>
                <w:sz w:val="32"/>
                <w:szCs w:val="32"/>
              </w:rPr>
              <w:t xml:space="preserve">045-352514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t>E-mail : info@thaidepression.com</w:t>
            </w:r>
          </w:p>
          <w:p w:rsidR="003B539A" w:rsidRPr="005C5369" w:rsidRDefault="003B539A"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ฝ่ายเทคโนโลยีและสารสนเทศ โรงพยาบาลพระศรีมหาโพธิ์ กรมสุขภาพจิต</w:t>
            </w:r>
          </w:p>
        </w:tc>
      </w:tr>
    </w:tbl>
    <w:p w:rsidR="003B539A" w:rsidRPr="005C5369" w:rsidRDefault="003B539A">
      <w:pPr>
        <w:rPr>
          <w:rFonts w:ascii="TH SarabunPSK" w:hAnsi="TH SarabunPSK" w:cs="TH SarabunPSK"/>
          <w:sz w:val="32"/>
          <w:szCs w:val="32"/>
          <w:cs/>
        </w:rPr>
      </w:pPr>
    </w:p>
    <w:p w:rsidR="003B539A" w:rsidRPr="005C5369" w:rsidRDefault="003B539A">
      <w:pPr>
        <w:rPr>
          <w:rFonts w:ascii="TH SarabunPSK" w:hAnsi="TH SarabunPSK" w:cs="TH SarabunPSK"/>
          <w:sz w:val="32"/>
          <w:szCs w:val="32"/>
        </w:rPr>
      </w:pPr>
    </w:p>
    <w:p w:rsidR="003B539A" w:rsidRPr="005C5369" w:rsidRDefault="003B539A">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p w:rsidR="00F37D40" w:rsidRPr="005C5369" w:rsidRDefault="00F37D40">
      <w:pPr>
        <w:rPr>
          <w:rFonts w:ascii="TH SarabunPSK" w:hAnsi="TH SarabunPSK" w:cs="TH SarabunPSK"/>
          <w:sz w:val="32"/>
          <w:szCs w:val="32"/>
        </w:rPr>
      </w:pPr>
    </w:p>
    <w:tbl>
      <w:tblPr>
        <w:tblW w:w="1034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7655"/>
      </w:tblGrid>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Service Excellence</w:t>
            </w:r>
            <w:r w:rsidRPr="005C5369">
              <w:rPr>
                <w:rFonts w:ascii="TH SarabunPSK" w:hAnsi="TH SarabunPSK" w:cs="TH SarabunPSK"/>
                <w:b/>
                <w:bCs/>
                <w:color w:val="000000" w:themeColor="text1"/>
                <w:sz w:val="32"/>
                <w:szCs w:val="32"/>
                <w:cs/>
              </w:rPr>
              <w:t xml:space="preserve"> (ยุทธศาสตร์ด้านบริการเป็นเลิศ)</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6. การพัฒนาระบบบริการสุขภาพ (</w:t>
            </w:r>
            <w:r w:rsidRPr="005C5369">
              <w:rPr>
                <w:rFonts w:ascii="TH SarabunPSK" w:hAnsi="TH SarabunPSK" w:cs="TH SarabunPSK"/>
                <w:b/>
                <w:bCs/>
                <w:color w:val="000000" w:themeColor="text1"/>
                <w:sz w:val="32"/>
                <w:szCs w:val="32"/>
              </w:rPr>
              <w:t>Service Plan)</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14. </w:t>
            </w:r>
            <w:r w:rsidRPr="005C5369">
              <w:rPr>
                <w:rFonts w:ascii="TH SarabunPSK" w:hAnsi="TH SarabunPSK" w:cs="TH SarabunPSK"/>
                <w:b/>
                <w:bCs/>
                <w:color w:val="000000" w:themeColor="text1"/>
                <w:sz w:val="32"/>
                <w:szCs w:val="32"/>
                <w:cs/>
              </w:rPr>
              <w:t>โครงการพัฒนาระบบ บริการสุขภาพ สาขาปลูก ถ่ายอวัยวะ</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จังหวัด, เขต, ประเทศ</w:t>
            </w:r>
            <w:r w:rsidRPr="005C5369">
              <w:rPr>
                <w:rFonts w:ascii="TH SarabunPSK" w:hAnsi="TH SarabunPSK" w:cs="TH SarabunPSK"/>
                <w:b/>
                <w:bCs/>
                <w:color w:val="000000" w:themeColor="text1"/>
                <w:sz w:val="32"/>
                <w:szCs w:val="32"/>
              </w:rPr>
              <w:t xml:space="preserve"> </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32.</w:t>
            </w:r>
            <w:r w:rsidRPr="005C5369">
              <w:rPr>
                <w:rFonts w:ascii="TH SarabunPSK" w:hAnsi="TH SarabunPSK" w:cs="TH SarabunPSK"/>
                <w:b/>
                <w:bCs/>
                <w:color w:val="000000" w:themeColor="text1"/>
                <w:sz w:val="32"/>
                <w:szCs w:val="32"/>
                <w:cs/>
              </w:rPr>
              <w:t>อัตราส่วนของจำนวนผู้บริจาคอวัยวะจากผู้ป่วยสมองตาย</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ต่อ จำนวนผู้ป่วยเสียชีวิตในโรงพยาบาล</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pStyle w:val="ListParagraph"/>
              <w:numPr>
                <w:ilvl w:val="0"/>
                <w:numId w:val="14"/>
              </w:numPr>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ผู้บริจาคอวัยวะจากผู้ป่วยสมองตาย </w:t>
            </w:r>
            <w:r w:rsidRPr="005C5369">
              <w:rPr>
                <w:rFonts w:ascii="TH SarabunPSK" w:hAnsi="TH SarabunPSK" w:cs="TH SarabunPSK"/>
                <w:color w:val="000000" w:themeColor="text1"/>
                <w:sz w:val="32"/>
                <w:szCs w:val="32"/>
              </w:rPr>
              <w:t>(actual brain death donor</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ผู้ป่วยที่ได้รับการวินิจฉัยภาวะสมองตายครบถ้วนตามกระบวนการที่แพทยสภากำหนดและญาติลงนามยินยอมบริจาคอวัยวะลงในแบบฟอร์มของศูนย์รับบริจาคอวัยวะสภากาชาด และ ได้มีการลงมือผ่าตัดนำอวัยวะใดอวัยวะหนึ่งออกเพื่อการนำไปปลูกถ่าย</w:t>
            </w:r>
          </w:p>
          <w:p w:rsidR="00F37D40" w:rsidRPr="005C5369" w:rsidRDefault="00F37D40" w:rsidP="00F37D40">
            <w:pPr>
              <w:pStyle w:val="ListParagraph"/>
              <w:numPr>
                <w:ilvl w:val="0"/>
                <w:numId w:val="14"/>
              </w:numPr>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จำนวนผู้ป่วยเสียชีวิตในโรงพยาบาล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จำนวนผู้ป่วยที่เสียชีวิตใน รพ. จากทุกสาเหตุ ใน </w:t>
            </w:r>
            <w:r w:rsidRPr="005C5369">
              <w:rPr>
                <w:rFonts w:ascii="TH SarabunPSK" w:hAnsi="TH SarabunPSK" w:cs="TH SarabunPSK"/>
                <w:color w:val="000000" w:themeColor="text1"/>
                <w:sz w:val="32"/>
                <w:szCs w:val="32"/>
              </w:rPr>
              <w:t xml:space="preserve">1 </w:t>
            </w:r>
            <w:r w:rsidRPr="005C5369">
              <w:rPr>
                <w:rFonts w:ascii="TH SarabunPSK" w:hAnsi="TH SarabunPSK" w:cs="TH SarabunPSK"/>
                <w:color w:val="000000" w:themeColor="text1"/>
                <w:sz w:val="32"/>
                <w:szCs w:val="32"/>
                <w:cs/>
              </w:rPr>
              <w:t xml:space="preserve">ปีงบประมาณก่อนการรายงานผลตัวชี้วัด </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เช่นรายงานตัวชี้วัดปี </w:t>
            </w:r>
            <w:r w:rsidRPr="005C5369">
              <w:rPr>
                <w:rFonts w:ascii="TH SarabunPSK" w:hAnsi="TH SarabunPSK" w:cs="TH SarabunPSK"/>
                <w:color w:val="000000" w:themeColor="text1"/>
                <w:sz w:val="32"/>
                <w:szCs w:val="32"/>
              </w:rPr>
              <w:t xml:space="preserve">2562 </w:t>
            </w:r>
            <w:r w:rsidRPr="005C5369">
              <w:rPr>
                <w:rFonts w:ascii="TH SarabunPSK" w:hAnsi="TH SarabunPSK" w:cs="TH SarabunPSK"/>
                <w:color w:val="000000" w:themeColor="text1"/>
                <w:sz w:val="32"/>
                <w:szCs w:val="32"/>
                <w:cs/>
              </w:rPr>
              <w:t>ให้ใช้</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จำนวนผู้ป่วยเสียชีวิตในโรงพยาบาล ปี </w:t>
            </w:r>
            <w:r w:rsidRPr="005C5369">
              <w:rPr>
                <w:rFonts w:ascii="TH SarabunPSK" w:hAnsi="TH SarabunPSK" w:cs="TH SarabunPSK"/>
                <w:color w:val="000000" w:themeColor="text1"/>
                <w:sz w:val="32"/>
                <w:szCs w:val="32"/>
              </w:rPr>
              <w:t xml:space="preserve">2561 </w:t>
            </w:r>
            <w:r w:rsidRPr="005C5369">
              <w:rPr>
                <w:rFonts w:ascii="TH SarabunPSK" w:hAnsi="TH SarabunPSK" w:cs="TH SarabunPSK"/>
                <w:color w:val="000000" w:themeColor="text1"/>
                <w:sz w:val="32"/>
                <w:szCs w:val="32"/>
                <w:cs/>
              </w:rPr>
              <w:t>เป็นตัวหาร)</w:t>
            </w:r>
          </w:p>
          <w:p w:rsidR="00F37D40" w:rsidRPr="005C5369" w:rsidRDefault="00F37D40"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หมายเหตุ</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(ไม่ควรใช้จำนวนการปลูกถ่ายไตดังเช่นที่ผ่านมาในการขับเคลื่อน เนื่องจากการปลูกถ่ายไตและอวัยวะอื่น</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ๆ</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ส่วนใหญ่ทำใน รพ.มหาวิทยาลัย และในแต่ละเขตและจังหวัดมีศักยภาพในการปลูกถ่ายอวัยวะแตกต่างกันมาก ในส่วนของกระทรวงสาธารณสุข ควรขับเคลื่อนด้วยการติดตามจำนวน </w:t>
            </w:r>
            <w:r w:rsidRPr="005C5369">
              <w:rPr>
                <w:rFonts w:ascii="TH SarabunPSK" w:hAnsi="TH SarabunPSK" w:cs="TH SarabunPSK"/>
                <w:color w:val="000000" w:themeColor="text1"/>
                <w:sz w:val="32"/>
                <w:szCs w:val="32"/>
              </w:rPr>
              <w:t xml:space="preserve">organ donation </w:t>
            </w:r>
            <w:r w:rsidRPr="005C5369">
              <w:rPr>
                <w:rFonts w:ascii="TH SarabunPSK" w:hAnsi="TH SarabunPSK" w:cs="TH SarabunPSK"/>
                <w:color w:val="000000" w:themeColor="text1"/>
                <w:sz w:val="32"/>
                <w:szCs w:val="32"/>
                <w:cs/>
              </w:rPr>
              <w:t xml:space="preserve">จากผู้ป่วยสมองตาย โดยจำนวน </w:t>
            </w:r>
            <w:r w:rsidRPr="005C5369">
              <w:rPr>
                <w:rFonts w:ascii="TH SarabunPSK" w:hAnsi="TH SarabunPSK" w:cs="TH SarabunPSK"/>
                <w:color w:val="000000" w:themeColor="text1"/>
                <w:sz w:val="32"/>
                <w:szCs w:val="32"/>
              </w:rPr>
              <w:t xml:space="preserve">organ donation </w:t>
            </w:r>
            <w:r w:rsidRPr="005C5369">
              <w:rPr>
                <w:rFonts w:ascii="TH SarabunPSK" w:hAnsi="TH SarabunPSK" w:cs="TH SarabunPSK"/>
                <w:color w:val="000000" w:themeColor="text1"/>
                <w:sz w:val="32"/>
                <w:szCs w:val="32"/>
                <w:cs/>
              </w:rPr>
              <w:t>จะส่งผลต่อจำนวนการปลูกถ่ายอวัยวะในระดับประเทศโดยตรง เพราะอวัยวะจากผู้ป่วยสมองตายจะถูกจัดสรรให้กับศูนย์ปลูกถ่ายอวัยวะทั่วประเทศ)</w:t>
            </w:r>
          </w:p>
        </w:tc>
      </w:tr>
      <w:tr w:rsidR="00F37D40" w:rsidRPr="005C5369" w:rsidTr="00F37D40">
        <w:tc>
          <w:tcPr>
            <w:tcW w:w="10349" w:type="dxa"/>
            <w:gridSpan w:val="2"/>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เกณฑ์เป้าหมาย </w:t>
            </w:r>
            <w:r w:rsidRPr="005C5369">
              <w:rPr>
                <w:rFonts w:ascii="TH SarabunPSK" w:hAnsi="TH SarabunPSK" w:cs="TH SarabunPSK"/>
                <w:color w:val="000000" w:themeColor="text1"/>
                <w:sz w:val="32"/>
                <w:szCs w:val="32"/>
              </w:rPr>
              <w:t xml:space="preserve">: </w:t>
            </w:r>
          </w:p>
          <w:tbl>
            <w:tblPr>
              <w:tblW w:w="0" w:type="auto"/>
              <w:tblInd w:w="2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3"/>
              <w:gridCol w:w="1843"/>
              <w:gridCol w:w="1843"/>
            </w:tblGrid>
            <w:tr w:rsidR="00F37D40" w:rsidRPr="005C5369" w:rsidTr="00F37D40">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F37D40" w:rsidRPr="005C5369" w:rsidTr="00F37D40">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0.8 :100</w:t>
                  </w:r>
                </w:p>
              </w:tc>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0.9 : 100</w:t>
                  </w:r>
                </w:p>
              </w:tc>
              <w:tc>
                <w:tcPr>
                  <w:tcW w:w="1843" w:type="dxa"/>
                  <w:tcBorders>
                    <w:top w:val="single" w:sz="4" w:space="0" w:color="000000"/>
                    <w:left w:val="single" w:sz="4" w:space="0" w:color="000000"/>
                    <w:bottom w:val="single" w:sz="4" w:space="0" w:color="000000"/>
                    <w:right w:val="single" w:sz="4" w:space="0" w:color="000000"/>
                  </w:tcBorders>
                </w:tcPr>
                <w:p w:rsidR="00F37D40" w:rsidRPr="005C5369" w:rsidRDefault="00F37D40" w:rsidP="00F37D40">
                  <w:pPr>
                    <w:tabs>
                      <w:tab w:val="left" w:pos="277"/>
                      <w:tab w:val="center" w:pos="813"/>
                    </w:tabs>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1.0 : 100</w:t>
                  </w:r>
                </w:p>
              </w:tc>
            </w:tr>
          </w:tbl>
          <w:p w:rsidR="00F37D40" w:rsidRPr="005C5369" w:rsidRDefault="00F37D40" w:rsidP="00F37D40">
            <w:pPr>
              <w:contextualSpacing/>
              <w:jc w:val="thaiDistribute"/>
              <w:rPr>
                <w:rFonts w:ascii="TH SarabunPSK" w:hAnsi="TH SarabunPSK" w:cs="TH SarabunPSK"/>
                <w:b/>
                <w:bCs/>
                <w:color w:val="000000" w:themeColor="text1"/>
                <w:sz w:val="32"/>
                <w:szCs w:val="32"/>
              </w:rPr>
            </w:pP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วัตถุประสงค์</w:t>
            </w:r>
            <w:r w:rsidRPr="005C5369">
              <w:rPr>
                <w:rFonts w:ascii="TH SarabunPSK" w:hAnsi="TH SarabunPSK" w:cs="TH SarabunPSK"/>
                <w:b/>
                <w:bCs/>
                <w:color w:val="000000" w:themeColor="text1"/>
                <w:sz w:val="32"/>
                <w:szCs w:val="32"/>
              </w:rPr>
              <w:t xml:space="preserve"> </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lang w:val="en-GB"/>
              </w:rPr>
            </w:pPr>
            <w:r w:rsidRPr="005C5369">
              <w:rPr>
                <w:rFonts w:ascii="TH SarabunPSK" w:hAnsi="TH SarabunPSK" w:cs="TH SarabunPSK"/>
                <w:color w:val="000000" w:themeColor="text1"/>
                <w:sz w:val="32"/>
                <w:szCs w:val="32"/>
                <w:cs/>
                <w:lang w:val="en-GB"/>
              </w:rPr>
              <w:t>เพื่อใช้ประเมินผลสำเร็จของการขอรับบริจาคอวัยวะ</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lang w:val="en-GB"/>
              </w:rPr>
              <w:t xml:space="preserve">ผู้ป่วยสมองตายในโรงพยาบาลสังกัดกระทรวงสาธารณสุขระดับ </w:t>
            </w:r>
            <w:r w:rsidRPr="005C5369">
              <w:rPr>
                <w:rFonts w:ascii="TH SarabunPSK" w:hAnsi="TH SarabunPSK" w:cs="TH SarabunPSK"/>
                <w:color w:val="000000" w:themeColor="text1"/>
                <w:sz w:val="32"/>
                <w:szCs w:val="32"/>
              </w:rPr>
              <w:t xml:space="preserve">A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 xml:space="preserve">S </w:t>
            </w:r>
            <w:r w:rsidRPr="005C5369">
              <w:rPr>
                <w:rFonts w:ascii="TH SarabunPSK" w:hAnsi="TH SarabunPSK" w:cs="TH SarabunPSK"/>
                <w:color w:val="000000" w:themeColor="text1"/>
                <w:sz w:val="32"/>
                <w:szCs w:val="32"/>
                <w:cs/>
              </w:rPr>
              <w:t>ทั่วประเทศ</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วิธีการจัดเก็บข้อมูล</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นำข้อมูลจำนวนผู้บริจาคอวัยวะจากผู้ป่วยสมองตาย </w:t>
            </w:r>
            <w:r w:rsidRPr="005C5369">
              <w:rPr>
                <w:rFonts w:ascii="TH SarabunPSK" w:hAnsi="TH SarabunPSK" w:cs="TH SarabunPSK"/>
                <w:color w:val="000000" w:themeColor="text1"/>
                <w:sz w:val="32"/>
                <w:szCs w:val="32"/>
              </w:rPr>
              <w:t xml:space="preserve">(actual donor) </w:t>
            </w:r>
            <w:r w:rsidRPr="005C5369">
              <w:rPr>
                <w:rFonts w:ascii="TH SarabunPSK" w:hAnsi="TH SarabunPSK" w:cs="TH SarabunPSK"/>
                <w:color w:val="000000" w:themeColor="text1"/>
                <w:sz w:val="32"/>
                <w:szCs w:val="32"/>
                <w:cs/>
              </w:rPr>
              <w:t xml:space="preserve">จากรายงานประจำเดือนของศูนย์รับบริจาคอวัยวะสภากาชาดไทยในช่วงปีงบฯ </w:t>
            </w:r>
            <w:r w:rsidRPr="005C5369">
              <w:rPr>
                <w:rFonts w:ascii="TH SarabunPSK" w:hAnsi="TH SarabunPSK" w:cs="TH SarabunPSK"/>
                <w:color w:val="000000" w:themeColor="text1"/>
                <w:sz w:val="32"/>
                <w:szCs w:val="32"/>
              </w:rPr>
              <w:t>2562</w:t>
            </w:r>
            <w:r w:rsidRPr="005C5369">
              <w:rPr>
                <w:rFonts w:ascii="TH SarabunPSK" w:hAnsi="TH SarabunPSK" w:cs="TH SarabunPSK"/>
                <w:color w:val="000000" w:themeColor="text1"/>
                <w:sz w:val="32"/>
                <w:szCs w:val="32"/>
                <w:cs/>
              </w:rPr>
              <w:t xml:space="preserve"> มาเปรียบเทียบ</w:t>
            </w:r>
            <w:r w:rsidRPr="005C5369">
              <w:rPr>
                <w:rFonts w:ascii="TH SarabunPSK" w:hAnsi="TH SarabunPSK" w:cs="TH SarabunPSK"/>
                <w:color w:val="000000" w:themeColor="text1"/>
                <w:sz w:val="32"/>
                <w:szCs w:val="32"/>
                <w:cs/>
              </w:rPr>
              <w:lastRenderedPageBreak/>
              <w:t xml:space="preserve">กับจำนวนผู้ป่วยเสียชีวิตในโรงพยาบาลสังกัดกระทรวงสาธารณสุขระดับ </w:t>
            </w:r>
            <w:r w:rsidRPr="005C5369">
              <w:rPr>
                <w:rFonts w:ascii="TH SarabunPSK" w:hAnsi="TH SarabunPSK" w:cs="TH SarabunPSK"/>
                <w:color w:val="000000" w:themeColor="text1"/>
                <w:sz w:val="32"/>
                <w:szCs w:val="32"/>
              </w:rPr>
              <w:t xml:space="preserve">A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 xml:space="preserve">S </w:t>
            </w:r>
            <w:r w:rsidRPr="005C5369">
              <w:rPr>
                <w:rFonts w:ascii="TH SarabunPSK" w:hAnsi="TH SarabunPSK" w:cs="TH SarabunPSK"/>
                <w:color w:val="000000" w:themeColor="text1"/>
                <w:sz w:val="32"/>
                <w:szCs w:val="32"/>
                <w:cs/>
              </w:rPr>
              <w:t xml:space="preserve">ทั่วประเทศในปีงบฯ </w:t>
            </w:r>
            <w:r w:rsidRPr="005C5369">
              <w:rPr>
                <w:rFonts w:ascii="TH SarabunPSK" w:hAnsi="TH SarabunPSK" w:cs="TH SarabunPSK"/>
                <w:color w:val="000000" w:themeColor="text1"/>
                <w:sz w:val="32"/>
                <w:szCs w:val="32"/>
              </w:rPr>
              <w:t xml:space="preserve">2561 </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แหล่งข้อมูล</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pStyle w:val="ListParagraph"/>
              <w:numPr>
                <w:ilvl w:val="0"/>
                <w:numId w:val="15"/>
              </w:numPr>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ศูนย์รับบริจาคอวัยวะสภากาชาดไทย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จำนวนผู้บริจาคอวัยวะจากผู้ป่วยสมองตาย (</w:t>
            </w:r>
            <w:r w:rsidRPr="005C5369">
              <w:rPr>
                <w:rFonts w:ascii="TH SarabunPSK" w:hAnsi="TH SarabunPSK" w:cs="TH SarabunPSK"/>
                <w:color w:val="000000" w:themeColor="text1"/>
                <w:sz w:val="32"/>
                <w:szCs w:val="32"/>
              </w:rPr>
              <w:t>actual donor) (</w:t>
            </w:r>
            <w:r w:rsidRPr="005C5369">
              <w:rPr>
                <w:rFonts w:ascii="TH SarabunPSK" w:hAnsi="TH SarabunPSK" w:cs="TH SarabunPSK"/>
                <w:color w:val="000000" w:themeColor="text1"/>
                <w:sz w:val="32"/>
                <w:szCs w:val="32"/>
                <w:cs/>
              </w:rPr>
              <w:t xml:space="preserve">อวัยวะบริจาคจากผู้ป่วยสมองตายทุกรายในประเทศไทยจะต้องถูกจัดสรรโดยศูนย์รับบริจาคอวัยวะสภากาชาดไทยเท่านั้น และกาชาดจะเป็นผู้รายงานจำนวน </w:t>
            </w:r>
            <w:r w:rsidRPr="005C5369">
              <w:rPr>
                <w:rFonts w:ascii="TH SarabunPSK" w:hAnsi="TH SarabunPSK" w:cs="TH SarabunPSK"/>
                <w:color w:val="000000" w:themeColor="text1"/>
                <w:sz w:val="32"/>
                <w:szCs w:val="32"/>
              </w:rPr>
              <w:t xml:space="preserve">actual donor </w:t>
            </w:r>
            <w:r w:rsidRPr="005C5369">
              <w:rPr>
                <w:rFonts w:ascii="TH SarabunPSK" w:hAnsi="TH SarabunPSK" w:cs="TH SarabunPSK"/>
                <w:color w:val="000000" w:themeColor="text1"/>
                <w:sz w:val="32"/>
                <w:szCs w:val="32"/>
                <w:cs/>
              </w:rPr>
              <w:t xml:space="preserve">ในแต่ละปีให้กับ </w:t>
            </w:r>
            <w:r w:rsidRPr="005C5369">
              <w:rPr>
                <w:rFonts w:ascii="TH SarabunPSK" w:hAnsi="TH SarabunPSK" w:cs="TH SarabunPSK"/>
                <w:color w:val="000000" w:themeColor="text1"/>
                <w:sz w:val="32"/>
                <w:szCs w:val="32"/>
              </w:rPr>
              <w:t xml:space="preserve">WHO </w:t>
            </w:r>
            <w:r w:rsidRPr="005C5369">
              <w:rPr>
                <w:rFonts w:ascii="TH SarabunPSK" w:hAnsi="TH SarabunPSK" w:cs="TH SarabunPSK"/>
                <w:color w:val="000000" w:themeColor="text1"/>
                <w:sz w:val="32"/>
                <w:szCs w:val="32"/>
                <w:cs/>
              </w:rPr>
              <w:t>จึงต้องถือรายงานของกาชาดเป็นมาตรฐาน)</w:t>
            </w:r>
          </w:p>
          <w:p w:rsidR="00F37D40" w:rsidRPr="005C5369" w:rsidRDefault="00F37D40" w:rsidP="00F37D40">
            <w:pPr>
              <w:pStyle w:val="ListParagraph"/>
              <w:numPr>
                <w:ilvl w:val="0"/>
                <w:numId w:val="15"/>
              </w:numPr>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กองยุทธศาสตร์และแผนงาน กระทรวงสาธารณสุข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จำนวนผู้ป่วยเสียชีวิตในโรงพยาบาลสังกัดกระทรวงสาธารณสุขระดับ </w:t>
            </w:r>
            <w:r w:rsidRPr="005C5369">
              <w:rPr>
                <w:rFonts w:ascii="TH SarabunPSK" w:hAnsi="TH SarabunPSK" w:cs="TH SarabunPSK"/>
                <w:color w:val="000000" w:themeColor="text1"/>
                <w:sz w:val="32"/>
                <w:szCs w:val="32"/>
              </w:rPr>
              <w:t xml:space="preserve">A </w:t>
            </w:r>
            <w:r w:rsidRPr="005C5369">
              <w:rPr>
                <w:rFonts w:ascii="TH SarabunPSK" w:hAnsi="TH SarabunPSK" w:cs="TH SarabunPSK"/>
                <w:color w:val="000000" w:themeColor="text1"/>
                <w:sz w:val="32"/>
                <w:szCs w:val="32"/>
                <w:cs/>
              </w:rPr>
              <w:t xml:space="preserve">และ </w:t>
            </w:r>
            <w:r w:rsidRPr="005C5369">
              <w:rPr>
                <w:rFonts w:ascii="TH SarabunPSK" w:hAnsi="TH SarabunPSK" w:cs="TH SarabunPSK"/>
                <w:color w:val="000000" w:themeColor="text1"/>
                <w:sz w:val="32"/>
                <w:szCs w:val="32"/>
              </w:rPr>
              <w:t xml:space="preserve">S </w:t>
            </w:r>
            <w:r w:rsidRPr="005C5369">
              <w:rPr>
                <w:rFonts w:ascii="TH SarabunPSK" w:hAnsi="TH SarabunPSK" w:cs="TH SarabunPSK"/>
                <w:color w:val="000000" w:themeColor="text1"/>
                <w:sz w:val="32"/>
                <w:szCs w:val="32"/>
                <w:cs/>
              </w:rPr>
              <w:t xml:space="preserve">ทั่วประเทศในปีงบฯ </w:t>
            </w:r>
            <w:r w:rsidRPr="005C5369">
              <w:rPr>
                <w:rFonts w:ascii="TH SarabunPSK" w:hAnsi="TH SarabunPSK" w:cs="TH SarabunPSK"/>
                <w:color w:val="000000" w:themeColor="text1"/>
                <w:sz w:val="32"/>
                <w:szCs w:val="32"/>
              </w:rPr>
              <w:t>2561</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1</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A = </w:t>
            </w:r>
            <w:r w:rsidRPr="005C5369">
              <w:rPr>
                <w:rFonts w:ascii="TH SarabunPSK" w:hAnsi="TH SarabunPSK" w:cs="TH SarabunPSK"/>
                <w:color w:val="000000" w:themeColor="text1"/>
                <w:sz w:val="32"/>
                <w:szCs w:val="32"/>
                <w:cs/>
              </w:rPr>
              <w:t>จำนวนผู้บริจาคอวัยวะจากผู้ป่วยสมองตาย (</w:t>
            </w:r>
            <w:r w:rsidRPr="005C5369">
              <w:rPr>
                <w:rFonts w:ascii="TH SarabunPSK" w:hAnsi="TH SarabunPSK" w:cs="TH SarabunPSK"/>
                <w:color w:val="000000" w:themeColor="text1"/>
                <w:sz w:val="32"/>
                <w:szCs w:val="32"/>
              </w:rPr>
              <w:t>actual donor)</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2</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tabs>
                <w:tab w:val="left" w:pos="2826"/>
              </w:tabs>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B = </w:t>
            </w:r>
            <w:r w:rsidRPr="005C5369">
              <w:rPr>
                <w:rFonts w:ascii="TH SarabunPSK" w:hAnsi="TH SarabunPSK" w:cs="TH SarabunPSK"/>
                <w:color w:val="000000" w:themeColor="text1"/>
                <w:sz w:val="32"/>
                <w:szCs w:val="32"/>
                <w:cs/>
              </w:rPr>
              <w:t>จำนวนผู้ป่วยที่เสียชีวิตใน รพ. จากทุกสาเหตุ ในปีงบประมาณ 256</w:t>
            </w:r>
            <w:r w:rsidRPr="005C5369">
              <w:rPr>
                <w:rFonts w:ascii="TH SarabunPSK" w:hAnsi="TH SarabunPSK" w:cs="TH SarabunPSK"/>
                <w:color w:val="000000" w:themeColor="text1"/>
                <w:sz w:val="32"/>
                <w:szCs w:val="32"/>
              </w:rPr>
              <w:t>1</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สูตรคำนวณตัวชี้วัด </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(A/B)x100</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ระยะเวลาประเมินผล</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ไตรมาส </w:t>
            </w:r>
            <w:r w:rsidRPr="005C5369">
              <w:rPr>
                <w:rFonts w:ascii="TH SarabunPSK" w:hAnsi="TH SarabunPSK" w:cs="TH SarabunPSK"/>
                <w:color w:val="000000" w:themeColor="text1"/>
                <w:sz w:val="32"/>
                <w:szCs w:val="32"/>
              </w:rPr>
              <w:t xml:space="preserve">1 2 3 </w:t>
            </w:r>
            <w:r w:rsidRPr="005C5369">
              <w:rPr>
                <w:rFonts w:ascii="TH SarabunPSK" w:hAnsi="TH SarabunPSK" w:cs="TH SarabunPSK"/>
                <w:color w:val="000000" w:themeColor="text1"/>
                <w:sz w:val="32"/>
                <w:szCs w:val="32"/>
                <w:cs/>
              </w:rPr>
              <w:t>และ</w:t>
            </w:r>
          </w:p>
        </w:tc>
      </w:tr>
      <w:tr w:rsidR="00F37D40"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33"/>
        </w:trPr>
        <w:tc>
          <w:tcPr>
            <w:tcW w:w="10349" w:type="dxa"/>
            <w:gridSpan w:val="2"/>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เกณฑ์การประเมิน :</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2562</w:t>
            </w:r>
            <w:r w:rsidRPr="005C5369">
              <w:rPr>
                <w:rFonts w:ascii="TH SarabunPSK" w:hAnsi="TH SarabunPSK" w:cs="TH SarabunPSK"/>
                <w:b/>
                <w:bCs/>
                <w:color w:val="000000" w:themeColor="text1"/>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F37D40" w:rsidRPr="005C5369" w:rsidTr="00F37D40">
              <w:tc>
                <w:tcPr>
                  <w:tcW w:w="2405"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F37D40" w:rsidRPr="005C5369" w:rsidTr="00F37D40">
              <w:tc>
                <w:tcPr>
                  <w:tcW w:w="2405"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0.2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0.4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0.6 : 100</w:t>
                  </w:r>
                </w:p>
              </w:tc>
              <w:tc>
                <w:tcPr>
                  <w:tcW w:w="2126"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0.8 : 100</w:t>
                  </w:r>
                </w:p>
              </w:tc>
            </w:tr>
          </w:tbl>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2563</w:t>
            </w:r>
            <w:r w:rsidRPr="005C5369">
              <w:rPr>
                <w:rFonts w:ascii="TH SarabunPSK" w:hAnsi="TH SarabunPSK" w:cs="TH SarabunPSK"/>
                <w:b/>
                <w:bCs/>
                <w:color w:val="000000" w:themeColor="text1"/>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F37D40" w:rsidRPr="005C5369" w:rsidTr="00F37D40">
              <w:tc>
                <w:tcPr>
                  <w:tcW w:w="2405"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F37D40" w:rsidRPr="005C5369" w:rsidTr="00F37D40">
              <w:trPr>
                <w:trHeight w:val="178"/>
              </w:trPr>
              <w:tc>
                <w:tcPr>
                  <w:tcW w:w="2405"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0.225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0.45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0.675 : 100</w:t>
                  </w:r>
                </w:p>
              </w:tc>
              <w:tc>
                <w:tcPr>
                  <w:tcW w:w="2126"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0.9 : 100</w:t>
                  </w:r>
                </w:p>
              </w:tc>
            </w:tr>
          </w:tbl>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2564</w:t>
            </w:r>
            <w:r w:rsidRPr="005C5369">
              <w:rPr>
                <w:rFonts w:ascii="TH SarabunPSK" w:hAnsi="TH SarabunPSK" w:cs="TH SarabunPSK"/>
                <w:b/>
                <w:bCs/>
                <w:color w:val="000000" w:themeColor="text1"/>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F37D40" w:rsidRPr="005C5369" w:rsidTr="00F37D40">
              <w:tc>
                <w:tcPr>
                  <w:tcW w:w="2405"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10"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9เดือน</w:t>
                  </w:r>
                </w:p>
              </w:tc>
              <w:tc>
                <w:tcPr>
                  <w:tcW w:w="2126" w:type="dxa"/>
                  <w:shd w:val="clear" w:color="auto" w:fill="auto"/>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12เดือน</w:t>
                  </w:r>
                </w:p>
              </w:tc>
            </w:tr>
            <w:tr w:rsidR="00F37D40" w:rsidRPr="005C5369" w:rsidTr="00F37D40">
              <w:tc>
                <w:tcPr>
                  <w:tcW w:w="2405"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0.25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0.5 : 100</w:t>
                  </w:r>
                </w:p>
              </w:tc>
              <w:tc>
                <w:tcPr>
                  <w:tcW w:w="2410"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0.75 : 100</w:t>
                  </w:r>
                </w:p>
              </w:tc>
              <w:tc>
                <w:tcPr>
                  <w:tcW w:w="2126" w:type="dxa"/>
                  <w:shd w:val="clear" w:color="auto" w:fill="auto"/>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1.0 : 100</w:t>
                  </w:r>
                </w:p>
              </w:tc>
            </w:tr>
          </w:tbl>
          <w:p w:rsidR="00F37D40" w:rsidRPr="005C5369" w:rsidRDefault="00F37D40" w:rsidP="00F37D40">
            <w:pPr>
              <w:contextualSpacing/>
              <w:rPr>
                <w:rFonts w:ascii="TH SarabunPSK" w:hAnsi="TH SarabunPSK" w:cs="TH SarabunPSK"/>
                <w:b/>
                <w:bCs/>
                <w:color w:val="000000" w:themeColor="text1"/>
                <w:sz w:val="32"/>
                <w:szCs w:val="32"/>
              </w:rPr>
            </w:pP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วิธีการประเมินผล : </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ประเมินผลรายไตรมาส และ สรุปผลการประเมิน ณ สิ้นปีงบประมาณ</w:t>
            </w:r>
          </w:p>
        </w:tc>
      </w:tr>
      <w:tr w:rsidR="00F37D40" w:rsidRPr="005C5369" w:rsidTr="00F37D40">
        <w:trPr>
          <w:trHeight w:val="96"/>
        </w:trPr>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เอกสารสนับสนุน : </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รายงานประจำปีศูนย์รับบริจาคอวัยวะสภากาชาดไทย</w:t>
            </w:r>
          </w:p>
        </w:tc>
      </w:tr>
      <w:tr w:rsidR="00F37D40" w:rsidRPr="005C5369" w:rsidTr="00F37D40">
        <w:trPr>
          <w:trHeight w:val="1069"/>
        </w:trPr>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รายละเอียดข้อมูลพื้นฐาน</w:t>
            </w:r>
          </w:p>
        </w:tc>
        <w:tc>
          <w:tcPr>
            <w:tcW w:w="7655"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2"/>
              <w:gridCol w:w="1372"/>
              <w:gridCol w:w="1372"/>
              <w:gridCol w:w="1372"/>
              <w:gridCol w:w="1372"/>
            </w:tblGrid>
            <w:tr w:rsidR="00F37D40" w:rsidRPr="005C5369" w:rsidTr="00F37D40">
              <w:trPr>
                <w:jc w:val="center"/>
              </w:trPr>
              <w:tc>
                <w:tcPr>
                  <w:tcW w:w="1372" w:type="dxa"/>
                  <w:vMerge w:val="restart"/>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Baseline data</w:t>
                  </w:r>
                </w:p>
              </w:tc>
              <w:tc>
                <w:tcPr>
                  <w:tcW w:w="1372" w:type="dxa"/>
                  <w:vMerge w:val="restart"/>
                </w:tcPr>
                <w:p w:rsidR="00F37D40" w:rsidRPr="005C5369" w:rsidRDefault="00F37D40"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หน่วยวัด</w:t>
                  </w:r>
                </w:p>
              </w:tc>
              <w:tc>
                <w:tcPr>
                  <w:tcW w:w="4116" w:type="dxa"/>
                  <w:gridSpan w:val="3"/>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ผลการดำเนินงานในรอบปีงบประมาณ พ.ศ.</w:t>
                  </w:r>
                </w:p>
              </w:tc>
            </w:tr>
            <w:tr w:rsidR="00F37D40" w:rsidRPr="005C5369" w:rsidTr="00F37D40">
              <w:trPr>
                <w:jc w:val="center"/>
              </w:trPr>
              <w:tc>
                <w:tcPr>
                  <w:tcW w:w="1372" w:type="dxa"/>
                  <w:vMerge/>
                </w:tcPr>
                <w:p w:rsidR="00F37D40" w:rsidRPr="005C5369" w:rsidRDefault="00F37D40" w:rsidP="00F37D40">
                  <w:pPr>
                    <w:contextualSpacing/>
                    <w:jc w:val="center"/>
                    <w:rPr>
                      <w:rFonts w:ascii="TH SarabunPSK" w:hAnsi="TH SarabunPSK" w:cs="TH SarabunPSK"/>
                      <w:b/>
                      <w:bCs/>
                      <w:color w:val="000000" w:themeColor="text1"/>
                      <w:sz w:val="32"/>
                      <w:szCs w:val="32"/>
                    </w:rPr>
                  </w:pPr>
                </w:p>
              </w:tc>
              <w:tc>
                <w:tcPr>
                  <w:tcW w:w="1372" w:type="dxa"/>
                  <w:vMerge/>
                </w:tcPr>
                <w:p w:rsidR="00F37D40" w:rsidRPr="005C5369" w:rsidRDefault="00F37D40" w:rsidP="00F37D40">
                  <w:pPr>
                    <w:contextualSpacing/>
                    <w:jc w:val="center"/>
                    <w:rPr>
                      <w:rFonts w:ascii="TH SarabunPSK" w:hAnsi="TH SarabunPSK" w:cs="TH SarabunPSK"/>
                      <w:b/>
                      <w:bCs/>
                      <w:color w:val="000000" w:themeColor="text1"/>
                      <w:sz w:val="32"/>
                      <w:szCs w:val="32"/>
                    </w:rPr>
                  </w:pPr>
                </w:p>
              </w:tc>
              <w:tc>
                <w:tcPr>
                  <w:tcW w:w="1372" w:type="dxa"/>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255</w:t>
                  </w:r>
                  <w:r w:rsidRPr="005C5369">
                    <w:rPr>
                      <w:rFonts w:ascii="TH SarabunPSK" w:hAnsi="TH SarabunPSK" w:cs="TH SarabunPSK"/>
                      <w:b/>
                      <w:bCs/>
                      <w:color w:val="000000" w:themeColor="text1"/>
                      <w:sz w:val="32"/>
                      <w:szCs w:val="32"/>
                    </w:rPr>
                    <w:t>8</w:t>
                  </w:r>
                </w:p>
              </w:tc>
              <w:tc>
                <w:tcPr>
                  <w:tcW w:w="1372" w:type="dxa"/>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255</w:t>
                  </w:r>
                  <w:r w:rsidRPr="005C5369">
                    <w:rPr>
                      <w:rFonts w:ascii="TH SarabunPSK" w:hAnsi="TH SarabunPSK" w:cs="TH SarabunPSK"/>
                      <w:b/>
                      <w:bCs/>
                      <w:color w:val="000000" w:themeColor="text1"/>
                      <w:sz w:val="32"/>
                      <w:szCs w:val="32"/>
                    </w:rPr>
                    <w:t>9</w:t>
                  </w:r>
                </w:p>
              </w:tc>
              <w:tc>
                <w:tcPr>
                  <w:tcW w:w="1372" w:type="dxa"/>
                </w:tcPr>
                <w:p w:rsidR="00F37D40" w:rsidRPr="005C5369" w:rsidRDefault="00F37D40"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w:t>
                  </w:r>
                  <w:r w:rsidRPr="005C5369">
                    <w:rPr>
                      <w:rFonts w:ascii="TH SarabunPSK" w:hAnsi="TH SarabunPSK" w:cs="TH SarabunPSK"/>
                      <w:b/>
                      <w:bCs/>
                      <w:color w:val="000000" w:themeColor="text1"/>
                      <w:sz w:val="32"/>
                      <w:szCs w:val="32"/>
                    </w:rPr>
                    <w:t>60</w:t>
                  </w:r>
                </w:p>
              </w:tc>
            </w:tr>
            <w:tr w:rsidR="00F37D40" w:rsidRPr="005C5369" w:rsidTr="00F37D40">
              <w:trPr>
                <w:jc w:val="center"/>
              </w:trPr>
              <w:tc>
                <w:tcPr>
                  <w:tcW w:w="1372" w:type="dxa"/>
                </w:tcPr>
                <w:p w:rsidR="00F37D40" w:rsidRPr="005C5369" w:rsidRDefault="00F37D40" w:rsidP="00F37D40">
                  <w:pPr>
                    <w:contextualSpacing/>
                    <w:jc w:val="center"/>
                    <w:rPr>
                      <w:rFonts w:ascii="TH SarabunPSK" w:hAnsi="TH SarabunPSK" w:cs="TH SarabunPSK"/>
                      <w:color w:val="000000" w:themeColor="text1"/>
                      <w:sz w:val="32"/>
                      <w:szCs w:val="32"/>
                    </w:rPr>
                  </w:pPr>
                </w:p>
              </w:tc>
              <w:tc>
                <w:tcPr>
                  <w:tcW w:w="1372" w:type="dxa"/>
                </w:tcPr>
                <w:p w:rsidR="00F37D40" w:rsidRPr="005C5369" w:rsidRDefault="00F37D40" w:rsidP="00F37D40">
                  <w:pPr>
                    <w:contextualSpacing/>
                    <w:jc w:val="center"/>
                    <w:rPr>
                      <w:rFonts w:ascii="TH SarabunPSK" w:hAnsi="TH SarabunPSK" w:cs="TH SarabunPSK"/>
                      <w:color w:val="000000" w:themeColor="text1"/>
                      <w:sz w:val="32"/>
                      <w:szCs w:val="32"/>
                    </w:rPr>
                  </w:pPr>
                </w:p>
              </w:tc>
              <w:tc>
                <w:tcPr>
                  <w:tcW w:w="1372" w:type="dxa"/>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0.31</w:t>
                  </w:r>
                </w:p>
              </w:tc>
              <w:tc>
                <w:tcPr>
                  <w:tcW w:w="1372" w:type="dxa"/>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0.30</w:t>
                  </w:r>
                </w:p>
              </w:tc>
              <w:tc>
                <w:tcPr>
                  <w:tcW w:w="1372" w:type="dxa"/>
                </w:tcPr>
                <w:p w:rsidR="00F37D40" w:rsidRPr="005C5369" w:rsidRDefault="00F37D40"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0.45</w:t>
                  </w:r>
                </w:p>
              </w:tc>
            </w:tr>
          </w:tbl>
          <w:p w:rsidR="00F37D40" w:rsidRPr="005C5369" w:rsidRDefault="00F37D40" w:rsidP="00F37D40">
            <w:pPr>
              <w:contextualSpacing/>
              <w:rPr>
                <w:rFonts w:ascii="TH SarabunPSK" w:hAnsi="TH SarabunPSK" w:cs="TH SarabunPSK"/>
                <w:color w:val="000000" w:themeColor="text1"/>
                <w:sz w:val="32"/>
                <w:szCs w:val="32"/>
              </w:rPr>
            </w:pP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ผู้ให้ข้อมูลทางวิชาการ /</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ผู้ประสานงานตัวชี้วัด</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พ.ญ.กรทิพย์ ผลโภค</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นายแพทย์ชำนาญการ</w:t>
            </w:r>
          </w:p>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โทรศัพท์มือถือ : </w:t>
            </w:r>
            <w:r w:rsidRPr="005C5369">
              <w:rPr>
                <w:rFonts w:ascii="TH SarabunPSK" w:hAnsi="TH SarabunPSK" w:cs="TH SarabunPSK"/>
                <w:color w:val="000000" w:themeColor="text1"/>
                <w:sz w:val="32"/>
                <w:szCs w:val="32"/>
              </w:rPr>
              <w:t>095-4091619</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jibpat@yahoo.com</w:t>
            </w:r>
          </w:p>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รพ.ราชวิถี กรมการแพทย์</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หน่วยงานประมวลผลและจัดทำข้อมูล</w:t>
            </w:r>
          </w:p>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(ระดับส่วนกลาง)</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นส.วราภรณ์  อ่ำช้าง</w:t>
            </w:r>
            <w:r w:rsidRPr="005C5369">
              <w:rPr>
                <w:rFonts w:ascii="TH SarabunPSK" w:hAnsi="TH SarabunPSK" w:cs="TH SarabunPSK"/>
                <w:strike/>
                <w:color w:val="0070C0"/>
                <w:sz w:val="32"/>
                <w:szCs w:val="32"/>
                <w:cs/>
              </w:rPr>
              <w:tab/>
            </w:r>
            <w:r w:rsidRPr="005C5369">
              <w:rPr>
                <w:rFonts w:ascii="TH SarabunPSK" w:hAnsi="TH SarabunPSK" w:cs="TH SarabunPSK"/>
                <w:strike/>
                <w:color w:val="0070C0"/>
                <w:sz w:val="32"/>
                <w:szCs w:val="32"/>
                <w:cs/>
              </w:rPr>
              <w:tab/>
            </w:r>
            <w:r w:rsidRPr="005C5369">
              <w:rPr>
                <w:rFonts w:ascii="TH SarabunPSK" w:hAnsi="TH SarabunPSK" w:cs="TH SarabunPSK"/>
                <w:strike/>
                <w:color w:val="0070C0"/>
                <w:sz w:val="32"/>
                <w:szCs w:val="32"/>
                <w:cs/>
              </w:rPr>
              <w:tab/>
              <w:t>นักวิชาการสาธารณสุขชำนาญการ</w:t>
            </w:r>
          </w:p>
          <w:p w:rsidR="00F37D40" w:rsidRPr="005C5369" w:rsidRDefault="00F37D40"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โทรศัพท์มือถือ : </w:t>
            </w:r>
            <w:r w:rsidRPr="005C5369">
              <w:rPr>
                <w:rFonts w:ascii="TH SarabunPSK" w:hAnsi="TH SarabunPSK" w:cs="TH SarabunPSK"/>
                <w:strike/>
                <w:color w:val="0070C0"/>
                <w:sz w:val="32"/>
                <w:szCs w:val="32"/>
              </w:rPr>
              <w:t>061-4851286</w:t>
            </w:r>
            <w:r w:rsidRPr="005C5369">
              <w:rPr>
                <w:rFonts w:ascii="TH SarabunPSK" w:hAnsi="TH SarabunPSK" w:cs="TH SarabunPSK"/>
                <w:strike/>
                <w:color w:val="0070C0"/>
                <w:sz w:val="32"/>
                <w:szCs w:val="32"/>
                <w:cs/>
              </w:rPr>
              <w:tab/>
            </w:r>
            <w:r w:rsidRPr="005C5369">
              <w:rPr>
                <w:rFonts w:ascii="TH SarabunPSK" w:hAnsi="TH SarabunPSK" w:cs="TH SarabunPSK"/>
                <w:strike/>
                <w:color w:val="0070C0"/>
                <w:sz w:val="32"/>
                <w:szCs w:val="32"/>
                <w:cs/>
              </w:rPr>
              <w:tab/>
            </w:r>
            <w:r w:rsidRPr="005C5369">
              <w:rPr>
                <w:rFonts w:ascii="TH SarabunPSK" w:hAnsi="TH SarabunPSK" w:cs="TH SarabunPSK"/>
                <w:strike/>
                <w:color w:val="0070C0"/>
                <w:sz w:val="32"/>
                <w:szCs w:val="32"/>
              </w:rPr>
              <w:t>E-mail : Primary05@hotmail.com</w:t>
            </w:r>
          </w:p>
          <w:p w:rsidR="00F37D40" w:rsidRPr="005C5369" w:rsidRDefault="00F37D40" w:rsidP="00F37D40">
            <w:pPr>
              <w:contextualSpacing/>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t>กองบริหารการสาธารณสุข</w:t>
            </w:r>
          </w:p>
          <w:p w:rsidR="00F37D40" w:rsidRPr="005C5369" w:rsidRDefault="00F37D40"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นางสาววิไลวรรณ ไชยวาริต                นักวิชาการสาธารณสุข </w:t>
            </w:r>
          </w:p>
          <w:p w:rsidR="00F37D40" w:rsidRPr="005C5369" w:rsidRDefault="00F37D40"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โทรศัพท์มือถือ 092-6822755</w:t>
            </w:r>
            <w:r w:rsidRPr="005C5369">
              <w:rPr>
                <w:rFonts w:ascii="TH SarabunPSK" w:hAnsi="TH SarabunPSK" w:cs="TH SarabunPSK"/>
                <w:color w:val="FF0000"/>
                <w:sz w:val="32"/>
                <w:szCs w:val="32"/>
              </w:rPr>
              <w:t xml:space="preserve">              E-mail : w-wunchai@hotmail.com </w:t>
            </w:r>
          </w:p>
          <w:p w:rsidR="00F37D40" w:rsidRPr="005C5369" w:rsidRDefault="00F37D40" w:rsidP="00F37D40">
            <w:pPr>
              <w:contextualSpacing/>
              <w:rPr>
                <w:rFonts w:ascii="TH SarabunPSK" w:hAnsi="TH SarabunPSK" w:cs="TH SarabunPSK"/>
                <w:b/>
                <w:bCs/>
                <w:color w:val="FF0000"/>
                <w:sz w:val="32"/>
                <w:szCs w:val="32"/>
              </w:rPr>
            </w:pPr>
            <w:r w:rsidRPr="005C5369">
              <w:rPr>
                <w:rFonts w:ascii="TH SarabunPSK" w:hAnsi="TH SarabunPSK" w:cs="TH SarabunPSK"/>
                <w:b/>
                <w:bCs/>
                <w:color w:val="FF0000"/>
                <w:sz w:val="32"/>
                <w:szCs w:val="32"/>
                <w:cs/>
              </w:rPr>
              <w:t>กองบริหารการสาธารณสุข</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กลุ่มงานนิเทศระบบการแพทย์ สำนักนิเทศระบบการแพทย์ กรมการแพทย์</w:t>
            </w:r>
          </w:p>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โทรศัพท์ที่ทำงาน : 0 2590 6358</w:t>
            </w:r>
            <w:r w:rsidRPr="005C5369">
              <w:rPr>
                <w:rFonts w:ascii="TH SarabunPSK" w:hAnsi="TH SarabunPSK" w:cs="TH SarabunPSK"/>
                <w:color w:val="000000" w:themeColor="text1"/>
                <w:sz w:val="32"/>
                <w:szCs w:val="32"/>
              </w:rPr>
              <w:t>-59</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cs/>
              </w:rPr>
              <w:tab/>
              <w:t xml:space="preserve">โทรสาร : 0 2965 9851   </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rPr>
              <w:t>E-mail : supervision.dms@gmail.com</w:t>
            </w:r>
          </w:p>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สำนักยุทธศาสตร์การแพทย์</w:t>
            </w:r>
          </w:p>
          <w:p w:rsidR="00F37D40" w:rsidRPr="005C5369" w:rsidRDefault="00F37D40" w:rsidP="00F37D40">
            <w:pPr>
              <w:ind w:right="-250"/>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นายปวิช อภิปาลกุล</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นักวิเคราะห์นโยบายและแผนปฏิบัติการ</w:t>
            </w:r>
          </w:p>
          <w:p w:rsidR="00F37D40" w:rsidRPr="005C5369" w:rsidRDefault="00F37D40" w:rsidP="00F37D40">
            <w:pPr>
              <w:ind w:right="-250"/>
              <w:contextualSpacing/>
              <w:jc w:val="both"/>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02-59</w:t>
            </w:r>
            <w:r w:rsidRPr="005C5369">
              <w:rPr>
                <w:rFonts w:ascii="TH SarabunPSK" w:hAnsi="TH SarabunPSK" w:cs="TH SarabunPSK"/>
                <w:color w:val="000000" w:themeColor="text1"/>
                <w:sz w:val="32"/>
                <w:szCs w:val="32"/>
                <w:cs/>
              </w:rPr>
              <w:t xml:space="preserve">06352   </w:t>
            </w:r>
            <w:r w:rsidRPr="005C5369">
              <w:rPr>
                <w:rFonts w:ascii="TH SarabunPSK" w:hAnsi="TH SarabunPSK" w:cs="TH SarabunPSK"/>
                <w:color w:val="000000" w:themeColor="text1"/>
                <w:sz w:val="32"/>
                <w:szCs w:val="32"/>
                <w:cs/>
              </w:rPr>
              <w:tab/>
              <w:t>โทรศัพท์มือถือ :</w:t>
            </w:r>
            <w:r w:rsidRPr="005C5369">
              <w:rPr>
                <w:rStyle w:val="apple-converted-space"/>
                <w:rFonts w:ascii="TH SarabunPSK" w:hAnsi="TH SarabunPSK" w:cs="TH SarabunPSK"/>
                <w:color w:val="000000" w:themeColor="text1"/>
                <w:sz w:val="32"/>
                <w:szCs w:val="32"/>
                <w:shd w:val="clear" w:color="auto" w:fill="FFFFFF"/>
              </w:rPr>
              <w:t> </w:t>
            </w:r>
            <w:r w:rsidRPr="005C5369">
              <w:rPr>
                <w:rFonts w:ascii="TH SarabunPSK" w:hAnsi="TH SarabunPSK" w:cs="TH SarabunPSK"/>
                <w:color w:val="000000" w:themeColor="text1"/>
                <w:sz w:val="32"/>
                <w:szCs w:val="32"/>
                <w:cs/>
              </w:rPr>
              <w:t>085</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9594499</w:t>
            </w:r>
          </w:p>
          <w:p w:rsidR="00F37D40" w:rsidRPr="005C5369" w:rsidRDefault="00F37D40"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โทรสาร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02</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5918279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eva634752@gmail.com</w:t>
            </w:r>
          </w:p>
        </w:tc>
      </w:tr>
      <w:tr w:rsidR="00F37D40" w:rsidRPr="005C5369" w:rsidTr="00F37D40">
        <w:tc>
          <w:tcPr>
            <w:tcW w:w="2694"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ผู้รับผิดชอบการรายงานผลการดำเนินงาน</w:t>
            </w:r>
          </w:p>
        </w:tc>
        <w:tc>
          <w:tcPr>
            <w:tcW w:w="7655" w:type="dxa"/>
            <w:tcBorders>
              <w:top w:val="single" w:sz="4" w:space="0" w:color="auto"/>
              <w:left w:val="single" w:sz="4" w:space="0" w:color="auto"/>
              <w:bottom w:val="single" w:sz="4" w:space="0" w:color="auto"/>
              <w:right w:val="single" w:sz="4" w:space="0" w:color="auto"/>
            </w:tcBorders>
          </w:tcPr>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พ.ญ.กรทิพย์ ผลโภค</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นายแพทย์ชำนาญการ</w:t>
            </w:r>
          </w:p>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โทรศัพท์มือถือ : </w:t>
            </w:r>
            <w:r w:rsidRPr="005C5369">
              <w:rPr>
                <w:rFonts w:ascii="TH SarabunPSK" w:hAnsi="TH SarabunPSK" w:cs="TH SarabunPSK"/>
                <w:color w:val="000000" w:themeColor="text1"/>
                <w:sz w:val="32"/>
                <w:szCs w:val="32"/>
              </w:rPr>
              <w:t>095-4091619</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jibpat@yahoo.com</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รพ.ราชวิถี กรมการแพทย์</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กลุ่มงานนิเทศระบบการแพทย์ สำนักนิเทศระบบการแพทย์ กรมการแพทย์</w:t>
            </w:r>
          </w:p>
          <w:p w:rsidR="00F37D40" w:rsidRPr="005C5369" w:rsidRDefault="00F37D40"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โทรศัพท์ที่ทำงาน : 0 2590 6358</w:t>
            </w:r>
            <w:r w:rsidRPr="005C5369">
              <w:rPr>
                <w:rFonts w:ascii="TH SarabunPSK" w:hAnsi="TH SarabunPSK" w:cs="TH SarabunPSK"/>
                <w:color w:val="000000" w:themeColor="text1"/>
                <w:sz w:val="32"/>
                <w:szCs w:val="32"/>
              </w:rPr>
              <w:t>-59</w:t>
            </w:r>
            <w:r w:rsidRPr="005C5369">
              <w:rPr>
                <w:rFonts w:ascii="TH SarabunPSK" w:hAnsi="TH SarabunPSK" w:cs="TH SarabunPSK"/>
                <w:color w:val="000000" w:themeColor="text1"/>
                <w:sz w:val="32"/>
                <w:szCs w:val="32"/>
                <w:cs/>
              </w:rPr>
              <w:tab/>
              <w:t xml:space="preserve">โทรสาร : 0 2965 9851   </w:t>
            </w:r>
          </w:p>
          <w:p w:rsidR="00F37D40" w:rsidRPr="005C5369" w:rsidRDefault="00F37D40" w:rsidP="00F37D40">
            <w:pPr>
              <w:contextualSpacing/>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rPr>
              <w:t>E-mail : supervision.dms@gmail.com</w:t>
            </w:r>
          </w:p>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สำนักยุทธศาสตร์การแพทย์</w:t>
            </w:r>
          </w:p>
          <w:p w:rsidR="00F37D40" w:rsidRPr="005C5369" w:rsidRDefault="00F37D40" w:rsidP="00F37D40">
            <w:pPr>
              <w:ind w:right="-250"/>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นายปวิช อภิปาลกุล</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นักวิเคราะห์นโยบายและแผนปฏิบัติการ</w:t>
            </w:r>
          </w:p>
          <w:p w:rsidR="00F37D40" w:rsidRPr="005C5369" w:rsidRDefault="00F37D40" w:rsidP="00F37D40">
            <w:pPr>
              <w:ind w:right="-250"/>
              <w:contextualSpacing/>
              <w:jc w:val="both"/>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02-59</w:t>
            </w:r>
            <w:r w:rsidRPr="005C5369">
              <w:rPr>
                <w:rFonts w:ascii="TH SarabunPSK" w:hAnsi="TH SarabunPSK" w:cs="TH SarabunPSK"/>
                <w:color w:val="000000" w:themeColor="text1"/>
                <w:sz w:val="32"/>
                <w:szCs w:val="32"/>
                <w:cs/>
              </w:rPr>
              <w:t xml:space="preserve">06352   </w:t>
            </w:r>
            <w:r w:rsidRPr="005C5369">
              <w:rPr>
                <w:rFonts w:ascii="TH SarabunPSK" w:hAnsi="TH SarabunPSK" w:cs="TH SarabunPSK"/>
                <w:color w:val="000000" w:themeColor="text1"/>
                <w:sz w:val="32"/>
                <w:szCs w:val="32"/>
                <w:cs/>
              </w:rPr>
              <w:tab/>
              <w:t>โทรศัพท์มือถือ :</w:t>
            </w:r>
            <w:r w:rsidRPr="005C5369">
              <w:rPr>
                <w:rStyle w:val="apple-converted-space"/>
                <w:rFonts w:ascii="TH SarabunPSK" w:hAnsi="TH SarabunPSK" w:cs="TH SarabunPSK"/>
                <w:color w:val="000000" w:themeColor="text1"/>
                <w:sz w:val="32"/>
                <w:szCs w:val="32"/>
                <w:shd w:val="clear" w:color="auto" w:fill="FFFFFF"/>
              </w:rPr>
              <w:t> </w:t>
            </w:r>
            <w:r w:rsidRPr="005C5369">
              <w:rPr>
                <w:rFonts w:ascii="TH SarabunPSK" w:hAnsi="TH SarabunPSK" w:cs="TH SarabunPSK"/>
                <w:color w:val="000000" w:themeColor="text1"/>
                <w:sz w:val="32"/>
                <w:szCs w:val="32"/>
                <w:cs/>
              </w:rPr>
              <w:t>085</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9594499</w:t>
            </w:r>
          </w:p>
          <w:p w:rsidR="00F37D40" w:rsidRPr="005C5369" w:rsidRDefault="00F37D40"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color w:val="000000" w:themeColor="text1"/>
                <w:sz w:val="32"/>
                <w:szCs w:val="32"/>
                <w:cs/>
              </w:rPr>
              <w:t xml:space="preserve">โทรสาร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02</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5918279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eva634752@gmail.com</w:t>
            </w:r>
          </w:p>
        </w:tc>
      </w:tr>
    </w:tbl>
    <w:p w:rsidR="00A73CC8" w:rsidRPr="005C5369" w:rsidRDefault="00A73CC8">
      <w:pPr>
        <w:rPr>
          <w:rFonts w:ascii="TH SarabunPSK" w:hAnsi="TH SarabunPSK" w:cs="TH SarabunPSK"/>
          <w:sz w:val="32"/>
          <w:szCs w:val="32"/>
          <w:cs/>
        </w:rPr>
      </w:pPr>
    </w:p>
    <w:p w:rsidR="00A73CC8" w:rsidRPr="005C5369" w:rsidRDefault="00A73CC8">
      <w:pPr>
        <w:rPr>
          <w:rFonts w:ascii="TH SarabunPSK" w:hAnsi="TH SarabunPSK" w:cs="TH SarabunPSK"/>
          <w:sz w:val="32"/>
          <w:szCs w:val="32"/>
        </w:rPr>
      </w:pPr>
    </w:p>
    <w:tbl>
      <w:tblPr>
        <w:tblW w:w="103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7655"/>
      </w:tblGrid>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b/>
                <w:bCs/>
                <w:color w:val="000000" w:themeColor="text1"/>
                <w:sz w:val="32"/>
                <w:szCs w:val="32"/>
              </w:rPr>
              <w:t>Service Excellence</w:t>
            </w:r>
            <w:r w:rsidRPr="005C5369">
              <w:rPr>
                <w:rFonts w:ascii="TH SarabunPSK" w:hAnsi="TH SarabunPSK" w:cs="TH SarabunPSK"/>
                <w:b/>
                <w:bCs/>
                <w:color w:val="000000" w:themeColor="text1"/>
                <w:sz w:val="32"/>
                <w:szCs w:val="32"/>
                <w:cs/>
              </w:rPr>
              <w:t xml:space="preserve"> (ยุทธศาสตร์ด้านบริการเป็นเลิศ)</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8. การพัฒนาตามโครงการเฉลิมพระเกียรติและพื้นที่เฉพาะ</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jc w:val="thaiDistribute"/>
              <w:rPr>
                <w:rFonts w:ascii="TH SarabunPSK" w:hAnsi="TH SarabunPSK" w:cs="TH SarabunPSK"/>
                <w:b/>
                <w:bCs/>
                <w:color w:val="000000" w:themeColor="text1"/>
                <w:spacing w:val="-4"/>
                <w:sz w:val="32"/>
                <w:szCs w:val="32"/>
              </w:rPr>
            </w:pPr>
            <w:r w:rsidRPr="005C5369">
              <w:rPr>
                <w:rFonts w:ascii="TH SarabunPSK" w:hAnsi="TH SarabunPSK" w:cs="TH SarabunPSK"/>
                <w:b/>
                <w:bCs/>
                <w:color w:val="000000" w:themeColor="text1"/>
                <w:spacing w:val="-4"/>
                <w:sz w:val="32"/>
                <w:szCs w:val="32"/>
                <w:cs/>
              </w:rPr>
              <w:t>1. โครงการคุ้มครองสุขภาพประชาชนจากมลพิษสิ่งแวดล้อมในพื้นที่เสี่ยง (</w:t>
            </w:r>
            <w:r w:rsidRPr="005C5369">
              <w:rPr>
                <w:rFonts w:ascii="TH SarabunPSK" w:hAnsi="TH SarabunPSK" w:cs="TH SarabunPSK"/>
                <w:b/>
                <w:bCs/>
                <w:color w:val="000000" w:themeColor="text1"/>
                <w:spacing w:val="-4"/>
                <w:sz w:val="32"/>
                <w:szCs w:val="32"/>
              </w:rPr>
              <w:t>Hot Zone)</w:t>
            </w:r>
            <w:r w:rsidRPr="005C5369">
              <w:rPr>
                <w:rFonts w:ascii="TH SarabunPSK" w:hAnsi="TH SarabunPSK" w:cs="TH SarabunPSK"/>
                <w:b/>
                <w:bCs/>
                <w:color w:val="000000" w:themeColor="text1"/>
                <w:spacing w:val="-4"/>
                <w:sz w:val="32"/>
                <w:szCs w:val="32"/>
                <w:cs/>
              </w:rPr>
              <w:t xml:space="preserve"> </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จังหวัด</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39</w:t>
            </w:r>
            <w:r w:rsidRPr="005C5369">
              <w:rPr>
                <w:rFonts w:ascii="TH SarabunPSK" w:hAnsi="TH SarabunPSK" w:cs="TH SarabunPSK"/>
                <w:b/>
                <w:bCs/>
                <w:color w:val="000000" w:themeColor="text1"/>
                <w:sz w:val="32"/>
                <w:szCs w:val="32"/>
                <w:cs/>
              </w:rPr>
              <w:t>. ร้อยละของจังหวัดที่มีระบบจัดการปัจจัยเสี่ยงจากสิ่งแวดล้อมและสุขภาพอย่างบูรณาการมีประสิทธิภาพและยั่งยืน</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tabs>
                <w:tab w:val="left" w:pos="1260"/>
                <w:tab w:val="left" w:pos="8460"/>
              </w:tabs>
              <w:contextualSpacing/>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จังหวัดมีระบบจัดการ</w:t>
            </w:r>
            <w:bookmarkStart w:id="1" w:name="OLE_LINK1"/>
            <w:bookmarkStart w:id="2" w:name="OLE_LINK2"/>
            <w:r w:rsidRPr="005C5369">
              <w:rPr>
                <w:rFonts w:ascii="TH SarabunPSK" w:hAnsi="TH SarabunPSK" w:cs="TH SarabunPSK"/>
                <w:b/>
                <w:bCs/>
                <w:color w:val="000000" w:themeColor="text1"/>
                <w:sz w:val="32"/>
                <w:szCs w:val="32"/>
                <w:cs/>
              </w:rPr>
              <w:t>ปัจจัยเสี่ยงด้านสิ่งแวดล้อม</w:t>
            </w:r>
            <w:bookmarkEnd w:id="1"/>
            <w:bookmarkEnd w:id="2"/>
            <w:r w:rsidRPr="005C5369">
              <w:rPr>
                <w:rFonts w:ascii="TH SarabunPSK" w:hAnsi="TH SarabunPSK" w:cs="TH SarabunPSK"/>
                <w:b/>
                <w:bCs/>
                <w:color w:val="000000" w:themeColor="text1"/>
                <w:sz w:val="32"/>
                <w:szCs w:val="32"/>
                <w:cs/>
              </w:rPr>
              <w:t>และสุขภาพอย่างบูรณาการมีประสิทธิภาพและยั่งยืน</w:t>
            </w:r>
            <w:r w:rsidRPr="005C5369">
              <w:rPr>
                <w:rFonts w:ascii="TH SarabunPSK" w:hAnsi="TH SarabunPSK" w:cs="TH SarabunPSK"/>
                <w:color w:val="000000" w:themeColor="text1"/>
                <w:sz w:val="32"/>
                <w:szCs w:val="32"/>
                <w:cs/>
              </w:rPr>
              <w:t xml:space="preserve"> หมายถึง สำนักงานสาธารณสุขจังหวัดมีระบบและกลไกเพื่อจัดการปัจจัยเสี่ยงด้านสิ่งแวดล้อมและสุขภาพ ใน </w:t>
            </w: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 xml:space="preserve"> ประเด็น ดังนี้</w:t>
            </w:r>
          </w:p>
          <w:p w:rsidR="00A73CC8" w:rsidRPr="005C5369" w:rsidRDefault="00A73CC8" w:rsidP="00F37D40">
            <w:pPr>
              <w:tabs>
                <w:tab w:val="left" w:pos="8460"/>
              </w:tabs>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มีข้อมูล สถานการณ์ ด้านสิ่งแวดล้อมและสุขภาพ         </w:t>
            </w:r>
          </w:p>
          <w:p w:rsidR="00A73CC8" w:rsidRPr="005C5369" w:rsidRDefault="00A73CC8" w:rsidP="00F37D40">
            <w:pPr>
              <w:tabs>
                <w:tab w:val="left" w:pos="1260"/>
                <w:tab w:val="left" w:pos="8460"/>
              </w:tabs>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มีการเฝ้าระวังด้านสิ่งแวดล้อมและสุขภาพ                 </w:t>
            </w:r>
          </w:p>
          <w:p w:rsidR="00A73CC8" w:rsidRPr="005C5369" w:rsidRDefault="00A73CC8" w:rsidP="00F37D40">
            <w:pPr>
              <w:tabs>
                <w:tab w:val="left" w:pos="1260"/>
                <w:tab w:val="left" w:pos="8460"/>
              </w:tabs>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3. มีกลไกการขับเคลื่อนการแก้ไขปัญหาด้านสิ่งแวดล้อมและสุขภาพ   </w:t>
            </w:r>
          </w:p>
          <w:p w:rsidR="00A73CC8" w:rsidRPr="005C5369" w:rsidRDefault="00A73CC8" w:rsidP="00F37D40">
            <w:pPr>
              <w:tabs>
                <w:tab w:val="left" w:pos="1260"/>
                <w:tab w:val="left" w:pos="8460"/>
              </w:tabs>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4. มีระบบการจัดการมูลฝอยติดเชื้อของสถานบริการการสาธารณสุข</w:t>
            </w:r>
          </w:p>
          <w:p w:rsidR="00A73CC8" w:rsidRPr="005C5369" w:rsidRDefault="00A73CC8" w:rsidP="00F37D40">
            <w:pPr>
              <w:tabs>
                <w:tab w:val="left" w:pos="1260"/>
                <w:tab w:val="left" w:pos="8460"/>
              </w:tabs>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5. มีการจัดการคุณภาพระบบบริการอนามัยสิ่งแวดล้อมขององค์กรปกครองส่วนท้องถิ่น   </w:t>
            </w:r>
          </w:p>
          <w:p w:rsidR="00A73CC8" w:rsidRPr="005C5369" w:rsidRDefault="00A73CC8"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6. มีชุมชนที่มีศักยภาพในการจัดการด้านอนามัยสิ่งแวดล้อม</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 xml:space="preserve">พื้นที่เสี่ยงมลพิษสิ่งแวดล้อม </w:t>
            </w:r>
            <w:r w:rsidRPr="005C5369">
              <w:rPr>
                <w:rFonts w:ascii="TH SarabunPSK" w:hAnsi="TH SarabunPSK" w:cs="TH SarabunPSK"/>
                <w:color w:val="000000" w:themeColor="text1"/>
                <w:sz w:val="32"/>
                <w:szCs w:val="32"/>
                <w:cs/>
              </w:rPr>
              <w:t xml:space="preserve">หมายถึง </w:t>
            </w:r>
            <w:r w:rsidRPr="005C5369">
              <w:rPr>
                <w:rFonts w:ascii="TH SarabunPSK" w:hAnsi="TH SarabunPSK" w:cs="TH SarabunPSK"/>
                <w:color w:val="FF0000"/>
                <w:sz w:val="32"/>
                <w:szCs w:val="32"/>
                <w:cs/>
              </w:rPr>
              <w:t>พื้นที่เสี่ยงต่อสุขภาพจากมลพิษสิ่งแวดล้อม เช่น พื้นที่เสี่ยงจากมลพิษสารเคมีและสารอันตราย พื้นที่มีมลพิษทางอากาศ พื้นที่คาดว่าจะเกิดผลกระทบสิ่งแวดล้อมและสุขภาพ พื้นที่เสี่ยงการจัดการสิ่งปฏิกูลและพยาธิใบไม้ในตับ และพื้นที่ที่ประชาชนมีโอกาสได้รับผลกระทบต่อสุขภาพจากมลพิษสิ่งแวดล้อมอื่น ๆ</w:t>
            </w:r>
            <w:r w:rsidRPr="005C5369">
              <w:rPr>
                <w:rFonts w:ascii="TH SarabunPSK" w:hAnsi="TH SarabunPSK" w:cs="TH SarabunPSK"/>
                <w:strike/>
                <w:color w:val="0070C0"/>
                <w:sz w:val="32"/>
                <w:szCs w:val="32"/>
                <w:cs/>
              </w:rPr>
              <w:t>พื้นที่เสี่ยงต่อสุขภาพจากมลพิษสิ่งแวดล้อมใน 3 กลุ่มหลักที่กำหนด ได้แก่ พื้นที่เสี่ยงจากมลพิษสารเคมีและสารอันตราย พื้นที่มีมลพิษทางอากาศ และพื้นที่คาดว่าจะเกิดผลกระทบสิ่งแวดล้อมและสุขภาพ (จำนวน 46 จังหวัด) พื้นที่เสี่ยงการจัดการสิ่งปฏิกูลและพยาธิใบไม้ในตับ (จำนวน 27 จังหวัด) และพื้นที่ทั่วไปที่มีปัญหาด้านสิ่งแวดล้อมตามบริบทของพื้นที่ (จำนวน 23 จังหวัด) รวมทั้งสิ้น 76 จังหวัด</w:t>
            </w:r>
          </w:p>
        </w:tc>
      </w:tr>
      <w:tr w:rsidR="00A73CC8" w:rsidRPr="005C5369" w:rsidTr="00F37D40">
        <w:trPr>
          <w:trHeight w:val="1578"/>
        </w:trPr>
        <w:tc>
          <w:tcPr>
            <w:tcW w:w="10349" w:type="dxa"/>
            <w:gridSpan w:val="2"/>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 xml:space="preserve">เกณฑ์เป้าหมาย </w:t>
            </w:r>
            <w:r w:rsidRPr="005C5369">
              <w:rPr>
                <w:rFonts w:ascii="TH SarabunPSK" w:hAnsi="TH SarabunPSK" w:cs="TH SarabunPSK"/>
                <w:color w:val="000000" w:themeColor="text1"/>
                <w:sz w:val="32"/>
                <w:szCs w:val="32"/>
                <w:cs/>
              </w:rPr>
              <w:t xml:space="preserve">: </w:t>
            </w:r>
          </w:p>
          <w:tbl>
            <w:tblPr>
              <w:tblW w:w="0" w:type="auto"/>
              <w:tblInd w:w="1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20"/>
              <w:gridCol w:w="2520"/>
              <w:gridCol w:w="2520"/>
            </w:tblGrid>
            <w:tr w:rsidR="00A73CC8" w:rsidRPr="005C5369" w:rsidTr="00F37D40">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A73CC8" w:rsidRPr="005C5369" w:rsidTr="00F37D40">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 100 ของจังหวัด</w:t>
                  </w:r>
                </w:p>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ผ่านเกณฑ์ระดับพื้นฐาน</w:t>
                  </w:r>
                </w:p>
              </w:tc>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80 ของจังหวัด</w:t>
                  </w:r>
                </w:p>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ผ่านเกณฑ์ระดับดี</w:t>
                  </w:r>
                </w:p>
              </w:tc>
              <w:tc>
                <w:tcPr>
                  <w:tcW w:w="2520" w:type="dxa"/>
                  <w:tcBorders>
                    <w:top w:val="single" w:sz="4" w:space="0" w:color="000000"/>
                    <w:left w:val="single" w:sz="4" w:space="0" w:color="000000"/>
                    <w:bottom w:val="single" w:sz="4" w:space="0" w:color="000000"/>
                    <w:right w:val="single" w:sz="4" w:space="0" w:color="000000"/>
                  </w:tcBorders>
                </w:tcPr>
                <w:p w:rsidR="00A73CC8" w:rsidRPr="005C5369" w:rsidRDefault="00A73CC8"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 60 ของจังหวัด</w:t>
                  </w:r>
                </w:p>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ผ่านเกณฑ์ระดับดีมาก</w:t>
                  </w:r>
                </w:p>
              </w:tc>
            </w:tr>
          </w:tbl>
          <w:p w:rsidR="00A73CC8" w:rsidRPr="005C5369" w:rsidRDefault="00A73CC8" w:rsidP="00F37D40">
            <w:pPr>
              <w:contextualSpacing/>
              <w:jc w:val="thaiDistribute"/>
              <w:rPr>
                <w:rFonts w:ascii="TH SarabunPSK" w:hAnsi="TH SarabunPSK" w:cs="TH SarabunPSK"/>
                <w:b/>
                <w:bCs/>
                <w:color w:val="000000" w:themeColor="text1"/>
                <w:sz w:val="32"/>
                <w:szCs w:val="32"/>
              </w:rPr>
            </w:pP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 xml:space="preserve">วัตถุประสงค์ </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lang w:val="en-GB"/>
              </w:rPr>
            </w:pPr>
            <w:r w:rsidRPr="005C5369">
              <w:rPr>
                <w:rFonts w:ascii="TH SarabunPSK" w:hAnsi="TH SarabunPSK" w:cs="TH SarabunPSK"/>
                <w:color w:val="000000" w:themeColor="text1"/>
                <w:sz w:val="32"/>
                <w:szCs w:val="32"/>
                <w:cs/>
              </w:rPr>
              <w:t>เพื่อให้ประชาชนได้รับการป้องกัน ดูแลสุขภาพจากปัจจัยเสี่ยงมลพิษสิ่งแวดล้อม</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cs/>
                <w:lang w:val="en-GB"/>
              </w:rPr>
            </w:pPr>
            <w:r w:rsidRPr="005C5369">
              <w:rPr>
                <w:rFonts w:ascii="TH SarabunPSK" w:hAnsi="TH SarabunPSK" w:cs="TH SarabunPSK"/>
                <w:color w:val="000000" w:themeColor="text1"/>
                <w:sz w:val="32"/>
                <w:szCs w:val="32"/>
                <w:cs/>
              </w:rPr>
              <w:t xml:space="preserve">สำนักงานสาธารณสุขจังหวัด </w:t>
            </w:r>
            <w:r w:rsidRPr="005C5369">
              <w:rPr>
                <w:rFonts w:ascii="TH SarabunPSK" w:hAnsi="TH SarabunPSK" w:cs="TH SarabunPSK"/>
                <w:color w:val="000000" w:themeColor="text1"/>
                <w:sz w:val="32"/>
                <w:szCs w:val="32"/>
              </w:rPr>
              <w:t xml:space="preserve">76 </w:t>
            </w:r>
            <w:r w:rsidRPr="005C5369">
              <w:rPr>
                <w:rFonts w:ascii="TH SarabunPSK" w:hAnsi="TH SarabunPSK" w:cs="TH SarabunPSK"/>
                <w:color w:val="000000" w:themeColor="text1"/>
                <w:sz w:val="32"/>
                <w:szCs w:val="32"/>
                <w:cs/>
              </w:rPr>
              <w:t xml:space="preserve">จังหวัด  </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วิธีการจัดเก็บข้อมูล</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สำนักงานสาธารณสุขจังหวัด ขับเคลื่อนการดำเนินงานตามเกณฑ์ตัวชี้วัด และจัดทำรายงานผลการดำเนินงานตามแบบฟอร์มที่กำหนด และส่งให้ศูนย์อนามัย (ศอ.) เป็นรายไตรมาส  </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ศูนย์อนามัย (ศอ.) รวบรวมและวิเคราะห์ข้อมูลในภาพรวมของเขตและจัดส่งข้อมูลให้            กรมอนามัย ตามแบบฟอร์มที่กำหนด และสำเนา ให้สำนักงานป้องกันควบคุมโรค (สคร.)</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3</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strike/>
                <w:color w:val="0070C0"/>
                <w:sz w:val="32"/>
                <w:szCs w:val="32"/>
                <w:cs/>
              </w:rPr>
              <w:t>หน่วยงานส่วนกลาง</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FF0000"/>
                <w:sz w:val="32"/>
                <w:szCs w:val="32"/>
                <w:cs/>
              </w:rPr>
              <w:t>กรมอนามัยและกรมควบคุมโรค</w:t>
            </w:r>
            <w:r w:rsidRPr="005C5369">
              <w:rPr>
                <w:rFonts w:ascii="TH SarabunPSK" w:hAnsi="TH SarabunPSK" w:cs="TH SarabunPSK"/>
                <w:color w:val="000000" w:themeColor="text1"/>
                <w:sz w:val="32"/>
                <w:szCs w:val="32"/>
                <w:cs/>
              </w:rPr>
              <w:t xml:space="preserve"> รวบรวมและวิเคราะห์ข้อมูลระดับประเทศ จัดทำเป็นรายงานสรุปผลการดำเนินงานฯ รายไตรมาส และสำเนาให้กรมควบคุมโรค</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4. </w:t>
            </w:r>
            <w:r w:rsidRPr="005C5369">
              <w:rPr>
                <w:rFonts w:ascii="TH SarabunPSK" w:hAnsi="TH SarabunPSK" w:cs="TH SarabunPSK"/>
                <w:strike/>
                <w:color w:val="0070C0"/>
                <w:sz w:val="32"/>
                <w:szCs w:val="32"/>
                <w:cs/>
              </w:rPr>
              <w:t>ผู้รับผิดชอบการรายงานผลการดำเนินงานฯ</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FF0000"/>
                <w:sz w:val="32"/>
                <w:szCs w:val="32"/>
                <w:cs/>
              </w:rPr>
              <w:t>กรมอนามัย</w:t>
            </w:r>
            <w:r w:rsidRPr="005C5369">
              <w:rPr>
                <w:rFonts w:ascii="TH SarabunPSK" w:hAnsi="TH SarabunPSK" w:cs="TH SarabunPSK"/>
                <w:color w:val="000000" w:themeColor="text1"/>
                <w:sz w:val="32"/>
                <w:szCs w:val="32"/>
                <w:cs/>
              </w:rPr>
              <w:t xml:space="preserve"> จัดส่งรายงานผลการดำเนินงานฯ กระทรวงสาธารณสุข   </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แหล่งข้อมูล</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lang w:val="en-AU"/>
              </w:rPr>
              <w:t>สำนักงานสาธารณสุขจังหวัด</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1</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pacing w:val="-4"/>
                <w:sz w:val="32"/>
                <w:szCs w:val="32"/>
              </w:rPr>
              <w:t xml:space="preserve">A </w:t>
            </w:r>
            <w:r w:rsidRPr="005C5369">
              <w:rPr>
                <w:rFonts w:ascii="TH SarabunPSK" w:hAnsi="TH SarabunPSK" w:cs="TH SarabunPSK"/>
                <w:color w:val="000000" w:themeColor="text1"/>
                <w:spacing w:val="-4"/>
                <w:sz w:val="32"/>
                <w:szCs w:val="32"/>
                <w:cs/>
              </w:rPr>
              <w:t>= จำนวนสำนักงานสาธารณสุขจังหวัดที่มีระบบจัดการปัจจัยเสี่ยงจากสิ่งแวดล้อมและสุขภาพอย่างบูรณาการมีประสิทธิภาพและยั่งยืน ผ่านเกณฑ์ระดับพื้นฐานขึ้นไป</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2</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tabs>
                <w:tab w:val="left" w:pos="2826"/>
              </w:tabs>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B </w:t>
            </w:r>
            <w:r w:rsidRPr="005C5369">
              <w:rPr>
                <w:rFonts w:ascii="TH SarabunPSK" w:hAnsi="TH SarabunPSK" w:cs="TH SarabunPSK"/>
                <w:color w:val="000000" w:themeColor="text1"/>
                <w:sz w:val="32"/>
                <w:szCs w:val="32"/>
                <w:cs/>
              </w:rPr>
              <w:t>= จำนวนสำนักงานสาธารณสุขจังหวัดทั้งหมด</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สูตรคำนวณตัวชี้วัด </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A</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B</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X100</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ระยะเวลารายงาน</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รายไตรมาส รอบ </w:t>
            </w:r>
            <w:r w:rsidRPr="005C5369">
              <w:rPr>
                <w:rFonts w:ascii="TH SarabunPSK" w:hAnsi="TH SarabunPSK" w:cs="TH SarabunPSK"/>
                <w:color w:val="000000" w:themeColor="text1"/>
                <w:sz w:val="32"/>
                <w:szCs w:val="32"/>
              </w:rPr>
              <w:t xml:space="preserve">3, 6, 9 </w:t>
            </w:r>
            <w:r w:rsidRPr="005C5369">
              <w:rPr>
                <w:rFonts w:ascii="TH SarabunPSK" w:hAnsi="TH SarabunPSK" w:cs="TH SarabunPSK"/>
                <w:color w:val="000000" w:themeColor="text1"/>
                <w:sz w:val="32"/>
                <w:szCs w:val="32"/>
                <w:cs/>
              </w:rPr>
              <w:t>และ</w:t>
            </w:r>
            <w:r w:rsidRPr="005C5369">
              <w:rPr>
                <w:rFonts w:ascii="TH SarabunPSK" w:hAnsi="TH SarabunPSK" w:cs="TH SarabunPSK"/>
                <w:color w:val="000000" w:themeColor="text1"/>
                <w:sz w:val="32"/>
                <w:szCs w:val="32"/>
              </w:rPr>
              <w:t xml:space="preserve"> 12 </w:t>
            </w:r>
            <w:r w:rsidRPr="005C5369">
              <w:rPr>
                <w:rFonts w:ascii="TH SarabunPSK" w:hAnsi="TH SarabunPSK" w:cs="TH SarabunPSK"/>
                <w:color w:val="000000" w:themeColor="text1"/>
                <w:sz w:val="32"/>
                <w:szCs w:val="32"/>
                <w:cs/>
              </w:rPr>
              <w:t xml:space="preserve">เดือน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(ธันวาคม 2561, มีนาคม 2562, มิถุนายน 2562, กันยายน 2562)</w:t>
            </w:r>
          </w:p>
        </w:tc>
      </w:tr>
      <w:tr w:rsidR="00A73CC8"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871"/>
        </w:trPr>
        <w:tc>
          <w:tcPr>
            <w:tcW w:w="10349" w:type="dxa"/>
            <w:gridSpan w:val="2"/>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เกณฑ์การประเมิน : </w:t>
            </w:r>
          </w:p>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ปี 2562:</w:t>
            </w:r>
          </w:p>
          <w:tbl>
            <w:tblPr>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8"/>
              <w:gridCol w:w="2608"/>
              <w:gridCol w:w="2608"/>
              <w:gridCol w:w="2608"/>
            </w:tblGrid>
            <w:tr w:rsidR="00A73CC8" w:rsidRPr="005C5369" w:rsidTr="00F37D40">
              <w:tc>
                <w:tcPr>
                  <w:tcW w:w="2608"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608"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608"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 เดือน</w:t>
                  </w:r>
                </w:p>
              </w:tc>
              <w:tc>
                <w:tcPr>
                  <w:tcW w:w="2608"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 เดือน</w:t>
                  </w:r>
                </w:p>
              </w:tc>
            </w:tr>
            <w:tr w:rsidR="00A73CC8" w:rsidRPr="005C5369" w:rsidTr="00F37D40">
              <w:tc>
                <w:tcPr>
                  <w:tcW w:w="2608" w:type="dxa"/>
                </w:tcPr>
                <w:p w:rsidR="00A73CC8" w:rsidRPr="005C5369" w:rsidRDefault="00A73CC8" w:rsidP="00F37D40">
                  <w:pPr>
                    <w:contextualSpacing/>
                    <w:rPr>
                      <w:rFonts w:ascii="TH SarabunPSK" w:hAnsi="TH SarabunPSK" w:cs="TH SarabunPSK"/>
                      <w:color w:val="000000" w:themeColor="text1"/>
                      <w:spacing w:val="-4"/>
                      <w:sz w:val="32"/>
                      <w:szCs w:val="32"/>
                      <w:cs/>
                    </w:rPr>
                  </w:pPr>
                  <w:r w:rsidRPr="005C5369">
                    <w:rPr>
                      <w:rFonts w:ascii="TH SarabunPSK" w:hAnsi="TH SarabunPSK" w:cs="TH SarabunPSK"/>
                      <w:color w:val="000000" w:themeColor="text1"/>
                      <w:spacing w:val="-4"/>
                      <w:sz w:val="32"/>
                      <w:szCs w:val="32"/>
                      <w:cs/>
                    </w:rPr>
                    <w:t>ร้อยละ 100 ของจังหวัด           มีแผนปฏิบัติการ/มีการชี้แจงแนวทางการดำเนินงานฯ เพื่อลดปัจจัยเสี่ยงจากสิ่งแวดล้อมและสุขภาพแก่หน่วยงานสาธารณสุข  องค์กรปกครอง</w:t>
                  </w:r>
                  <w:r w:rsidRPr="005C5369">
                    <w:rPr>
                      <w:rFonts w:ascii="TH SarabunPSK" w:hAnsi="TH SarabunPSK" w:cs="TH SarabunPSK"/>
                      <w:color w:val="000000" w:themeColor="text1"/>
                      <w:spacing w:val="-4"/>
                      <w:sz w:val="32"/>
                      <w:szCs w:val="32"/>
                      <w:cs/>
                    </w:rPr>
                    <w:lastRenderedPageBreak/>
                    <w:t>ส่วนท้องถิ่น และหน่วยงานที่เกี่ยวข้องในพื้นทึ่</w:t>
                  </w:r>
                </w:p>
              </w:tc>
              <w:tc>
                <w:tcPr>
                  <w:tcW w:w="2608"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lastRenderedPageBreak/>
                    <w:t>ร้อยละ 4</w:t>
                  </w:r>
                  <w:r w:rsidRPr="005C5369">
                    <w:rPr>
                      <w:rFonts w:ascii="TH SarabunPSK" w:hAnsi="TH SarabunPSK" w:cs="TH SarabunPSK"/>
                      <w:color w:val="000000" w:themeColor="text1"/>
                      <w:sz w:val="32"/>
                      <w:szCs w:val="32"/>
                    </w:rPr>
                    <w:t>0</w:t>
                  </w:r>
                  <w:r w:rsidRPr="005C5369">
                    <w:rPr>
                      <w:rFonts w:ascii="TH SarabunPSK" w:hAnsi="TH SarabunPSK" w:cs="TH SarabunPSK"/>
                      <w:color w:val="000000" w:themeColor="text1"/>
                      <w:sz w:val="32"/>
                      <w:szCs w:val="32"/>
                      <w:cs/>
                    </w:rPr>
                    <w:t xml:space="preserve"> ของจังหวัด                มีระบบจัดการปัจจัยเสี่ยง จากสิ่งแวดล้อมและสุขภาพ</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ผ่านเกณฑ์</w:t>
                  </w:r>
                  <w:r w:rsidRPr="005C5369">
                    <w:rPr>
                      <w:rFonts w:ascii="TH SarabunPSK" w:hAnsi="TH SarabunPSK" w:cs="TH SarabunPSK"/>
                      <w:color w:val="000000" w:themeColor="text1"/>
                      <w:sz w:val="32"/>
                      <w:szCs w:val="32"/>
                      <w:u w:val="single"/>
                      <w:cs/>
                    </w:rPr>
                    <w:t>ระดับพื้นฐาน</w:t>
                  </w:r>
                  <w:r w:rsidRPr="005C5369">
                    <w:rPr>
                      <w:rFonts w:ascii="TH SarabunPSK" w:hAnsi="TH SarabunPSK" w:cs="TH SarabunPSK"/>
                      <w:color w:val="000000" w:themeColor="text1"/>
                      <w:sz w:val="32"/>
                      <w:szCs w:val="32"/>
                      <w:cs/>
                    </w:rPr>
                    <w:t xml:space="preserve">           </w:t>
                  </w:r>
                </w:p>
              </w:tc>
              <w:tc>
                <w:tcPr>
                  <w:tcW w:w="2608"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7</w:t>
                  </w:r>
                  <w:r w:rsidRPr="005C5369">
                    <w:rPr>
                      <w:rFonts w:ascii="TH SarabunPSK" w:hAnsi="TH SarabunPSK" w:cs="TH SarabunPSK"/>
                      <w:color w:val="000000" w:themeColor="text1"/>
                      <w:sz w:val="32"/>
                      <w:szCs w:val="32"/>
                    </w:rPr>
                    <w:t xml:space="preserve">0 </w:t>
                  </w:r>
                  <w:r w:rsidRPr="005C5369">
                    <w:rPr>
                      <w:rFonts w:ascii="TH SarabunPSK" w:hAnsi="TH SarabunPSK" w:cs="TH SarabunPSK"/>
                      <w:color w:val="000000" w:themeColor="text1"/>
                      <w:sz w:val="32"/>
                      <w:szCs w:val="32"/>
                      <w:cs/>
                    </w:rPr>
                    <w:t>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ระดับพื้นฐาน</w:t>
                  </w:r>
                  <w:r w:rsidRPr="005C5369">
                    <w:rPr>
                      <w:rFonts w:ascii="TH SarabunPSK" w:hAnsi="TH SarabunPSK" w:cs="TH SarabunPSK"/>
                      <w:color w:val="000000" w:themeColor="text1"/>
                      <w:sz w:val="32"/>
                      <w:szCs w:val="32"/>
                      <w:cs/>
                    </w:rPr>
                    <w:t xml:space="preserve">           </w:t>
                  </w:r>
                </w:p>
              </w:tc>
              <w:tc>
                <w:tcPr>
                  <w:tcW w:w="2608"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100 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ระดับพื้นฐาน</w:t>
                  </w:r>
                  <w:r w:rsidRPr="005C5369">
                    <w:rPr>
                      <w:rFonts w:ascii="TH SarabunPSK" w:hAnsi="TH SarabunPSK" w:cs="TH SarabunPSK"/>
                      <w:color w:val="000000" w:themeColor="text1"/>
                      <w:sz w:val="32"/>
                      <w:szCs w:val="32"/>
                      <w:cs/>
                    </w:rPr>
                    <w:t xml:space="preserve">           </w:t>
                  </w:r>
                </w:p>
              </w:tc>
            </w:tr>
          </w:tbl>
          <w:p w:rsidR="00A73CC8" w:rsidRPr="005C5369" w:rsidRDefault="00A73CC8" w:rsidP="00F37D40">
            <w:pPr>
              <w:contextualSpacing/>
              <w:rPr>
                <w:rFonts w:ascii="TH SarabunPSK" w:hAnsi="TH SarabunPSK" w:cs="TH SarabunPSK"/>
                <w:b/>
                <w:bCs/>
                <w:color w:val="000000" w:themeColor="text1"/>
                <w:sz w:val="32"/>
                <w:szCs w:val="32"/>
              </w:rPr>
            </w:pP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2563:</w:t>
            </w:r>
          </w:p>
          <w:tbl>
            <w:tblPr>
              <w:tblW w:w="9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4"/>
              <w:gridCol w:w="2494"/>
              <w:gridCol w:w="2494"/>
              <w:gridCol w:w="2494"/>
            </w:tblGrid>
            <w:tr w:rsidR="00A73CC8" w:rsidRPr="005C5369" w:rsidTr="00F37D40">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 เดือน</w:t>
                  </w:r>
                </w:p>
              </w:tc>
            </w:tr>
            <w:tr w:rsidR="00A73CC8" w:rsidRPr="005C5369" w:rsidTr="00F37D40">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100 ของจังหวัด           มีแผนปฏิบัติการ/มีการชี้แจงแนวทางการดำเนินงานฯ เพื่อลดปัจจัยเสี่ยงจากสิ่งแวดล้อมและสุขภาพ แก่หน่วยงานสาธารณสุข/ องค์กรปกครองส่วนท้องถิ่น/หน่วยงานที่เกี่ยวข้องในพื้นทึ่</w:t>
                  </w: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 xml:space="preserve">60 </w:t>
                  </w:r>
                  <w:r w:rsidRPr="005C5369">
                    <w:rPr>
                      <w:rFonts w:ascii="TH SarabunPSK" w:hAnsi="TH SarabunPSK" w:cs="TH SarabunPSK"/>
                      <w:color w:val="000000" w:themeColor="text1"/>
                      <w:sz w:val="32"/>
                      <w:szCs w:val="32"/>
                      <w:cs/>
                    </w:rPr>
                    <w:t>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w:t>
                  </w:r>
                  <w:r w:rsidRPr="005C5369">
                    <w:rPr>
                      <w:rFonts w:ascii="TH SarabunPSK" w:hAnsi="TH SarabunPSK" w:cs="TH SarabunPSK"/>
                      <w:color w:val="000000" w:themeColor="text1"/>
                      <w:sz w:val="32"/>
                      <w:szCs w:val="32"/>
                      <w:cs/>
                    </w:rPr>
                    <w:t xml:space="preserve">            </w:t>
                  </w: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 xml:space="preserve">70 </w:t>
                  </w:r>
                  <w:r w:rsidRPr="005C5369">
                    <w:rPr>
                      <w:rFonts w:ascii="TH SarabunPSK" w:hAnsi="TH SarabunPSK" w:cs="TH SarabunPSK"/>
                      <w:color w:val="000000" w:themeColor="text1"/>
                      <w:sz w:val="32"/>
                      <w:szCs w:val="32"/>
                      <w:cs/>
                    </w:rPr>
                    <w:t>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w:t>
                  </w:r>
                  <w:r w:rsidRPr="005C5369">
                    <w:rPr>
                      <w:rFonts w:ascii="TH SarabunPSK" w:hAnsi="TH SarabunPSK" w:cs="TH SarabunPSK"/>
                      <w:color w:val="000000" w:themeColor="text1"/>
                      <w:sz w:val="32"/>
                      <w:szCs w:val="32"/>
                      <w:cs/>
                    </w:rPr>
                    <w:t xml:space="preserve">           </w:t>
                  </w: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8</w:t>
                  </w:r>
                  <w:r w:rsidRPr="005C5369">
                    <w:rPr>
                      <w:rFonts w:ascii="TH SarabunPSK" w:hAnsi="TH SarabunPSK" w:cs="TH SarabunPSK"/>
                      <w:color w:val="000000" w:themeColor="text1"/>
                      <w:sz w:val="32"/>
                      <w:szCs w:val="32"/>
                    </w:rPr>
                    <w:t>0</w:t>
                  </w:r>
                  <w:r w:rsidRPr="005C5369">
                    <w:rPr>
                      <w:rFonts w:ascii="TH SarabunPSK" w:hAnsi="TH SarabunPSK" w:cs="TH SarabunPSK"/>
                      <w:color w:val="000000" w:themeColor="text1"/>
                      <w:sz w:val="32"/>
                      <w:szCs w:val="32"/>
                      <w:cs/>
                    </w:rPr>
                    <w:t xml:space="preserve"> 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w:t>
                  </w:r>
                  <w:r w:rsidRPr="005C5369">
                    <w:rPr>
                      <w:rFonts w:ascii="TH SarabunPSK" w:hAnsi="TH SarabunPSK" w:cs="TH SarabunPSK"/>
                      <w:color w:val="000000" w:themeColor="text1"/>
                      <w:sz w:val="32"/>
                      <w:szCs w:val="32"/>
                      <w:cs/>
                    </w:rPr>
                    <w:t xml:space="preserve">               </w:t>
                  </w:r>
                </w:p>
              </w:tc>
            </w:tr>
          </w:tbl>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2564:</w:t>
            </w:r>
          </w:p>
          <w:tbl>
            <w:tblPr>
              <w:tblW w:w="9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4"/>
              <w:gridCol w:w="2494"/>
              <w:gridCol w:w="2494"/>
              <w:gridCol w:w="2494"/>
            </w:tblGrid>
            <w:tr w:rsidR="00A73CC8" w:rsidRPr="005C5369" w:rsidTr="00F37D40">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3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6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9 เดือน</w:t>
                  </w:r>
                </w:p>
              </w:tc>
              <w:tc>
                <w:tcPr>
                  <w:tcW w:w="2494" w:type="dxa"/>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รอบ 12 เดือน</w:t>
                  </w:r>
                </w:p>
              </w:tc>
            </w:tr>
            <w:tr w:rsidR="00A73CC8" w:rsidRPr="005C5369" w:rsidTr="00F37D40">
              <w:tc>
                <w:tcPr>
                  <w:tcW w:w="2494" w:type="dxa"/>
                </w:tcPr>
                <w:p w:rsidR="00A73CC8"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100 ของจังหวัด           มีแผนปฏิบัติการ/มีการชี้แจงแนวทางการดำเนินงานฯ เพื่อลดปัจจัยเสี่ยงจากสิ่งแวดล้อมและสุขภาพ แก่หน่วยงานสาธารณสุข/ องค์กรปกครองส่วนท้องถิ่น/หน่วยงานที่เกี่ยวข้องในพื้นทึ่</w:t>
                  </w:r>
                </w:p>
                <w:p w:rsidR="00852020" w:rsidRPr="005C5369" w:rsidRDefault="00852020" w:rsidP="00F37D40">
                  <w:pPr>
                    <w:contextualSpacing/>
                    <w:rPr>
                      <w:rFonts w:ascii="TH SarabunPSK" w:hAnsi="TH SarabunPSK" w:cs="TH SarabunPSK"/>
                      <w:color w:val="000000" w:themeColor="text1"/>
                      <w:sz w:val="32"/>
                      <w:szCs w:val="32"/>
                    </w:rPr>
                  </w:pP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40</w:t>
                  </w:r>
                  <w:r w:rsidRPr="005C5369">
                    <w:rPr>
                      <w:rFonts w:ascii="TH SarabunPSK" w:hAnsi="TH SarabunPSK" w:cs="TH SarabunPSK"/>
                      <w:color w:val="000000" w:themeColor="text1"/>
                      <w:sz w:val="32"/>
                      <w:szCs w:val="32"/>
                      <w:cs/>
                    </w:rPr>
                    <w:t xml:space="preserve"> 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ระดับดีมาก</w:t>
                  </w:r>
                  <w:r w:rsidRPr="005C5369">
                    <w:rPr>
                      <w:rFonts w:ascii="TH SarabunPSK" w:hAnsi="TH SarabunPSK" w:cs="TH SarabunPSK"/>
                      <w:color w:val="000000" w:themeColor="text1"/>
                      <w:sz w:val="32"/>
                      <w:szCs w:val="32"/>
                      <w:cs/>
                    </w:rPr>
                    <w:t xml:space="preserve"> </w:t>
                  </w: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ร้อยละ </w:t>
                  </w:r>
                  <w:r w:rsidRPr="005C5369">
                    <w:rPr>
                      <w:rFonts w:ascii="TH SarabunPSK" w:hAnsi="TH SarabunPSK" w:cs="TH SarabunPSK"/>
                      <w:color w:val="000000" w:themeColor="text1"/>
                      <w:sz w:val="32"/>
                      <w:szCs w:val="32"/>
                    </w:rPr>
                    <w:t>50</w:t>
                  </w:r>
                  <w:r w:rsidRPr="005C5369">
                    <w:rPr>
                      <w:rFonts w:ascii="TH SarabunPSK" w:hAnsi="TH SarabunPSK" w:cs="TH SarabunPSK"/>
                      <w:color w:val="000000" w:themeColor="text1"/>
                      <w:sz w:val="32"/>
                      <w:szCs w:val="32"/>
                      <w:cs/>
                    </w:rPr>
                    <w:t xml:space="preserve"> 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ระดับดีมาก</w:t>
                  </w:r>
                  <w:r w:rsidRPr="005C5369">
                    <w:rPr>
                      <w:rFonts w:ascii="TH SarabunPSK" w:hAnsi="TH SarabunPSK" w:cs="TH SarabunPSK"/>
                      <w:color w:val="000000" w:themeColor="text1"/>
                      <w:sz w:val="32"/>
                      <w:szCs w:val="32"/>
                      <w:cs/>
                    </w:rPr>
                    <w:t xml:space="preserve"> </w:t>
                  </w:r>
                </w:p>
              </w:tc>
              <w:tc>
                <w:tcPr>
                  <w:tcW w:w="2494" w:type="dxa"/>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 6</w:t>
                  </w:r>
                  <w:r w:rsidRPr="005C5369">
                    <w:rPr>
                      <w:rFonts w:ascii="TH SarabunPSK" w:hAnsi="TH SarabunPSK" w:cs="TH SarabunPSK"/>
                      <w:color w:val="000000" w:themeColor="text1"/>
                      <w:sz w:val="32"/>
                      <w:szCs w:val="32"/>
                    </w:rPr>
                    <w:t xml:space="preserve">0 </w:t>
                  </w:r>
                  <w:r w:rsidRPr="005C5369">
                    <w:rPr>
                      <w:rFonts w:ascii="TH SarabunPSK" w:hAnsi="TH SarabunPSK" w:cs="TH SarabunPSK"/>
                      <w:color w:val="000000" w:themeColor="text1"/>
                      <w:sz w:val="32"/>
                      <w:szCs w:val="32"/>
                      <w:cs/>
                    </w:rPr>
                    <w:t>ของจังหวัด            มีระบบจัดการปัจจัยเสี่ยง จากสิ่งแวดล้อมและสุขภาพฯ  ผ่านเกณฑ์</w:t>
                  </w:r>
                  <w:r w:rsidRPr="005C5369">
                    <w:rPr>
                      <w:rFonts w:ascii="TH SarabunPSK" w:hAnsi="TH SarabunPSK" w:cs="TH SarabunPSK"/>
                      <w:color w:val="000000" w:themeColor="text1"/>
                      <w:sz w:val="32"/>
                      <w:szCs w:val="32"/>
                      <w:u w:val="single"/>
                      <w:cs/>
                    </w:rPr>
                    <w:t>ระดับดีมาก</w:t>
                  </w:r>
                  <w:r w:rsidRPr="005C5369">
                    <w:rPr>
                      <w:rFonts w:ascii="TH SarabunPSK" w:hAnsi="TH SarabunPSK" w:cs="TH SarabunPSK"/>
                      <w:color w:val="000000" w:themeColor="text1"/>
                      <w:sz w:val="32"/>
                      <w:szCs w:val="32"/>
                      <w:cs/>
                    </w:rPr>
                    <w:t xml:space="preserve"> </w:t>
                  </w:r>
                </w:p>
              </w:tc>
            </w:tr>
          </w:tbl>
          <w:p w:rsidR="00A73CC8" w:rsidRPr="005C5369" w:rsidRDefault="00A73CC8" w:rsidP="00F37D40">
            <w:pPr>
              <w:contextualSpacing/>
              <w:rPr>
                <w:rFonts w:ascii="TH SarabunPSK" w:hAnsi="TH SarabunPSK" w:cs="TH SarabunPSK"/>
                <w:b/>
                <w:bCs/>
                <w:color w:val="000000" w:themeColor="text1"/>
                <w:sz w:val="32"/>
                <w:szCs w:val="32"/>
              </w:rPr>
            </w:pP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highlight w:val="yellow"/>
                <w:cs/>
              </w:rPr>
            </w:pPr>
            <w:r w:rsidRPr="005C5369">
              <w:rPr>
                <w:rFonts w:ascii="TH SarabunPSK" w:hAnsi="TH SarabunPSK" w:cs="TH SarabunPSK"/>
                <w:b/>
                <w:bCs/>
                <w:color w:val="000000" w:themeColor="text1"/>
                <w:sz w:val="32"/>
                <w:szCs w:val="32"/>
                <w:cs/>
              </w:rPr>
              <w:lastRenderedPageBreak/>
              <w:t xml:space="preserve">วิธีการประเมินผล : </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 สำนักงานสาธารณสุขจังหวัด ทำการประเมินตนเอง (ตามแบบฟอร์มที่กำหนด)</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ศูนย์อนามัย (ศอ.) และสำนักงานป้องกันควบคุมโรค (สคร.)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2.1 ทำการทวนสอบและวิเคราะห์ผลการประเมินตนเองของสำนักงานสาธารณสุขจังหวัด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2.2 ประเมินผลการดำเนินงานของสำนักงานสาธารณสุขจังหวัด (ตามแบบฟอร์มที่กำหนด)</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2.3 สุ่มประเมินเชิงคุณภาพ </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2.4 จัดทำสรุปผลการดำเนินงานตามตัวชี้วัดฯ ภาพรวมของเขต</w:t>
            </w:r>
          </w:p>
          <w:p w:rsidR="00A73CC8" w:rsidRPr="005C5369" w:rsidRDefault="00A73CC8" w:rsidP="00F37D40">
            <w:pPr>
              <w:contextualSpacing/>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3</w:t>
            </w:r>
            <w:r w:rsidRPr="005C5369">
              <w:rPr>
                <w:rFonts w:ascii="TH SarabunPSK" w:hAnsi="TH SarabunPSK" w:cs="TH SarabunPSK"/>
                <w:color w:val="000000" w:themeColor="text1"/>
                <w:sz w:val="32"/>
                <w:szCs w:val="32"/>
                <w:cs/>
              </w:rPr>
              <w:t>. ส่วนกลาง (กรมอนามัยและกรมควบคุมโรค) สุ่มประเมินเชิงคุณภาพ และจัดทำสรุปผลการดำเนินงานตามตัวชี้วัดฯ ภาพรวมของประเทศ</w:t>
            </w:r>
          </w:p>
        </w:tc>
      </w:tr>
      <w:tr w:rsidR="00A73CC8" w:rsidRPr="005C5369" w:rsidTr="00F37D40">
        <w:trPr>
          <w:trHeight w:val="96"/>
        </w:trPr>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เอกสารสนับสนุน : </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 ระบบสารสนเทศด้านอนามัยสิ่งแวดล้อมของประเทศไทย (</w:t>
            </w:r>
            <w:r w:rsidRPr="005C5369">
              <w:rPr>
                <w:rFonts w:ascii="TH SarabunPSK" w:hAnsi="TH SarabunPSK" w:cs="TH SarabunPSK"/>
                <w:color w:val="000000" w:themeColor="text1"/>
                <w:sz w:val="32"/>
                <w:szCs w:val="32"/>
              </w:rPr>
              <w:t>NEHIS</w:t>
            </w:r>
            <w:r w:rsidRPr="005C5369">
              <w:rPr>
                <w:rFonts w:ascii="TH SarabunPSK" w:hAnsi="TH SarabunPSK" w:cs="TH SarabunPSK"/>
                <w:color w:val="000000" w:themeColor="text1"/>
                <w:sz w:val="32"/>
                <w:szCs w:val="32"/>
                <w:cs/>
              </w:rPr>
              <w:t>) และคู่มือการใช้งานระบบฯ</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แนวทางการเฝ้าระวังสิ่งแวดล้อมและสุขภาพ</w:t>
            </w:r>
          </w:p>
          <w:p w:rsidR="00A73CC8" w:rsidRPr="005C5369" w:rsidRDefault="00A73CC8" w:rsidP="00F37D40">
            <w:pPr>
              <w:contextualSpacing/>
              <w:rPr>
                <w:rFonts w:ascii="TH SarabunPSK" w:hAnsi="TH SarabunPSK" w:cs="TH SarabunPSK"/>
                <w:color w:val="000000" w:themeColor="text1"/>
                <w:spacing w:val="-6"/>
                <w:sz w:val="32"/>
                <w:szCs w:val="32"/>
              </w:rPr>
            </w:pPr>
            <w:r w:rsidRPr="005C5369">
              <w:rPr>
                <w:rFonts w:ascii="TH SarabunPSK" w:hAnsi="TH SarabunPSK" w:cs="TH SarabunPSK"/>
                <w:color w:val="000000" w:themeColor="text1"/>
                <w:spacing w:val="-6"/>
                <w:sz w:val="32"/>
                <w:szCs w:val="32"/>
              </w:rPr>
              <w:t>3</w:t>
            </w:r>
            <w:r w:rsidRPr="005C5369">
              <w:rPr>
                <w:rFonts w:ascii="TH SarabunPSK" w:hAnsi="TH SarabunPSK" w:cs="TH SarabunPSK"/>
                <w:color w:val="000000" w:themeColor="text1"/>
                <w:spacing w:val="-6"/>
                <w:sz w:val="32"/>
                <w:szCs w:val="32"/>
                <w:cs/>
              </w:rPr>
              <w:t>. คำแนะนำการจัดระบบเฝ้าระวังสุขภาพจากการประกอบอาชีพและมลพิษสิ่งแวดล้อมตามเกณฑ์</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pacing w:val="-6"/>
                <w:sz w:val="32"/>
                <w:szCs w:val="32"/>
              </w:rPr>
              <w:t>4</w:t>
            </w:r>
            <w:r w:rsidRPr="005C5369">
              <w:rPr>
                <w:rFonts w:ascii="TH SarabunPSK" w:hAnsi="TH SarabunPSK" w:cs="TH SarabunPSK"/>
                <w:color w:val="000000" w:themeColor="text1"/>
                <w:spacing w:val="-6"/>
                <w:sz w:val="32"/>
                <w:szCs w:val="32"/>
                <w:cs/>
              </w:rPr>
              <w:t>. แนวทางการจัดบริการอาชีวอนามัยและเวชกรรมสิ่งแวดล้อมสำหรับโรงพยาบาล</w:t>
            </w:r>
          </w:p>
          <w:p w:rsidR="00A73CC8" w:rsidRPr="005C5369" w:rsidRDefault="00A73CC8" w:rsidP="00F37D40">
            <w:pPr>
              <w:ind w:right="-46"/>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5</w:t>
            </w:r>
            <w:r w:rsidRPr="005C5369">
              <w:rPr>
                <w:rFonts w:ascii="TH SarabunPSK" w:hAnsi="TH SarabunPSK" w:cs="TH SarabunPSK"/>
                <w:color w:val="000000" w:themeColor="text1"/>
                <w:sz w:val="32"/>
                <w:szCs w:val="32"/>
                <w:cs/>
              </w:rPr>
              <w:t>. คู่มือ/แนวทางการปฏิบัติงานสำหรับฝ่ายเลขานุการคณะกรรมการสาธารณสุขจังหวัดและคณะอนุกรรมการสาธารณสุขอำเภอหรือคณะทำงานที่เกี่ยวข้อง</w:t>
            </w:r>
          </w:p>
          <w:p w:rsidR="00A73CC8" w:rsidRPr="005C5369" w:rsidRDefault="00A73CC8" w:rsidP="00F37D40">
            <w:pPr>
              <w:ind w:right="-46"/>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Animation </w:t>
            </w:r>
            <w:r w:rsidRPr="005C5369">
              <w:rPr>
                <w:rFonts w:ascii="TH SarabunPSK" w:hAnsi="TH SarabunPSK" w:cs="TH SarabunPSK"/>
                <w:color w:val="000000" w:themeColor="text1"/>
                <w:sz w:val="32"/>
                <w:szCs w:val="32"/>
                <w:cs/>
              </w:rPr>
              <w:t>ให้ความรู้ด้านกฎหมายสาธารณสุขและบทบาทหน้าที่ของคณะกรรมการสาธารณสุขจังหวัด</w:t>
            </w:r>
          </w:p>
          <w:p w:rsidR="00A73CC8" w:rsidRPr="005C5369" w:rsidRDefault="00A73CC8" w:rsidP="00F37D40">
            <w:pPr>
              <w:ind w:right="-46"/>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.1 โปรแกรมกำกับติดตามรายงานผลการดำเนินงานของคณะกรรมการตามกฎหมายว่าด้วยการสาธารณสุข</w:t>
            </w:r>
          </w:p>
          <w:p w:rsidR="00A73CC8" w:rsidRPr="005C5369" w:rsidRDefault="00A73CC8" w:rsidP="00F37D40">
            <w:pPr>
              <w:ind w:right="-46"/>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6</w:t>
            </w:r>
            <w:r w:rsidRPr="005C5369">
              <w:rPr>
                <w:rFonts w:ascii="TH SarabunPSK" w:hAnsi="TH SarabunPSK" w:cs="TH SarabunPSK"/>
                <w:color w:val="000000" w:themeColor="text1"/>
                <w:sz w:val="32"/>
                <w:szCs w:val="32"/>
                <w:cs/>
              </w:rPr>
              <w:t>.2 หลักสูตรอบรมให้ความรู้ด้านการบังคับใช้กฎหมายและการยกร่างข้อบัญญัติท้องถิ่นตามกฎหมายว่าด้วยการสาธารณสุข</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7</w:t>
            </w:r>
            <w:r w:rsidRPr="005C5369">
              <w:rPr>
                <w:rFonts w:ascii="TH SarabunPSK" w:hAnsi="TH SarabunPSK" w:cs="TH SarabunPSK"/>
                <w:color w:val="000000" w:themeColor="text1"/>
                <w:sz w:val="32"/>
                <w:szCs w:val="32"/>
                <w:cs/>
              </w:rPr>
              <w:t>. คู่มือปฏิบัติงานสำหรับเจ้าหน้าที่สาธารณสุข เรื่องการพัฒนาคุณภาพระบบบริการอนามัยสิ่งแวดล้อม</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8</w:t>
            </w:r>
            <w:r w:rsidRPr="005C5369">
              <w:rPr>
                <w:rFonts w:ascii="TH SarabunPSK" w:hAnsi="TH SarabunPSK" w:cs="TH SarabunPSK"/>
                <w:color w:val="000000" w:themeColor="text1"/>
                <w:sz w:val="32"/>
                <w:szCs w:val="32"/>
                <w:cs/>
              </w:rPr>
              <w:t>. คู่มือมาตรฐานการปฏิบัติงานระบบบริการอนามัยสิ่งแวดล้อม องค์กรปกครองส่วนท้องถิ่น</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lastRenderedPageBreak/>
              <w:t>9</w:t>
            </w:r>
            <w:r w:rsidRPr="005C5369">
              <w:rPr>
                <w:rFonts w:ascii="TH SarabunPSK" w:hAnsi="TH SarabunPSK" w:cs="TH SarabunPSK"/>
                <w:color w:val="000000" w:themeColor="text1"/>
                <w:sz w:val="32"/>
                <w:szCs w:val="32"/>
                <w:cs/>
              </w:rPr>
              <w:t>. กฎกระทรวงว่าด้วยการจัดการมูลฝอยติดเชื้อ พ.ศ. 2545 และประกาศกระทรวงที่เกี่ยวข้อง11. คู่มือแนวทางการพัฒนาสถานบริการการสาธารณสุขให้ได้มาตรฐานการจัดการมูลฝอยติดเชื้อ</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10</w:t>
            </w:r>
            <w:r w:rsidRPr="005C5369">
              <w:rPr>
                <w:rFonts w:ascii="TH SarabunPSK" w:hAnsi="TH SarabunPSK" w:cs="TH SarabunPSK"/>
                <w:color w:val="000000" w:themeColor="text1"/>
                <w:sz w:val="32"/>
                <w:szCs w:val="32"/>
                <w:cs/>
              </w:rPr>
              <w:t>. คู่มือแนวทางการจัดการมูลฝอยติดเชื้อในโรงพยาบาลส่งเสริมสุขภาพตำบล</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11. คู่มืออบรมผู้ปฏิบัติงานมูลฝอยติดเชื้อ หลักสูตรป้องกันและระงับการแพร่เชื้อหรืออันตรายที่อาจเกิดจากมูลฝอยติดเชื้อ</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12. คู่มือแนวทางการบริหารจัดการสุขาภิบาลและสิ่งแวดล้อมในโรงพยาบาล</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13. คู่มือแนวทางการดำเนินงาน </w:t>
            </w:r>
            <w:r w:rsidRPr="005C5369">
              <w:rPr>
                <w:rFonts w:ascii="TH SarabunPSK" w:hAnsi="TH SarabunPSK" w:cs="TH SarabunPSK"/>
                <w:color w:val="000000" w:themeColor="text1"/>
                <w:sz w:val="32"/>
                <w:szCs w:val="32"/>
              </w:rPr>
              <w:t>GREEN &amp; CLEAN Hospital</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14. แนวทางการพัฒนาชุมชสนเข้มแข็งในการจัดการอนามัยสิ่งแวดล้อมชุมชน</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15. แนวทางการจัดการอนามัยสิ่งแวดล้อมชุมชนสำหรับประชาชน และเจ้าหน้าที่</w:t>
            </w:r>
          </w:p>
        </w:tc>
      </w:tr>
      <w:tr w:rsidR="00A73CC8" w:rsidRPr="005C5369" w:rsidTr="00F37D40">
        <w:trPr>
          <w:trHeight w:val="2888"/>
        </w:trPr>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รายละเอียดข้อมูลพื้นฐาน</w:t>
            </w:r>
          </w:p>
        </w:tc>
        <w:tc>
          <w:tcPr>
            <w:tcW w:w="7655" w:type="dxa"/>
            <w:tcBorders>
              <w:top w:val="single" w:sz="4" w:space="0" w:color="auto"/>
              <w:left w:val="single" w:sz="4" w:space="0" w:color="auto"/>
              <w:bottom w:val="single" w:sz="4" w:space="0" w:color="auto"/>
              <w:right w:val="single" w:sz="4" w:space="0" w:color="auto"/>
            </w:tcBorders>
          </w:tcPr>
          <w:tbl>
            <w:tblPr>
              <w:tblpPr w:leftFromText="180" w:rightFromText="180" w:horzAnchor="margin" w:tblpXSpec="center" w:tblpY="311"/>
              <w:tblOverlap w:val="never"/>
              <w:tblW w:w="7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986"/>
              <w:gridCol w:w="1251"/>
              <w:gridCol w:w="1252"/>
              <w:gridCol w:w="1252"/>
            </w:tblGrid>
            <w:tr w:rsidR="00A73CC8" w:rsidRPr="005C5369" w:rsidTr="00F37D40">
              <w:trPr>
                <w:trHeight w:val="325"/>
              </w:trPr>
              <w:tc>
                <w:tcPr>
                  <w:tcW w:w="2695" w:type="dxa"/>
                  <w:vMerge w:val="restart"/>
                </w:tcPr>
                <w:p w:rsidR="00A73CC8" w:rsidRPr="005C5369" w:rsidRDefault="00A73CC8" w:rsidP="00F37D40">
                  <w:pPr>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Baseline data</w:t>
                  </w:r>
                </w:p>
              </w:tc>
              <w:tc>
                <w:tcPr>
                  <w:tcW w:w="986" w:type="dxa"/>
                  <w:vMerge w:val="restart"/>
                </w:tcPr>
                <w:p w:rsidR="00A73CC8" w:rsidRPr="005C5369" w:rsidRDefault="00A73CC8" w:rsidP="00F37D40">
                  <w:pPr>
                    <w:contextualSpacing/>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หน่วยวัด</w:t>
                  </w:r>
                </w:p>
              </w:tc>
              <w:tc>
                <w:tcPr>
                  <w:tcW w:w="3755" w:type="dxa"/>
                  <w:gridSpan w:val="3"/>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ผลการดำเนินงานในรอบปีงบประมาณพ.ศ.</w:t>
                  </w:r>
                </w:p>
              </w:tc>
            </w:tr>
            <w:tr w:rsidR="00A73CC8" w:rsidRPr="005C5369" w:rsidTr="00F37D40">
              <w:trPr>
                <w:trHeight w:val="325"/>
              </w:trPr>
              <w:tc>
                <w:tcPr>
                  <w:tcW w:w="2695" w:type="dxa"/>
                  <w:vMerge/>
                </w:tcPr>
                <w:p w:rsidR="00A73CC8" w:rsidRPr="005C5369" w:rsidRDefault="00A73CC8" w:rsidP="00F37D40">
                  <w:pPr>
                    <w:contextualSpacing/>
                    <w:jc w:val="center"/>
                    <w:rPr>
                      <w:rFonts w:ascii="TH SarabunPSK" w:hAnsi="TH SarabunPSK" w:cs="TH SarabunPSK"/>
                      <w:b/>
                      <w:bCs/>
                      <w:color w:val="000000" w:themeColor="text1"/>
                      <w:sz w:val="32"/>
                      <w:szCs w:val="32"/>
                    </w:rPr>
                  </w:pPr>
                </w:p>
              </w:tc>
              <w:tc>
                <w:tcPr>
                  <w:tcW w:w="986" w:type="dxa"/>
                  <w:vMerge/>
                </w:tcPr>
                <w:p w:rsidR="00A73CC8" w:rsidRPr="005C5369" w:rsidRDefault="00A73CC8" w:rsidP="00F37D40">
                  <w:pPr>
                    <w:contextualSpacing/>
                    <w:jc w:val="center"/>
                    <w:rPr>
                      <w:rFonts w:ascii="TH SarabunPSK" w:hAnsi="TH SarabunPSK" w:cs="TH SarabunPSK"/>
                      <w:b/>
                      <w:bCs/>
                      <w:color w:val="000000" w:themeColor="text1"/>
                      <w:sz w:val="32"/>
                      <w:szCs w:val="32"/>
                    </w:rPr>
                  </w:pPr>
                </w:p>
              </w:tc>
              <w:tc>
                <w:tcPr>
                  <w:tcW w:w="1251" w:type="dxa"/>
                </w:tcPr>
                <w:p w:rsidR="00A73CC8" w:rsidRPr="005C5369" w:rsidRDefault="00A73CC8" w:rsidP="00F37D40">
                  <w:pPr>
                    <w:pStyle w:val="NoSpacing"/>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2559</w:t>
                  </w:r>
                </w:p>
              </w:tc>
              <w:tc>
                <w:tcPr>
                  <w:tcW w:w="1252" w:type="dxa"/>
                </w:tcPr>
                <w:p w:rsidR="00A73CC8" w:rsidRPr="005C5369" w:rsidRDefault="00A73CC8" w:rsidP="00F37D40">
                  <w:pPr>
                    <w:pStyle w:val="NoSpacing"/>
                    <w:contextualSpacing/>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2560</w:t>
                  </w:r>
                </w:p>
              </w:tc>
              <w:tc>
                <w:tcPr>
                  <w:tcW w:w="1252" w:type="dxa"/>
                </w:tcPr>
                <w:p w:rsidR="00A73CC8" w:rsidRPr="005C5369" w:rsidRDefault="00A73CC8" w:rsidP="00F37D40">
                  <w:pPr>
                    <w:pStyle w:val="NoSpacing"/>
                    <w:contextualSpacing/>
                    <w:jc w:val="center"/>
                    <w:rPr>
                      <w:rFonts w:ascii="TH SarabunPSK" w:eastAsia="Calibri" w:hAnsi="TH SarabunPSK" w:cs="TH SarabunPSK"/>
                      <w:b/>
                      <w:bCs/>
                      <w:color w:val="000000" w:themeColor="text1"/>
                      <w:sz w:val="32"/>
                      <w:szCs w:val="32"/>
                    </w:rPr>
                  </w:pPr>
                  <w:r w:rsidRPr="005C5369">
                    <w:rPr>
                      <w:rFonts w:ascii="TH SarabunPSK" w:eastAsia="Calibri" w:hAnsi="TH SarabunPSK" w:cs="TH SarabunPSK"/>
                      <w:b/>
                      <w:bCs/>
                      <w:color w:val="000000" w:themeColor="text1"/>
                      <w:sz w:val="32"/>
                      <w:szCs w:val="32"/>
                      <w:cs/>
                    </w:rPr>
                    <w:t>2561</w:t>
                  </w:r>
                </w:p>
              </w:tc>
            </w:tr>
            <w:tr w:rsidR="00A73CC8" w:rsidRPr="005C5369" w:rsidTr="00F37D40">
              <w:trPr>
                <w:trHeight w:val="325"/>
              </w:trPr>
              <w:tc>
                <w:tcPr>
                  <w:tcW w:w="2695" w:type="dxa"/>
                </w:tcPr>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ของจังหวัดที่มีระบบจัดการปัจจัยเสี่ยงจากสิ่งแวดล้อมและสุขภาพอย่างบูรณาการมีประสิทธิภาพและยั่งยืน</w:t>
                  </w:r>
                </w:p>
              </w:tc>
              <w:tc>
                <w:tcPr>
                  <w:tcW w:w="986" w:type="dxa"/>
                </w:tcPr>
                <w:p w:rsidR="00A73CC8" w:rsidRPr="005C5369" w:rsidRDefault="00A73CC8"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ร้อยละ</w:t>
                  </w:r>
                </w:p>
                <w:p w:rsidR="00A73CC8" w:rsidRPr="005C5369" w:rsidRDefault="00A73CC8" w:rsidP="00F37D40">
                  <w:pPr>
                    <w:contextualSpacing/>
                    <w:jc w:val="center"/>
                    <w:rPr>
                      <w:rFonts w:ascii="TH SarabunPSK" w:hAnsi="TH SarabunPSK" w:cs="TH SarabunPSK"/>
                      <w:color w:val="000000" w:themeColor="text1"/>
                      <w:sz w:val="32"/>
                      <w:szCs w:val="32"/>
                      <w:cs/>
                    </w:rPr>
                  </w:pPr>
                </w:p>
              </w:tc>
              <w:tc>
                <w:tcPr>
                  <w:tcW w:w="1251" w:type="dxa"/>
                </w:tcPr>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94.74</w:t>
                  </w:r>
                </w:p>
                <w:p w:rsidR="00A73CC8" w:rsidRPr="005C5369" w:rsidRDefault="00A73CC8" w:rsidP="00F37D40">
                  <w:pPr>
                    <w:pStyle w:val="NoSpacing"/>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72</w:t>
                  </w:r>
                  <w:r w:rsidRPr="005C5369">
                    <w:rPr>
                      <w:rFonts w:ascii="TH SarabunPSK" w:hAnsi="TH SarabunPSK" w:cs="TH SarabunPSK"/>
                      <w:color w:val="000000" w:themeColor="text1"/>
                      <w:sz w:val="32"/>
                      <w:szCs w:val="32"/>
                      <w:cs/>
                    </w:rPr>
                    <w:t xml:space="preserve"> จังหวัด)</w:t>
                  </w:r>
                </w:p>
                <w:p w:rsidR="00A73CC8" w:rsidRPr="005C5369" w:rsidRDefault="00A73CC8" w:rsidP="00F37D40">
                  <w:pPr>
                    <w:contextualSpacing/>
                    <w:jc w:val="center"/>
                    <w:rPr>
                      <w:rFonts w:ascii="TH SarabunPSK" w:hAnsi="TH SarabunPSK" w:cs="TH SarabunPSK"/>
                      <w:color w:val="000000" w:themeColor="text1"/>
                      <w:sz w:val="32"/>
                      <w:szCs w:val="32"/>
                    </w:rPr>
                  </w:pPr>
                </w:p>
                <w:p w:rsidR="00A73CC8" w:rsidRPr="005C5369" w:rsidRDefault="00A73CC8" w:rsidP="00F37D40">
                  <w:pPr>
                    <w:contextualSpacing/>
                    <w:jc w:val="center"/>
                    <w:rPr>
                      <w:rFonts w:ascii="TH SarabunPSK" w:hAnsi="TH SarabunPSK" w:cs="TH SarabunPSK"/>
                      <w:color w:val="000000" w:themeColor="text1"/>
                      <w:sz w:val="32"/>
                      <w:szCs w:val="32"/>
                    </w:rPr>
                  </w:pPr>
                </w:p>
              </w:tc>
              <w:tc>
                <w:tcPr>
                  <w:tcW w:w="1252" w:type="dxa"/>
                </w:tcPr>
                <w:p w:rsidR="00A73CC8" w:rsidRPr="005C5369" w:rsidRDefault="00A73CC8" w:rsidP="00F37D40">
                  <w:pPr>
                    <w:pStyle w:val="NoSpacing"/>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60</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53</w:t>
                  </w:r>
                </w:p>
                <w:p w:rsidR="00A73CC8" w:rsidRPr="005C5369" w:rsidRDefault="00A73CC8" w:rsidP="00F37D40">
                  <w:pPr>
                    <w:pStyle w:val="NoSpacing"/>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46</w:t>
                  </w:r>
                  <w:r w:rsidRPr="005C5369">
                    <w:rPr>
                      <w:rFonts w:ascii="TH SarabunPSK" w:hAnsi="TH SarabunPSK" w:cs="TH SarabunPSK"/>
                      <w:color w:val="000000" w:themeColor="text1"/>
                      <w:sz w:val="32"/>
                      <w:szCs w:val="32"/>
                      <w:cs/>
                    </w:rPr>
                    <w:t xml:space="preserve"> จังหวัด)</w:t>
                  </w:r>
                </w:p>
                <w:p w:rsidR="00A73CC8" w:rsidRPr="005C5369" w:rsidRDefault="00A73CC8" w:rsidP="00F37D40">
                  <w:pPr>
                    <w:pStyle w:val="NoSpacing"/>
                    <w:contextualSpacing/>
                    <w:jc w:val="center"/>
                    <w:rPr>
                      <w:rFonts w:ascii="TH SarabunPSK" w:hAnsi="TH SarabunPSK" w:cs="TH SarabunPSK"/>
                      <w:color w:val="000000" w:themeColor="text1"/>
                      <w:sz w:val="32"/>
                      <w:szCs w:val="32"/>
                    </w:rPr>
                  </w:pPr>
                </w:p>
                <w:p w:rsidR="00A73CC8" w:rsidRPr="005C5369" w:rsidRDefault="00A73CC8" w:rsidP="00F37D40">
                  <w:pPr>
                    <w:pStyle w:val="NoSpacing"/>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ณ </w:t>
                  </w:r>
                  <w:r w:rsidRPr="005C5369">
                    <w:rPr>
                      <w:rFonts w:ascii="TH SarabunPSK" w:hAnsi="TH SarabunPSK" w:cs="TH SarabunPSK"/>
                      <w:color w:val="000000" w:themeColor="text1"/>
                      <w:sz w:val="32"/>
                      <w:szCs w:val="32"/>
                    </w:rPr>
                    <w:t xml:space="preserve">25 </w:t>
                  </w:r>
                  <w:r w:rsidRPr="005C5369">
                    <w:rPr>
                      <w:rFonts w:ascii="TH SarabunPSK" w:hAnsi="TH SarabunPSK" w:cs="TH SarabunPSK"/>
                      <w:color w:val="000000" w:themeColor="text1"/>
                      <w:sz w:val="32"/>
                      <w:szCs w:val="32"/>
                      <w:cs/>
                    </w:rPr>
                    <w:t>กย.</w:t>
                  </w:r>
                  <w:r w:rsidRPr="005C5369">
                    <w:rPr>
                      <w:rFonts w:ascii="TH SarabunPSK" w:hAnsi="TH SarabunPSK" w:cs="TH SarabunPSK"/>
                      <w:color w:val="000000" w:themeColor="text1"/>
                      <w:sz w:val="32"/>
                      <w:szCs w:val="32"/>
                    </w:rPr>
                    <w:t>60</w:t>
                  </w:r>
                </w:p>
                <w:p w:rsidR="00A73CC8" w:rsidRPr="005C5369" w:rsidRDefault="00A73CC8" w:rsidP="00F37D40">
                  <w:pPr>
                    <w:pStyle w:val="NoSpacing"/>
                    <w:contextualSpacing/>
                    <w:jc w:val="center"/>
                    <w:rPr>
                      <w:rFonts w:ascii="TH SarabunPSK" w:hAnsi="TH SarabunPSK" w:cs="TH SarabunPSK"/>
                      <w:color w:val="000000" w:themeColor="text1"/>
                      <w:sz w:val="32"/>
                      <w:szCs w:val="32"/>
                    </w:rPr>
                  </w:pPr>
                </w:p>
              </w:tc>
              <w:tc>
                <w:tcPr>
                  <w:tcW w:w="1252" w:type="dxa"/>
                </w:tcPr>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65.79</w:t>
                  </w:r>
                </w:p>
                <w:p w:rsidR="00A73CC8" w:rsidRPr="005C5369" w:rsidRDefault="00A73CC8" w:rsidP="00F37D40">
                  <w:pPr>
                    <w:contextualSpacing/>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(50 จังหวัด)</w:t>
                  </w:r>
                </w:p>
                <w:p w:rsidR="00A73CC8" w:rsidRPr="005C5369" w:rsidRDefault="00A73CC8" w:rsidP="00F37D40">
                  <w:pPr>
                    <w:contextualSpacing/>
                    <w:jc w:val="center"/>
                    <w:rPr>
                      <w:rFonts w:ascii="TH SarabunPSK" w:hAnsi="TH SarabunPSK" w:cs="TH SarabunPSK"/>
                      <w:color w:val="000000" w:themeColor="text1"/>
                      <w:sz w:val="32"/>
                      <w:szCs w:val="32"/>
                    </w:rPr>
                  </w:pPr>
                </w:p>
                <w:p w:rsidR="00A73CC8" w:rsidRPr="005C5369" w:rsidRDefault="00A73CC8" w:rsidP="00F37D40">
                  <w:pPr>
                    <w:contextualSpacing/>
                    <w:jc w:val="center"/>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ณ 11 กย.61</w:t>
                  </w:r>
                </w:p>
              </w:tc>
            </w:tr>
          </w:tbl>
          <w:p w:rsidR="00A73CC8" w:rsidRPr="005C5369" w:rsidRDefault="00A73CC8" w:rsidP="00F37D40">
            <w:pPr>
              <w:contextualSpacing/>
              <w:rPr>
                <w:rFonts w:ascii="TH SarabunPSK" w:hAnsi="TH SarabunPSK" w:cs="TH SarabunPSK"/>
                <w:color w:val="000000" w:themeColor="text1"/>
                <w:sz w:val="32"/>
                <w:szCs w:val="32"/>
              </w:rPr>
            </w:pP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ผู้ให้ข้อมูลทางวิชาการ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ผู้ประสานงานตัวชี้วัด</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u w:val="single"/>
              </w:rPr>
            </w:pPr>
            <w:r w:rsidRPr="005C5369">
              <w:rPr>
                <w:rFonts w:ascii="TH SarabunPSK" w:hAnsi="TH SarabunPSK" w:cs="TH SarabunPSK"/>
                <w:b/>
                <w:bCs/>
                <w:color w:val="000000" w:themeColor="text1"/>
                <w:sz w:val="32"/>
                <w:szCs w:val="32"/>
                <w:u w:val="single"/>
                <w:cs/>
              </w:rPr>
              <w:t xml:space="preserve">ประเด็นมีข้อมูล สถานการณ์ ด้านสิ่งแวดล้อมและสุขภาพ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นางสาวพาสนา ชมกลิ่น                  </w:t>
            </w:r>
            <w:r w:rsidRPr="005C5369">
              <w:rPr>
                <w:rFonts w:ascii="TH SarabunPSK" w:hAnsi="TH SarabunPSK" w:cs="TH SarabunPSK"/>
                <w:color w:val="000000" w:themeColor="text1"/>
                <w:sz w:val="32"/>
                <w:szCs w:val="32"/>
                <w:cs/>
              </w:rPr>
              <w:tab/>
              <w:t xml:space="preserve">นักวิเคราะห์นโยบายและแผนชำนาญการ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02-5904202         </w:t>
            </w:r>
            <w:r w:rsidRPr="005C5369">
              <w:rPr>
                <w:rFonts w:ascii="TH SarabunPSK" w:hAnsi="TH SarabunPSK" w:cs="TH SarabunPSK"/>
                <w:color w:val="000000" w:themeColor="text1"/>
                <w:sz w:val="32"/>
                <w:szCs w:val="32"/>
                <w:cs/>
              </w:rPr>
              <w:tab/>
              <w:t xml:space="preserve">โทรศัพท์มือถือ : 084-7141092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โทรสาร : 02-5904356</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pasana</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c@anamai</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mail</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go</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th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กองประเมินผลกระทบต่อสุขภาพ  กรมอนามัย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xml:space="preserve">. นายประหยัด เคนโยธา                   </w:t>
            </w:r>
            <w:r w:rsidRPr="005C5369">
              <w:rPr>
                <w:rFonts w:ascii="TH SarabunPSK" w:hAnsi="TH SarabunPSK" w:cs="TH SarabunPSK"/>
                <w:color w:val="000000" w:themeColor="text1"/>
                <w:sz w:val="32"/>
                <w:szCs w:val="32"/>
                <w:cs/>
              </w:rPr>
              <w:tab/>
              <w:t xml:space="preserve">นักวิชาการสาธารณสุขปฏิบัติการ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02-5904380         </w:t>
            </w:r>
            <w:r w:rsidRPr="005C5369">
              <w:rPr>
                <w:rFonts w:ascii="TH SarabunPSK" w:hAnsi="TH SarabunPSK" w:cs="TH SarabunPSK"/>
                <w:color w:val="000000" w:themeColor="text1"/>
                <w:sz w:val="32"/>
                <w:szCs w:val="32"/>
                <w:cs/>
              </w:rPr>
              <w:tab/>
              <w:t xml:space="preserve">โทรศัพท์มือถือ : </w:t>
            </w:r>
            <w:r w:rsidRPr="005C5369">
              <w:rPr>
                <w:rFonts w:ascii="TH SarabunPSK" w:hAnsi="TH SarabunPSK" w:cs="TH SarabunPSK"/>
                <w:color w:val="000000" w:themeColor="text1"/>
                <w:sz w:val="32"/>
                <w:szCs w:val="32"/>
              </w:rPr>
              <w:t>097</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1141359</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02-5904388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paktiw_y@hotmail</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com</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สำนักโรคจากการประกอบอาชีพและสิ่งแวดล้อม กรมควบคุมโรค</w:t>
            </w:r>
          </w:p>
          <w:p w:rsidR="00A73CC8" w:rsidRPr="005C5369" w:rsidRDefault="00A73CC8" w:rsidP="00F37D40">
            <w:pPr>
              <w:contextualSpacing/>
              <w:rPr>
                <w:rFonts w:ascii="TH SarabunPSK" w:hAnsi="TH SarabunPSK" w:cs="TH SarabunPSK"/>
                <w:color w:val="000000" w:themeColor="text1"/>
                <w:sz w:val="32"/>
                <w:szCs w:val="32"/>
                <w:u w:val="single"/>
              </w:rPr>
            </w:pPr>
            <w:r w:rsidRPr="005C5369">
              <w:rPr>
                <w:rFonts w:ascii="TH SarabunPSK" w:hAnsi="TH SarabunPSK" w:cs="TH SarabunPSK"/>
                <w:b/>
                <w:bCs/>
                <w:color w:val="000000" w:themeColor="text1"/>
                <w:sz w:val="32"/>
                <w:szCs w:val="32"/>
                <w:u w:val="single"/>
                <w:cs/>
              </w:rPr>
              <w:lastRenderedPageBreak/>
              <w:t>ประเด็นมีการเฝ้าระวังด้านสิ่งแวดล้อมและสุขภาพ</w:t>
            </w:r>
            <w:r w:rsidRPr="005C5369">
              <w:rPr>
                <w:rFonts w:ascii="TH SarabunPSK" w:hAnsi="TH SarabunPSK" w:cs="TH SarabunPSK"/>
                <w:color w:val="000000" w:themeColor="text1"/>
                <w:sz w:val="32"/>
                <w:szCs w:val="32"/>
                <w:u w:val="single"/>
                <w:cs/>
              </w:rPr>
              <w:t xml:space="preserve"> </w:t>
            </w:r>
          </w:p>
          <w:p w:rsidR="00A73CC8" w:rsidRPr="005C5369" w:rsidRDefault="00A73CC8" w:rsidP="00F37D40">
            <w:pPr>
              <w:contextualSpacing/>
              <w:rPr>
                <w:rFonts w:ascii="TH SarabunPSK" w:hAnsi="TH SarabunPSK" w:cs="TH SarabunPSK"/>
                <w:strike/>
                <w:color w:val="0070C0"/>
                <w:sz w:val="32"/>
                <w:szCs w:val="32"/>
                <w:u w:val="single"/>
              </w:rPr>
            </w:pPr>
            <w:r w:rsidRPr="005C5369">
              <w:rPr>
                <w:rFonts w:ascii="TH SarabunPSK" w:hAnsi="TH SarabunPSK" w:cs="TH SarabunPSK"/>
                <w:color w:val="000000" w:themeColor="text1"/>
                <w:sz w:val="32"/>
                <w:szCs w:val="32"/>
                <w:cs/>
              </w:rPr>
              <w:t xml:space="preserve">1. </w:t>
            </w:r>
            <w:r w:rsidRPr="005C5369">
              <w:rPr>
                <w:rFonts w:ascii="TH SarabunPSK" w:hAnsi="TH SarabunPSK" w:cs="TH SarabunPSK"/>
                <w:strike/>
                <w:color w:val="0070C0"/>
                <w:sz w:val="32"/>
                <w:szCs w:val="32"/>
                <w:cs/>
              </w:rPr>
              <w:t xml:space="preserve">นายสุพจน์  อาลีอุสมาน                  </w:t>
            </w:r>
            <w:r w:rsidRPr="005C5369">
              <w:rPr>
                <w:rFonts w:ascii="TH SarabunPSK" w:hAnsi="TH SarabunPSK" w:cs="TH SarabunPSK"/>
                <w:strike/>
                <w:color w:val="0070C0"/>
                <w:sz w:val="32"/>
                <w:szCs w:val="32"/>
                <w:cs/>
              </w:rPr>
              <w:tab/>
              <w:t xml:space="preserve">นักวิเคราะห์นโยบายและแผนชำนาญการ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โทรศัพท์ที่ทำงาน :  02-5904359          </w:t>
            </w:r>
            <w:r w:rsidRPr="005C5369">
              <w:rPr>
                <w:rFonts w:ascii="TH SarabunPSK" w:hAnsi="TH SarabunPSK" w:cs="TH SarabunPSK"/>
                <w:strike/>
                <w:color w:val="0070C0"/>
                <w:sz w:val="32"/>
                <w:szCs w:val="32"/>
                <w:cs/>
              </w:rPr>
              <w:tab/>
              <w:t xml:space="preserve">โทรศัพท์มือถือ :  </w:t>
            </w:r>
            <w:r w:rsidRPr="005C5369">
              <w:rPr>
                <w:rFonts w:ascii="TH SarabunPSK" w:hAnsi="TH SarabunPSK" w:cs="TH SarabunPSK"/>
                <w:strike/>
                <w:color w:val="0070C0"/>
                <w:sz w:val="32"/>
                <w:szCs w:val="32"/>
              </w:rPr>
              <w:t>081</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8691246</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โทรสาร : 02-5904356                      </w:t>
            </w:r>
            <w:r w:rsidRPr="005C5369">
              <w:rPr>
                <w:rFonts w:ascii="TH SarabunPSK" w:hAnsi="TH SarabunPSK" w:cs="TH SarabunPSK"/>
                <w:strike/>
                <w:color w:val="0070C0"/>
                <w:sz w:val="32"/>
                <w:szCs w:val="32"/>
                <w:cs/>
              </w:rPr>
              <w:tab/>
            </w:r>
            <w:r w:rsidRPr="005C5369">
              <w:rPr>
                <w:rFonts w:ascii="TH SarabunPSK" w:hAnsi="TH SarabunPSK" w:cs="TH SarabunPSK"/>
                <w:strike/>
                <w:color w:val="0070C0"/>
                <w:sz w:val="32"/>
                <w:szCs w:val="32"/>
              </w:rPr>
              <w:t>E</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mail </w:t>
            </w: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supoj</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a@anamai</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mail</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go</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th</w:t>
            </w:r>
          </w:p>
          <w:p w:rsidR="00A73CC8" w:rsidRPr="005C5369" w:rsidRDefault="00A73CC8"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rPr>
              <w:t xml:space="preserve">1. </w:t>
            </w:r>
            <w:r w:rsidRPr="005C5369">
              <w:rPr>
                <w:rFonts w:ascii="TH SarabunPSK" w:hAnsi="TH SarabunPSK" w:cs="TH SarabunPSK"/>
                <w:color w:val="FF0000"/>
                <w:sz w:val="32"/>
                <w:szCs w:val="32"/>
                <w:cs/>
              </w:rPr>
              <w:t>นางสาวอำพร  บุศรังสี</w:t>
            </w:r>
            <w:r w:rsidRPr="005C5369">
              <w:rPr>
                <w:rFonts w:ascii="TH SarabunPSK" w:hAnsi="TH SarabunPSK" w:cs="TH SarabunPSK"/>
                <w:color w:val="FF0000"/>
                <w:sz w:val="32"/>
                <w:szCs w:val="32"/>
                <w:cs/>
              </w:rPr>
              <w:tab/>
            </w:r>
            <w:r w:rsidRPr="005C5369">
              <w:rPr>
                <w:rFonts w:ascii="TH SarabunPSK" w:hAnsi="TH SarabunPSK" w:cs="TH SarabunPSK"/>
                <w:color w:val="FF0000"/>
                <w:sz w:val="32"/>
                <w:szCs w:val="32"/>
                <w:cs/>
              </w:rPr>
              <w:tab/>
            </w:r>
            <w:r w:rsidRPr="005C5369">
              <w:rPr>
                <w:rFonts w:ascii="TH SarabunPSK" w:hAnsi="TH SarabunPSK" w:cs="TH SarabunPSK"/>
                <w:color w:val="FF0000"/>
                <w:sz w:val="32"/>
                <w:szCs w:val="32"/>
                <w:cs/>
              </w:rPr>
              <w:tab/>
              <w:t>นักวิชาการสาธารณสุขชำนาญการพิเศษ</w:t>
            </w:r>
          </w:p>
          <w:p w:rsidR="00A73CC8" w:rsidRPr="005C5369" w:rsidRDefault="00A73CC8"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โทรศัพท์ที่ทำงาน </w:t>
            </w:r>
            <w:r w:rsidRPr="005C5369">
              <w:rPr>
                <w:rFonts w:ascii="TH SarabunPSK" w:hAnsi="TH SarabunPSK" w:cs="TH SarabunPSK"/>
                <w:color w:val="FF0000"/>
                <w:sz w:val="32"/>
                <w:szCs w:val="32"/>
              </w:rPr>
              <w:t>: 02-5904359</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 xml:space="preserve">โทรศัพท์มือถือ </w:t>
            </w:r>
            <w:r w:rsidRPr="005C5369">
              <w:rPr>
                <w:rFonts w:ascii="TH SarabunPSK" w:hAnsi="TH SarabunPSK" w:cs="TH SarabunPSK"/>
                <w:color w:val="FF0000"/>
                <w:sz w:val="32"/>
                <w:szCs w:val="32"/>
              </w:rPr>
              <w:t>: 081-8311430</w:t>
            </w:r>
          </w:p>
          <w:p w:rsidR="00A73CC8" w:rsidRPr="005C5369" w:rsidRDefault="00A73CC8" w:rsidP="00F37D40">
            <w:pPr>
              <w:contextualSpacing/>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โทรสาร </w:t>
            </w:r>
            <w:r w:rsidRPr="005C5369">
              <w:rPr>
                <w:rFonts w:ascii="TH SarabunPSK" w:hAnsi="TH SarabunPSK" w:cs="TH SarabunPSK"/>
                <w:color w:val="FF0000"/>
                <w:sz w:val="32"/>
                <w:szCs w:val="32"/>
              </w:rPr>
              <w:t>: 02-5904356</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t>E-mail : bussarangsri@gmail.com</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กองประเมินผลกระทบต่อสุขภาพ  กรมอนามัย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2</w:t>
            </w:r>
            <w:r w:rsidRPr="005C5369">
              <w:rPr>
                <w:rFonts w:ascii="TH SarabunPSK" w:hAnsi="TH SarabunPSK" w:cs="TH SarabunPSK"/>
                <w:color w:val="000000" w:themeColor="text1"/>
                <w:sz w:val="32"/>
                <w:szCs w:val="32"/>
                <w:cs/>
              </w:rPr>
              <w:t xml:space="preserve">. นายประหยัด เคนโยธา                   </w:t>
            </w:r>
            <w:r w:rsidRPr="005C5369">
              <w:rPr>
                <w:rFonts w:ascii="TH SarabunPSK" w:hAnsi="TH SarabunPSK" w:cs="TH SarabunPSK"/>
                <w:color w:val="000000" w:themeColor="text1"/>
                <w:sz w:val="32"/>
                <w:szCs w:val="32"/>
                <w:cs/>
              </w:rPr>
              <w:tab/>
              <w:t xml:space="preserve">นักวิชาการสาธารณสุขปฏิบัติการ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02-5904380         </w:t>
            </w:r>
            <w:r w:rsidRPr="005C5369">
              <w:rPr>
                <w:rFonts w:ascii="TH SarabunPSK" w:hAnsi="TH SarabunPSK" w:cs="TH SarabunPSK"/>
                <w:color w:val="000000" w:themeColor="text1"/>
                <w:sz w:val="32"/>
                <w:szCs w:val="32"/>
                <w:cs/>
              </w:rPr>
              <w:tab/>
              <w:t>โทรศัพท์มือถือ : 097-1141359</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02-5904388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15" w:history="1">
              <w:r w:rsidRPr="005C5369">
                <w:rPr>
                  <w:rStyle w:val="Hyperlink"/>
                  <w:rFonts w:ascii="TH SarabunPSK" w:hAnsi="TH SarabunPSK" w:cs="TH SarabunPSK"/>
                  <w:color w:val="000000" w:themeColor="text1"/>
                  <w:sz w:val="32"/>
                  <w:szCs w:val="32"/>
                </w:rPr>
                <w:t>paktiw_y@hotmail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com</w:t>
              </w:r>
            </w:hyperlink>
          </w:p>
          <w:p w:rsidR="00A73CC8" w:rsidRPr="005C5369" w:rsidRDefault="00A73CC8" w:rsidP="00F37D40">
            <w:pPr>
              <w:contextualSpacing/>
              <w:rPr>
                <w:rFonts w:ascii="TH SarabunPSK" w:hAnsi="TH SarabunPSK" w:cs="TH SarabunPSK"/>
                <w:b/>
                <w:bCs/>
                <w:color w:val="000000" w:themeColor="text1"/>
                <w:sz w:val="32"/>
                <w:szCs w:val="32"/>
                <w:u w:val="single"/>
              </w:rPr>
            </w:pPr>
            <w:r w:rsidRPr="005C5369">
              <w:rPr>
                <w:rFonts w:ascii="TH SarabunPSK" w:hAnsi="TH SarabunPSK" w:cs="TH SarabunPSK"/>
                <w:b/>
                <w:bCs/>
                <w:color w:val="000000" w:themeColor="text1"/>
                <w:sz w:val="32"/>
                <w:szCs w:val="32"/>
                <w:u w:val="single"/>
                <w:cs/>
              </w:rPr>
              <w:t xml:space="preserve">ประเด็นมีกลไกการขับเคลื่อนการแก้ไขปัญหาด้านสิ่งแวดล้อมและสุขภาพ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นายพลากร จินตนาวิวัฒน์               นักวิชาการสาธารณสุขปฏิบัติการ</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5904219   </w:t>
            </w:r>
            <w:r w:rsidRPr="005C5369">
              <w:rPr>
                <w:rFonts w:ascii="TH SarabunPSK" w:hAnsi="TH SarabunPSK" w:cs="TH SarabunPSK"/>
                <w:color w:val="000000" w:themeColor="text1"/>
                <w:sz w:val="32"/>
                <w:szCs w:val="32"/>
                <w:cs/>
              </w:rPr>
              <w:t xml:space="preserve">      โทรศัพท์มือถือ : 084-8289950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02-5918180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16" w:history="1">
              <w:r w:rsidRPr="005C5369">
                <w:rPr>
                  <w:rStyle w:val="Hyperlink"/>
                  <w:rFonts w:ascii="TH SarabunPSK" w:hAnsi="TH SarabunPSK" w:cs="TH SarabunPSK"/>
                  <w:color w:val="000000" w:themeColor="text1"/>
                  <w:sz w:val="32"/>
                  <w:szCs w:val="32"/>
                </w:rPr>
                <w:t>palakorn</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c@anamai</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go</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th</w:t>
              </w:r>
            </w:hyperlink>
            <w:r w:rsidRPr="005C5369">
              <w:rPr>
                <w:rFonts w:ascii="TH SarabunPSK" w:hAnsi="TH SarabunPSK" w:cs="TH SarabunPSK"/>
                <w:color w:val="000000" w:themeColor="text1"/>
                <w:sz w:val="32"/>
                <w:szCs w:val="32"/>
                <w:cs/>
              </w:rPr>
              <w:t xml:space="preserve">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ศูนย์บริหารกฎหมายสาธารณสุข  กรมอนามัย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นางสาวชญาณี ศรีวรรณ                 นักวิชาการสาธารณสุข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02-5904219         โทรศัพท์มือถือ : 097-1523336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02-5918180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17" w:history="1">
              <w:r w:rsidRPr="005C5369">
                <w:rPr>
                  <w:rStyle w:val="Hyperlink"/>
                  <w:rFonts w:ascii="TH SarabunPSK" w:hAnsi="TH SarabunPSK" w:cs="TH SarabunPSK"/>
                  <w:color w:val="000000" w:themeColor="text1"/>
                  <w:sz w:val="32"/>
                  <w:szCs w:val="32"/>
                </w:rPr>
                <w:t>chayanee</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s@anamai</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go</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th</w:t>
              </w:r>
            </w:hyperlink>
            <w:r w:rsidRPr="005C5369">
              <w:rPr>
                <w:rFonts w:ascii="TH SarabunPSK" w:hAnsi="TH SarabunPSK" w:cs="TH SarabunPSK"/>
                <w:color w:val="000000" w:themeColor="text1"/>
                <w:sz w:val="32"/>
                <w:szCs w:val="32"/>
                <w:cs/>
              </w:rPr>
              <w:t xml:space="preserve">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ศูนย์บริหารกฎหมายสาธารณสุข  กรมอนามัย </w:t>
            </w:r>
          </w:p>
          <w:p w:rsidR="00A73CC8" w:rsidRPr="005C5369" w:rsidRDefault="00A73CC8" w:rsidP="00F37D40">
            <w:pPr>
              <w:contextualSpacing/>
              <w:rPr>
                <w:rFonts w:ascii="TH SarabunPSK" w:hAnsi="TH SarabunPSK" w:cs="TH SarabunPSK"/>
                <w:color w:val="000000" w:themeColor="text1"/>
                <w:sz w:val="32"/>
                <w:szCs w:val="32"/>
                <w:u w:val="single"/>
              </w:rPr>
            </w:pPr>
            <w:r w:rsidRPr="005C5369">
              <w:rPr>
                <w:rFonts w:ascii="TH SarabunPSK" w:hAnsi="TH SarabunPSK" w:cs="TH SarabunPSK"/>
                <w:b/>
                <w:bCs/>
                <w:color w:val="000000" w:themeColor="text1"/>
                <w:sz w:val="32"/>
                <w:szCs w:val="32"/>
                <w:u w:val="single"/>
                <w:cs/>
              </w:rPr>
              <w:t>ประเด็นมีระบบการจัดการมูลฝอยติดเชื้อของสถานบริการการสาธารณสุข</w:t>
            </w:r>
            <w:r w:rsidRPr="005C5369">
              <w:rPr>
                <w:rFonts w:ascii="TH SarabunPSK" w:hAnsi="TH SarabunPSK" w:cs="TH SarabunPSK"/>
                <w:color w:val="000000" w:themeColor="text1"/>
                <w:sz w:val="32"/>
                <w:szCs w:val="32"/>
                <w:u w:val="single"/>
                <w:cs/>
              </w:rPr>
              <w:t xml:space="preserve">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นางสาวปาณิสา  ศรีดโรมนต์             นักวิชาการสาธารณสุขปฏิบัติการ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5904128  </w:t>
            </w:r>
            <w:r w:rsidRPr="005C5369">
              <w:rPr>
                <w:rFonts w:ascii="TH SarabunPSK" w:hAnsi="TH SarabunPSK" w:cs="TH SarabunPSK"/>
                <w:color w:val="000000" w:themeColor="text1"/>
                <w:sz w:val="32"/>
                <w:szCs w:val="32"/>
                <w:cs/>
              </w:rPr>
              <w:t xml:space="preserve">        โทรศัพท์มือถือ :  </w:t>
            </w:r>
            <w:r w:rsidRPr="005C5369">
              <w:rPr>
                <w:rFonts w:ascii="TH SarabunPSK" w:hAnsi="TH SarabunPSK" w:cs="TH SarabunPSK"/>
                <w:color w:val="000000" w:themeColor="text1"/>
                <w:sz w:val="32"/>
                <w:szCs w:val="32"/>
              </w:rPr>
              <w:t>099</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6549915</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02-5904200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18" w:history="1">
              <w:r w:rsidRPr="005C5369">
                <w:rPr>
                  <w:rStyle w:val="Hyperlink"/>
                  <w:rFonts w:ascii="TH SarabunPSK" w:hAnsi="TH SarabunPSK" w:cs="TH SarabunPSK"/>
                  <w:color w:val="000000" w:themeColor="text1"/>
                  <w:sz w:val="32"/>
                  <w:szCs w:val="32"/>
                </w:rPr>
                <w:t>panisa</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s@anamai</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go</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th</w:t>
              </w:r>
            </w:hyperlink>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สำนักอนามัยสิ่งแวดล้อม  กรมอนามัย  </w:t>
            </w:r>
          </w:p>
          <w:p w:rsidR="00A73CC8" w:rsidRPr="005C5369" w:rsidRDefault="00A73CC8" w:rsidP="00F37D40">
            <w:pPr>
              <w:contextualSpacing/>
              <w:rPr>
                <w:rFonts w:ascii="TH SarabunPSK" w:hAnsi="TH SarabunPSK" w:cs="TH SarabunPSK"/>
                <w:b/>
                <w:bCs/>
                <w:color w:val="000000" w:themeColor="text1"/>
                <w:spacing w:val="-6"/>
                <w:sz w:val="32"/>
                <w:szCs w:val="32"/>
                <w:u w:val="single"/>
                <w:cs/>
              </w:rPr>
            </w:pPr>
            <w:r w:rsidRPr="005C5369">
              <w:rPr>
                <w:rFonts w:ascii="TH SarabunPSK" w:hAnsi="TH SarabunPSK" w:cs="TH SarabunPSK"/>
                <w:b/>
                <w:bCs/>
                <w:color w:val="000000" w:themeColor="text1"/>
                <w:spacing w:val="-6"/>
                <w:sz w:val="32"/>
                <w:szCs w:val="32"/>
                <w:u w:val="single"/>
                <w:cs/>
              </w:rPr>
              <w:t xml:space="preserve">ประเด็นมีการจัดการคุณภาพระบบบริการอนามัยสิ่งแวดล้อมขององค์กรปกครองส่วนท้องถิ่น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นายชัยเลิศ กิ่งแก้วเจริญชัย              นักวิชาการสาธารณสุขชำนาญการพิเศษ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lastRenderedPageBreak/>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5904177   </w:t>
            </w:r>
            <w:r w:rsidRPr="005C5369">
              <w:rPr>
                <w:rFonts w:ascii="TH SarabunPSK" w:hAnsi="TH SarabunPSK" w:cs="TH SarabunPSK"/>
                <w:color w:val="000000" w:themeColor="text1"/>
                <w:sz w:val="32"/>
                <w:szCs w:val="32"/>
                <w:cs/>
              </w:rPr>
              <w:t xml:space="preserve">      โทรศัพท์มือถือ :  </w:t>
            </w:r>
            <w:r w:rsidRPr="005C5369">
              <w:rPr>
                <w:rFonts w:ascii="TH SarabunPSK" w:hAnsi="TH SarabunPSK" w:cs="TH SarabunPSK"/>
                <w:color w:val="000000" w:themeColor="text1"/>
                <w:sz w:val="32"/>
                <w:szCs w:val="32"/>
              </w:rPr>
              <w:t>080</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4346888</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02-5904188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19" w:history="1">
              <w:r w:rsidRPr="005C5369">
                <w:rPr>
                  <w:rStyle w:val="Hyperlink"/>
                  <w:rFonts w:ascii="TH SarabunPSK" w:hAnsi="TH SarabunPSK" w:cs="TH SarabunPSK"/>
                  <w:color w:val="000000" w:themeColor="text1"/>
                  <w:sz w:val="32"/>
                  <w:szCs w:val="32"/>
                </w:rPr>
                <w:t>chailert</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k@anamai</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go</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th</w:t>
              </w:r>
            </w:hyperlink>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สำนักสุขาภิบาลอาหารและน้ำ  กรมอนามัย  </w:t>
            </w:r>
          </w:p>
          <w:p w:rsidR="00A73CC8" w:rsidRPr="005C5369" w:rsidRDefault="00A73CC8" w:rsidP="00F37D40">
            <w:pPr>
              <w:contextualSpacing/>
              <w:rPr>
                <w:rFonts w:ascii="TH SarabunPSK" w:hAnsi="TH SarabunPSK" w:cs="TH SarabunPSK"/>
                <w:b/>
                <w:bCs/>
                <w:color w:val="000000" w:themeColor="text1"/>
                <w:sz w:val="32"/>
                <w:szCs w:val="32"/>
                <w:u w:val="single"/>
              </w:rPr>
            </w:pPr>
            <w:r w:rsidRPr="005C5369">
              <w:rPr>
                <w:rFonts w:ascii="TH SarabunPSK" w:hAnsi="TH SarabunPSK" w:cs="TH SarabunPSK"/>
                <w:b/>
                <w:bCs/>
                <w:color w:val="000000" w:themeColor="text1"/>
                <w:sz w:val="32"/>
                <w:szCs w:val="32"/>
                <w:u w:val="single"/>
                <w:cs/>
              </w:rPr>
              <w:t>ประเด็นมีชุมชนที่มีศักยภาพในการจัดการด้านอนามัยสิ่งแวดล้อม</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นางสุธิดา  อุทะพันธุ์                      นักวิชาการสาธารณสุขชำนาญการพิเศษ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5904253 </w:t>
            </w:r>
            <w:r w:rsidRPr="005C5369">
              <w:rPr>
                <w:rFonts w:ascii="TH SarabunPSK" w:hAnsi="TH SarabunPSK" w:cs="TH SarabunPSK"/>
                <w:color w:val="000000" w:themeColor="text1"/>
                <w:sz w:val="32"/>
                <w:szCs w:val="32"/>
                <w:cs/>
              </w:rPr>
              <w:t xml:space="preserve">         โทรศัพท์มือถือ :  063-4515644</w:t>
            </w:r>
          </w:p>
          <w:p w:rsidR="00A73CC8" w:rsidRPr="005C5369" w:rsidRDefault="00A73CC8" w:rsidP="00F37D40">
            <w:pPr>
              <w:contextualSpacing/>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โทรสาร : 02-5904255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sutida</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u@anamai</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mail</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go</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th</w:t>
            </w:r>
          </w:p>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สำนักอนามัยสิ่งแวดล้อม  กรมอนามัย</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หน่วยงานประมวลผลและจัดทำข้อมูล</w:t>
            </w:r>
          </w:p>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(ระดับส่วนกลาง)</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นางสาวพาสนา ชมกลิ่น                  นักวิเคราะห์นโยบายและแผนชำนาญการ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5904202   </w:t>
            </w:r>
            <w:r w:rsidRPr="005C5369">
              <w:rPr>
                <w:rFonts w:ascii="TH SarabunPSK" w:hAnsi="TH SarabunPSK" w:cs="TH SarabunPSK"/>
                <w:color w:val="000000" w:themeColor="text1"/>
                <w:sz w:val="32"/>
                <w:szCs w:val="32"/>
                <w:cs/>
              </w:rPr>
              <w:t xml:space="preserve">      โทรศัพท์มือถือ : 084-7141092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5904356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pasana</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c@anamai</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mail</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go</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th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กองประเมินผลกระทบต่อสุขภาพ  กรมอนามัย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นายประหยัด เคนโยธา                   นักวิชาการสาธารณสุขปฏิบัติการ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โทรศัพท์ที่ทำงาน :  02-5904380         โทรศัพท์มือถือ : 097-1141359</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02-5904388                      </w:t>
            </w:r>
            <w:r w:rsidRPr="005C5369">
              <w:rPr>
                <w:rFonts w:ascii="TH SarabunPSK" w:hAnsi="TH SarabunPSK" w:cs="TH SarabunPSK"/>
                <w:color w:val="000000" w:themeColor="text1"/>
                <w:sz w:val="32"/>
                <w:szCs w:val="32"/>
              </w:rPr>
              <w:t>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hyperlink r:id="rId20" w:history="1">
              <w:r w:rsidRPr="005C5369">
                <w:rPr>
                  <w:rStyle w:val="Hyperlink"/>
                  <w:rFonts w:ascii="TH SarabunPSK" w:hAnsi="TH SarabunPSK" w:cs="TH SarabunPSK"/>
                  <w:color w:val="000000" w:themeColor="text1"/>
                  <w:sz w:val="32"/>
                  <w:szCs w:val="32"/>
                </w:rPr>
                <w:t>paktiw_y@hotmail</w:t>
              </w:r>
              <w:r w:rsidRPr="005C5369">
                <w:rPr>
                  <w:rStyle w:val="Hyperlink"/>
                  <w:rFonts w:ascii="TH SarabunPSK" w:hAnsi="TH SarabunPSK" w:cs="TH SarabunPSK"/>
                  <w:color w:val="000000" w:themeColor="text1"/>
                  <w:sz w:val="32"/>
                  <w:szCs w:val="32"/>
                  <w:cs/>
                </w:rPr>
                <w:t>.</w:t>
              </w:r>
              <w:r w:rsidRPr="005C5369">
                <w:rPr>
                  <w:rStyle w:val="Hyperlink"/>
                  <w:rFonts w:ascii="TH SarabunPSK" w:hAnsi="TH SarabunPSK" w:cs="TH SarabunPSK"/>
                  <w:color w:val="000000" w:themeColor="text1"/>
                  <w:sz w:val="32"/>
                  <w:szCs w:val="32"/>
                </w:rPr>
                <w:t>com</w:t>
              </w:r>
            </w:hyperlink>
          </w:p>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สำนักโรคจากการประกอบอาชีพและสิ่งแวดล้อม กรมควบคุมโรค </w:t>
            </w:r>
          </w:p>
        </w:tc>
      </w:tr>
      <w:tr w:rsidR="00A73CC8" w:rsidRPr="005C5369" w:rsidTr="00F37D40">
        <w:tc>
          <w:tcPr>
            <w:tcW w:w="2694"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ผู้รับผิดชอบการรายงานผลการดำเนินงาน</w:t>
            </w:r>
          </w:p>
        </w:tc>
        <w:tc>
          <w:tcPr>
            <w:tcW w:w="7655" w:type="dxa"/>
            <w:tcBorders>
              <w:top w:val="single" w:sz="4" w:space="0" w:color="auto"/>
              <w:left w:val="single" w:sz="4" w:space="0" w:color="auto"/>
              <w:bottom w:val="single" w:sz="4" w:space="0" w:color="auto"/>
              <w:right w:val="single" w:sz="4" w:space="0" w:color="auto"/>
            </w:tcBorders>
          </w:tcPr>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นางสาวพาสนา ชมกลิ่น                     นักวิเคราะห์นโยบายและแผนชำนาญการ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โทรศัพท์ที่ทำงาน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5904202</w:t>
            </w:r>
            <w:r w:rsidRPr="005C5369">
              <w:rPr>
                <w:rFonts w:ascii="TH SarabunPSK" w:hAnsi="TH SarabunPSK" w:cs="TH SarabunPSK"/>
                <w:color w:val="000000" w:themeColor="text1"/>
                <w:sz w:val="32"/>
                <w:szCs w:val="32"/>
                <w:cs/>
              </w:rPr>
              <w:t xml:space="preserve">         โทรศัพท์มือถือ : </w:t>
            </w:r>
            <w:r w:rsidRPr="005C5369">
              <w:rPr>
                <w:rFonts w:ascii="TH SarabunPSK" w:hAnsi="TH SarabunPSK" w:cs="TH SarabunPSK"/>
                <w:color w:val="000000" w:themeColor="text1"/>
                <w:sz w:val="32"/>
                <w:szCs w:val="32"/>
              </w:rPr>
              <w:t>084</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7141092 </w:t>
            </w:r>
          </w:p>
          <w:p w:rsidR="00A73CC8" w:rsidRPr="005C5369" w:rsidRDefault="00A73CC8" w:rsidP="00F37D40">
            <w:pPr>
              <w:contextualSpacing/>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โทรสาร : </w:t>
            </w:r>
            <w:r w:rsidRPr="005C5369">
              <w:rPr>
                <w:rFonts w:ascii="TH SarabunPSK" w:hAnsi="TH SarabunPSK" w:cs="TH SarabunPSK"/>
                <w:color w:val="000000" w:themeColor="text1"/>
                <w:sz w:val="32"/>
                <w:szCs w:val="32"/>
              </w:rPr>
              <w:t>02</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5904356                      E</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mail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pasana</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c@anamai</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mail</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go</w:t>
            </w: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 xml:space="preserve">th  </w:t>
            </w:r>
          </w:p>
          <w:p w:rsidR="00A73CC8" w:rsidRPr="005C5369" w:rsidRDefault="00A73CC8" w:rsidP="00F37D40">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กองประเมินผลกระทบต่อสุขภาพ  กรมอนามัย  </w:t>
            </w:r>
          </w:p>
        </w:tc>
      </w:tr>
    </w:tbl>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pPr>
        <w:rPr>
          <w:rFonts w:ascii="TH SarabunPSK" w:hAnsi="TH SarabunPSK" w:cs="TH SarabunPSK"/>
          <w:sz w:val="32"/>
          <w:szCs w:val="32"/>
        </w:rPr>
      </w:pPr>
    </w:p>
    <w:p w:rsidR="00A73CC8" w:rsidRPr="005C5369" w:rsidRDefault="00A73CC8" w:rsidP="00A73CC8">
      <w:pPr>
        <w:contextualSpacing/>
        <w:jc w:val="right"/>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เอกสารแนบ</w:t>
      </w:r>
    </w:p>
    <w:p w:rsidR="00A73CC8" w:rsidRPr="005C5369" w:rsidRDefault="00A73CC8" w:rsidP="00A73CC8">
      <w:pPr>
        <w:contextualSpacing/>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เกณฑ์การประเมินตัวชี้วัดแผน </w:t>
      </w:r>
      <w:r w:rsidRPr="005C5369">
        <w:rPr>
          <w:rFonts w:ascii="TH SarabunPSK" w:hAnsi="TH SarabunPSK" w:cs="TH SarabunPSK"/>
          <w:b/>
          <w:bCs/>
          <w:color w:val="000000" w:themeColor="text1"/>
          <w:sz w:val="32"/>
          <w:szCs w:val="32"/>
        </w:rPr>
        <w:t xml:space="preserve">20 </w:t>
      </w:r>
      <w:r w:rsidRPr="005C5369">
        <w:rPr>
          <w:rFonts w:ascii="TH SarabunPSK" w:hAnsi="TH SarabunPSK" w:cs="TH SarabunPSK"/>
          <w:b/>
          <w:bCs/>
          <w:color w:val="000000" w:themeColor="text1"/>
          <w:sz w:val="32"/>
          <w:szCs w:val="32"/>
          <w:cs/>
        </w:rPr>
        <w:t xml:space="preserve">ปี : ปีงบประมาณ พ.ศ. </w:t>
      </w:r>
      <w:r w:rsidRPr="005C5369">
        <w:rPr>
          <w:rFonts w:ascii="TH SarabunPSK" w:hAnsi="TH SarabunPSK" w:cs="TH SarabunPSK"/>
          <w:b/>
          <w:bCs/>
          <w:color w:val="000000" w:themeColor="text1"/>
          <w:sz w:val="32"/>
          <w:szCs w:val="32"/>
        </w:rPr>
        <w:t>256</w:t>
      </w:r>
      <w:r w:rsidRPr="005C5369">
        <w:rPr>
          <w:rFonts w:ascii="TH SarabunPSK" w:hAnsi="TH SarabunPSK" w:cs="TH SarabunPSK"/>
          <w:b/>
          <w:bCs/>
          <w:color w:val="000000" w:themeColor="text1"/>
          <w:sz w:val="32"/>
          <w:szCs w:val="32"/>
          <w:cs/>
        </w:rPr>
        <w:t>2</w:t>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3402"/>
        <w:gridCol w:w="3403"/>
      </w:tblGrid>
      <w:tr w:rsidR="00A73CC8" w:rsidRPr="005C5369" w:rsidTr="00F37D40">
        <w:trPr>
          <w:tblHeader/>
          <w:jc w:val="center"/>
        </w:trPr>
        <w:tc>
          <w:tcPr>
            <w:tcW w:w="3402" w:type="dxa"/>
          </w:tcPr>
          <w:p w:rsidR="00A73CC8" w:rsidRPr="005C5369" w:rsidRDefault="00A73CC8" w:rsidP="00F37D40">
            <w:pPr>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t>ระดับพื้นฐาน</w:t>
            </w:r>
          </w:p>
        </w:tc>
        <w:tc>
          <w:tcPr>
            <w:tcW w:w="3402" w:type="dxa"/>
          </w:tcPr>
          <w:p w:rsidR="00A73CC8" w:rsidRPr="005C5369" w:rsidRDefault="00A73CC8" w:rsidP="00F37D40">
            <w:pPr>
              <w:contextualSpacing/>
              <w:jc w:val="center"/>
              <w:rPr>
                <w:rFonts w:ascii="TH SarabunPSK" w:hAnsi="TH SarabunPSK" w:cs="TH SarabunPSK"/>
                <w:b/>
                <w:bCs/>
                <w:strike/>
                <w:color w:val="0070C0"/>
                <w:sz w:val="32"/>
                <w:szCs w:val="32"/>
                <w:cs/>
              </w:rPr>
            </w:pPr>
            <w:r w:rsidRPr="005C5369">
              <w:rPr>
                <w:rFonts w:ascii="TH SarabunPSK" w:hAnsi="TH SarabunPSK" w:cs="TH SarabunPSK"/>
                <w:b/>
                <w:bCs/>
                <w:strike/>
                <w:color w:val="0070C0"/>
                <w:sz w:val="32"/>
                <w:szCs w:val="32"/>
                <w:cs/>
              </w:rPr>
              <w:t>ระดับดี</w:t>
            </w:r>
          </w:p>
        </w:tc>
        <w:tc>
          <w:tcPr>
            <w:tcW w:w="3403" w:type="dxa"/>
          </w:tcPr>
          <w:p w:rsidR="00A73CC8" w:rsidRPr="005C5369" w:rsidRDefault="00A73CC8" w:rsidP="00F37D40">
            <w:pPr>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t>ระดับดีมาก</w:t>
            </w:r>
          </w:p>
        </w:tc>
      </w:tr>
      <w:tr w:rsidR="00A73CC8" w:rsidRPr="005C5369" w:rsidTr="00F37D40">
        <w:trPr>
          <w:jc w:val="center"/>
        </w:trPr>
        <w:tc>
          <w:tcPr>
            <w:tcW w:w="10207" w:type="dxa"/>
            <w:gridSpan w:val="3"/>
            <w:shd w:val="clear" w:color="auto" w:fill="D9D9D9"/>
          </w:tcPr>
          <w:p w:rsidR="00A73CC8" w:rsidRPr="005C5369" w:rsidRDefault="00A73CC8" w:rsidP="00F37D40">
            <w:pPr>
              <w:tabs>
                <w:tab w:val="left" w:pos="1260"/>
                <w:tab w:val="left" w:pos="8460"/>
              </w:tabs>
              <w:ind w:left="720"/>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t xml:space="preserve">1. มีข้อมูล สถานการณ์ ด้านสิ่งแวดล้อมและสุขภาพ </w:t>
            </w:r>
          </w:p>
        </w:tc>
      </w:tr>
      <w:tr w:rsidR="00A73CC8" w:rsidRPr="005C5369" w:rsidTr="00F37D40">
        <w:trPr>
          <w:trHeight w:val="489"/>
          <w:jc w:val="center"/>
        </w:trPr>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มีการสำรวจ และจัดทำฐานข้อมูลด้านสิ่งแวดล้อมและสุขภาพตามบริบทของพื้นที่ </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1.2 มีการปรับปรุงข้อมูลในฐานข้อมูลด้านสิ่งแวดล้อมและสุขภาพตามบริบทของพื้นที่ ให้มีความครบถ้วน ถูกต้องและทันสมัย</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3 </w:t>
            </w:r>
            <w:r w:rsidRPr="005C5369">
              <w:rPr>
                <w:rFonts w:ascii="TH SarabunPSK" w:hAnsi="TH SarabunPSK" w:cs="TH SarabunPSK"/>
                <w:strike/>
                <w:color w:val="0070C0"/>
                <w:sz w:val="32"/>
                <w:szCs w:val="32"/>
                <w:cs/>
              </w:rPr>
              <w:t>มีสถานการณ์ด้านสิ่งแวดล้อมและสุขภาพในระดับพื้นที่ (ที่สามารถระบุประเด็นปัญหาหรือปัจจัยเสี่ยงของพื้นที่ได้)</w:t>
            </w:r>
          </w:p>
          <w:p w:rsidR="00A73CC8" w:rsidRPr="005C5369" w:rsidRDefault="00A73CC8" w:rsidP="00F37D40">
            <w:pPr>
              <w:contextualSpacing/>
              <w:rPr>
                <w:rFonts w:ascii="TH SarabunPSK" w:hAnsi="TH SarabunPSK" w:cs="TH SarabunPSK"/>
                <w:strike/>
                <w:color w:val="0070C0"/>
                <w:sz w:val="32"/>
                <w:szCs w:val="32"/>
                <w:cs/>
              </w:rPr>
            </w:pPr>
          </w:p>
        </w:tc>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 xml:space="preserve">มีการข้อมูลด้านสิ่งแวดล้อมและสุขภาพตามบริบทของพื้นที่ลงในระบบ </w:t>
            </w:r>
            <w:r w:rsidRPr="005C5369">
              <w:rPr>
                <w:rFonts w:ascii="TH SarabunPSK" w:hAnsi="TH SarabunPSK" w:cs="TH SarabunPSK"/>
                <w:strike/>
                <w:color w:val="0070C0"/>
                <w:sz w:val="32"/>
                <w:szCs w:val="32"/>
              </w:rPr>
              <w:t xml:space="preserve">NEHIS </w:t>
            </w:r>
            <w:r w:rsidRPr="005C5369">
              <w:rPr>
                <w:rFonts w:ascii="TH SarabunPSK" w:hAnsi="TH SarabunPSK" w:cs="TH SarabunPSK"/>
                <w:strike/>
                <w:color w:val="0070C0"/>
                <w:sz w:val="32"/>
                <w:szCs w:val="32"/>
                <w:cs/>
              </w:rPr>
              <w:t xml:space="preserve">และหรือจัดเก็บเป็นฐานข้อมูลรูปแบบต่างๆ </w:t>
            </w:r>
            <w:r w:rsidRPr="005C5369">
              <w:rPr>
                <w:rFonts w:ascii="TH SarabunPSK" w:hAnsi="TH SarabunPSK" w:cs="TH SarabunPSK"/>
                <w:strike/>
                <w:color w:val="0070C0"/>
                <w:sz w:val="32"/>
                <w:szCs w:val="32"/>
                <w:u w:val="single"/>
                <w:cs/>
              </w:rPr>
              <w:t>อย่างน้อย 5 ประเด็น</w:t>
            </w:r>
            <w:r w:rsidRPr="005C5369">
              <w:rPr>
                <w:rFonts w:ascii="TH SarabunPSK" w:hAnsi="TH SarabunPSK" w:cs="TH SarabunPSK"/>
                <w:strike/>
                <w:color w:val="0070C0"/>
                <w:sz w:val="32"/>
                <w:szCs w:val="32"/>
                <w:cs/>
              </w:rPr>
              <w:t xml:space="preserve"> และมีการบันทึกและจัดเก็บข้อมูล อยู่ในรูปแบบของฐานข้อมูล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1.2 มีการปรับปรุงข้อมูลในฐานข้อมูลด้านสิ่งแวดล้อมและสุขภาพตามบริบทของพื้นที่ ให้มีความครบถ้วน ถูกต้องและทันสมัย</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1.3 มีสถานการณ์ด้านสิ่งแวดล้อมและสุขภาพในระดับพื้นที่ (ที่สามารถระบุประเด็นปัญหาหรือปัจจัยเสี่ยงของพื้นที่ได้)</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1.4 มีการนำสถานการณ์ปัญหาหรือปัจจัยเสี่ยงด้านสิ่งแวดล้อมและสุขภาพของพื้นที่ ไปกำหนดเป็นนโยบาย/แนวทางการจัดการปัญหา</w:t>
            </w:r>
          </w:p>
        </w:tc>
        <w:tc>
          <w:tcPr>
            <w:tcW w:w="3403"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 xml:space="preserve">มีการข้อมูลด้านสิ่งแวดล้อมและสุขภาพตามบริบทของพื้นที่ลงในระบบ </w:t>
            </w:r>
            <w:r w:rsidRPr="005C5369">
              <w:rPr>
                <w:rFonts w:ascii="TH SarabunPSK" w:hAnsi="TH SarabunPSK" w:cs="TH SarabunPSK"/>
                <w:strike/>
                <w:color w:val="0070C0"/>
                <w:sz w:val="32"/>
                <w:szCs w:val="32"/>
              </w:rPr>
              <w:t xml:space="preserve">NEHIS </w:t>
            </w:r>
            <w:r w:rsidRPr="005C5369">
              <w:rPr>
                <w:rFonts w:ascii="TH SarabunPSK" w:hAnsi="TH SarabunPSK" w:cs="TH SarabunPSK"/>
                <w:strike/>
                <w:color w:val="0070C0"/>
                <w:sz w:val="32"/>
                <w:szCs w:val="32"/>
                <w:cs/>
              </w:rPr>
              <w:t xml:space="preserve">และหรือจัดเก็บเป็นฐานข้อมูลรูปแบบต่างๆ </w:t>
            </w:r>
            <w:r w:rsidRPr="005C5369">
              <w:rPr>
                <w:rFonts w:ascii="TH SarabunPSK" w:hAnsi="TH SarabunPSK" w:cs="TH SarabunPSK"/>
                <w:strike/>
                <w:color w:val="0070C0"/>
                <w:sz w:val="32"/>
                <w:szCs w:val="32"/>
                <w:u w:val="single"/>
                <w:cs/>
              </w:rPr>
              <w:t xml:space="preserve">อย่างน้อย </w:t>
            </w:r>
            <w:r w:rsidRPr="005C5369">
              <w:rPr>
                <w:rFonts w:ascii="TH SarabunPSK" w:hAnsi="TH SarabunPSK" w:cs="TH SarabunPSK"/>
                <w:strike/>
                <w:color w:val="0070C0"/>
                <w:sz w:val="32"/>
                <w:szCs w:val="32"/>
                <w:u w:val="single"/>
              </w:rPr>
              <w:t>7</w:t>
            </w:r>
            <w:r w:rsidRPr="005C5369">
              <w:rPr>
                <w:rFonts w:ascii="TH SarabunPSK" w:hAnsi="TH SarabunPSK" w:cs="TH SarabunPSK"/>
                <w:strike/>
                <w:color w:val="0070C0"/>
                <w:sz w:val="32"/>
                <w:szCs w:val="32"/>
                <w:u w:val="single"/>
                <w:cs/>
              </w:rPr>
              <w:t xml:space="preserve"> ประเด็น</w:t>
            </w:r>
            <w:r w:rsidRPr="005C5369">
              <w:rPr>
                <w:rFonts w:ascii="TH SarabunPSK" w:hAnsi="TH SarabunPSK" w:cs="TH SarabunPSK"/>
                <w:strike/>
                <w:color w:val="0070C0"/>
                <w:sz w:val="32"/>
                <w:szCs w:val="32"/>
                <w:cs/>
              </w:rPr>
              <w:t xml:space="preserve"> และมีการบันทึกและจัดเก็บข้อมูล อยู่ในรูปแบบของฐานข้อมูล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1.2 มีการปรับปรุงข้อมูลในฐานข้อมูลด้านสิ่งแวดล้อมและสุขภาพตามบริบทของพื้นที่ ให้มีความครบถ้วน ถูกต้องและทันสมัย</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1.3 มีสถานการณ์ด้านสิ่งแวดล้อมและสุขภาพในระดับพื้นที่ (ที่สามารถระบุประเด็นปัญหาหรือปัจจัยเสี่ยงของพื้นที่ได้)</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1.4 มีการนำสถานการณ์ปัญหาหรือปัจจัยเสี่ยงด้านสิ่งแวดล้อมและสุขภาพของพื้นที่ ไปกำหนดเป็นนโยบาย/แนวทางการจัดการปัญหา</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1.5 มีการสื่อสารข้อมูล สถานการณ์ด้านสิ่งแวดล้อมและสุขภาพในระดับพื้นที่ และแนวทางการควบคุม/ป้องกันปัญหาด้านสิ่งแวดล้อมและสุขภาพแก่ประชาชนและภาคีเครือข่ายที่เกี่ยวข้อง</w:t>
            </w:r>
          </w:p>
        </w:tc>
      </w:tr>
      <w:tr w:rsidR="00A73CC8" w:rsidRPr="005C5369" w:rsidTr="00F37D40">
        <w:trPr>
          <w:trHeight w:val="489"/>
          <w:jc w:val="center"/>
        </w:trPr>
        <w:tc>
          <w:tcPr>
            <w:tcW w:w="10207" w:type="dxa"/>
            <w:gridSpan w:val="3"/>
          </w:tcPr>
          <w:p w:rsidR="00A73CC8" w:rsidRPr="005C5369" w:rsidRDefault="00A73CC8" w:rsidP="00F37D40">
            <w:pPr>
              <w:contextualSpacing/>
              <w:rPr>
                <w:rFonts w:ascii="TH SarabunPSK" w:hAnsi="TH SarabunPSK" w:cs="TH SarabunPSK"/>
                <w:i/>
                <w:iCs/>
                <w:strike/>
                <w:color w:val="0070C0"/>
                <w:sz w:val="32"/>
                <w:szCs w:val="32"/>
                <w:cs/>
              </w:rPr>
            </w:pPr>
            <w:r w:rsidRPr="005C5369">
              <w:rPr>
                <w:rFonts w:ascii="TH SarabunPSK" w:hAnsi="TH SarabunPSK" w:cs="TH SarabunPSK"/>
                <w:b/>
                <w:bCs/>
                <w:i/>
                <w:iCs/>
                <w:strike/>
                <w:color w:val="0070C0"/>
                <w:sz w:val="32"/>
                <w:szCs w:val="32"/>
                <w:cs/>
              </w:rPr>
              <w:lastRenderedPageBreak/>
              <w:t>หมายเหตุ :</w:t>
            </w:r>
            <w:r w:rsidRPr="005C5369">
              <w:rPr>
                <w:rFonts w:ascii="TH SarabunPSK" w:hAnsi="TH SarabunPSK" w:cs="TH SarabunPSK"/>
                <w:i/>
                <w:iCs/>
                <w:strike/>
                <w:color w:val="0070C0"/>
                <w:sz w:val="32"/>
                <w:szCs w:val="32"/>
                <w:cs/>
              </w:rPr>
              <w:t xml:space="preserve"> </w:t>
            </w:r>
            <w:r w:rsidRPr="005C5369">
              <w:rPr>
                <w:rFonts w:ascii="TH SarabunPSK" w:hAnsi="TH SarabunPSK" w:cs="TH SarabunPSK"/>
                <w:b/>
                <w:bCs/>
                <w:i/>
                <w:iCs/>
                <w:strike/>
                <w:color w:val="0070C0"/>
                <w:sz w:val="32"/>
                <w:szCs w:val="32"/>
                <w:cs/>
              </w:rPr>
              <w:t>ข้อมูลสิ่งแวดล้อม</w:t>
            </w:r>
            <w:r w:rsidRPr="005C5369">
              <w:rPr>
                <w:rFonts w:ascii="TH SarabunPSK" w:hAnsi="TH SarabunPSK" w:cs="TH SarabunPSK"/>
                <w:i/>
                <w:iCs/>
                <w:strike/>
                <w:color w:val="0070C0"/>
                <w:sz w:val="32"/>
                <w:szCs w:val="32"/>
                <w:cs/>
              </w:rPr>
              <w:t xml:space="preserve"> ได้แก่ ข้อมูลอนามัยสิ่งแวดล้อมพื้นฐาน ข้อมูลพื้นที่เสี่ยงต่อสุขภาพจากมลพิษสิ่งแวดล้อม                 ข้อมูลพื้นที่เสี่ยงการจัดการสิ่งปฏิกูลและพยาธิใบไม้ในตับ</w:t>
            </w:r>
          </w:p>
          <w:p w:rsidR="00A73CC8" w:rsidRPr="005C5369" w:rsidRDefault="00A73CC8" w:rsidP="00F37D40">
            <w:pPr>
              <w:contextualSpacing/>
              <w:rPr>
                <w:rFonts w:ascii="TH SarabunPSK" w:hAnsi="TH SarabunPSK" w:cs="TH SarabunPSK"/>
                <w:i/>
                <w:iCs/>
                <w:strike/>
                <w:color w:val="0070C0"/>
                <w:sz w:val="32"/>
                <w:szCs w:val="32"/>
              </w:rPr>
            </w:pPr>
            <w:r w:rsidRPr="005C5369">
              <w:rPr>
                <w:rFonts w:ascii="TH SarabunPSK" w:hAnsi="TH SarabunPSK" w:cs="TH SarabunPSK"/>
                <w:i/>
                <w:iCs/>
                <w:strike/>
                <w:color w:val="0070C0"/>
                <w:sz w:val="32"/>
                <w:szCs w:val="32"/>
                <w:cs/>
              </w:rPr>
              <w:t xml:space="preserve">              </w:t>
            </w:r>
            <w:r w:rsidRPr="005C5369">
              <w:rPr>
                <w:rFonts w:ascii="TH SarabunPSK" w:hAnsi="TH SarabunPSK" w:cs="TH SarabunPSK"/>
                <w:b/>
                <w:bCs/>
                <w:i/>
                <w:iCs/>
                <w:strike/>
                <w:color w:val="0070C0"/>
                <w:sz w:val="32"/>
                <w:szCs w:val="32"/>
                <w:cs/>
              </w:rPr>
              <w:t>ข้อมูลสุขภาพ</w:t>
            </w:r>
            <w:r w:rsidRPr="005C5369">
              <w:rPr>
                <w:rFonts w:ascii="TH SarabunPSK" w:hAnsi="TH SarabunPSK" w:cs="TH SarabunPSK"/>
                <w:i/>
                <w:iCs/>
                <w:strike/>
                <w:color w:val="0070C0"/>
                <w:sz w:val="32"/>
                <w:szCs w:val="32"/>
                <w:cs/>
              </w:rPr>
              <w:t xml:space="preserve"> ได้แก่ ข้อมูลจำนวนประชากร/ข้อมูลสถานะสุขภาพ ของกลุ่มเสี่ยงสัมผัสมลพิษสิ่งแวดล้อมและผู้ประกอบอาชีพในพื้นที่ </w:t>
            </w:r>
          </w:p>
          <w:p w:rsidR="00A73CC8" w:rsidRPr="005C5369" w:rsidRDefault="00A73CC8" w:rsidP="00F37D40">
            <w:pPr>
              <w:contextualSpacing/>
              <w:rPr>
                <w:rFonts w:ascii="TH SarabunPSK" w:hAnsi="TH SarabunPSK" w:cs="TH SarabunPSK"/>
                <w:b/>
                <w:bCs/>
                <w:i/>
                <w:iCs/>
                <w:strike/>
                <w:color w:val="0070C0"/>
                <w:sz w:val="32"/>
                <w:szCs w:val="32"/>
                <w:cs/>
              </w:rPr>
            </w:pPr>
            <w:r w:rsidRPr="005C5369">
              <w:rPr>
                <w:rFonts w:ascii="TH SarabunPSK" w:hAnsi="TH SarabunPSK" w:cs="TH SarabunPSK"/>
                <w:b/>
                <w:bCs/>
                <w:i/>
                <w:iCs/>
                <w:strike/>
                <w:color w:val="0070C0"/>
                <w:sz w:val="32"/>
                <w:szCs w:val="32"/>
                <w:cs/>
              </w:rPr>
              <w:t xml:space="preserve">              ฐานข้อมูล </w:t>
            </w:r>
            <w:r w:rsidRPr="005C5369">
              <w:rPr>
                <w:rFonts w:ascii="TH SarabunPSK" w:hAnsi="TH SarabunPSK" w:cs="TH SarabunPSK"/>
                <w:i/>
                <w:iCs/>
                <w:strike/>
                <w:color w:val="0070C0"/>
                <w:sz w:val="32"/>
                <w:szCs w:val="32"/>
                <w:cs/>
              </w:rPr>
              <w:t>ได้แก่ ระบบสารสนเทศอนามัยสิ่งแวดล้อมของประเทศไทย (</w:t>
            </w:r>
            <w:r w:rsidRPr="005C5369">
              <w:rPr>
                <w:rFonts w:ascii="TH SarabunPSK" w:hAnsi="TH SarabunPSK" w:cs="TH SarabunPSK"/>
                <w:i/>
                <w:iCs/>
                <w:strike/>
                <w:color w:val="0070C0"/>
                <w:sz w:val="32"/>
                <w:szCs w:val="32"/>
              </w:rPr>
              <w:t>NEHIS</w:t>
            </w:r>
            <w:r w:rsidRPr="005C5369">
              <w:rPr>
                <w:rFonts w:ascii="TH SarabunPSK" w:hAnsi="TH SarabunPSK" w:cs="TH SarabunPSK"/>
                <w:i/>
                <w:iCs/>
                <w:strike/>
                <w:color w:val="0070C0"/>
                <w:sz w:val="32"/>
                <w:szCs w:val="32"/>
                <w:cs/>
              </w:rPr>
              <w:t>)</w:t>
            </w:r>
            <w:r w:rsidRPr="005C5369">
              <w:rPr>
                <w:rFonts w:ascii="TH SarabunPSK" w:hAnsi="TH SarabunPSK" w:cs="TH SarabunPSK"/>
                <w:b/>
                <w:bCs/>
                <w:i/>
                <w:iCs/>
                <w:strike/>
                <w:color w:val="0070C0"/>
                <w:sz w:val="32"/>
                <w:szCs w:val="32"/>
                <w:cs/>
              </w:rPr>
              <w:t xml:space="preserve"> </w:t>
            </w:r>
            <w:r w:rsidRPr="005C5369">
              <w:rPr>
                <w:rFonts w:ascii="TH SarabunPSK" w:hAnsi="TH SarabunPSK" w:cs="TH SarabunPSK"/>
                <w:i/>
                <w:iCs/>
                <w:strike/>
                <w:color w:val="0070C0"/>
                <w:sz w:val="32"/>
                <w:szCs w:val="32"/>
                <w:cs/>
              </w:rPr>
              <w:t xml:space="preserve">/ระบบตรวจสอบมาตรฐานสถานประกอบการด้านอาหาร กรมอนามัย /โปรแกรมสำเร็จรูปการบังคับใช้กฏหมายว่าด้วยการสาธารณสุขขององกค์กรปกครองส่วนท้องถิ่นระดับเทศบาลและองค์การบริหารส่วนตำบล /โปรแกรมกำกับการขนส่งมูลฝอยติดเชื้อ /ฐานข้อมูลในรูปแบบ </w:t>
            </w:r>
            <w:r w:rsidRPr="005C5369">
              <w:rPr>
                <w:rFonts w:ascii="TH SarabunPSK" w:hAnsi="TH SarabunPSK" w:cs="TH SarabunPSK"/>
                <w:i/>
                <w:iCs/>
                <w:strike/>
                <w:color w:val="0070C0"/>
                <w:sz w:val="32"/>
                <w:szCs w:val="32"/>
              </w:rPr>
              <w:t xml:space="preserve">Excel File </w:t>
            </w:r>
            <w:r w:rsidRPr="005C5369">
              <w:rPr>
                <w:rFonts w:ascii="TH SarabunPSK" w:hAnsi="TH SarabunPSK" w:cs="TH SarabunPSK"/>
                <w:i/>
                <w:iCs/>
                <w:strike/>
                <w:color w:val="0070C0"/>
                <w:sz w:val="32"/>
                <w:szCs w:val="32"/>
                <w:cs/>
              </w:rPr>
              <w:t>และฐานข้อมูลในรูปแบบอื่นๆ</w:t>
            </w:r>
            <w:r w:rsidRPr="005C5369">
              <w:rPr>
                <w:rFonts w:ascii="TH SarabunPSK" w:hAnsi="TH SarabunPSK" w:cs="TH SarabunPSK"/>
                <w:b/>
                <w:bCs/>
                <w:i/>
                <w:iCs/>
                <w:strike/>
                <w:color w:val="0070C0"/>
                <w:sz w:val="32"/>
                <w:szCs w:val="32"/>
                <w:cs/>
              </w:rPr>
              <w:t xml:space="preserve"> </w:t>
            </w:r>
          </w:p>
        </w:tc>
      </w:tr>
      <w:tr w:rsidR="00A73CC8" w:rsidRPr="005C5369" w:rsidTr="00F37D40">
        <w:trPr>
          <w:jc w:val="center"/>
        </w:trPr>
        <w:tc>
          <w:tcPr>
            <w:tcW w:w="10207" w:type="dxa"/>
            <w:gridSpan w:val="3"/>
            <w:shd w:val="clear" w:color="auto" w:fill="D9D9D9"/>
          </w:tcPr>
          <w:p w:rsidR="00A73CC8" w:rsidRPr="005C5369" w:rsidRDefault="00A73CC8" w:rsidP="00F37D40">
            <w:pPr>
              <w:ind w:left="720"/>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t xml:space="preserve">2. มีการเฝ้าระวังด้านสิ่งแวดล้อมและสุขภาพ </w:t>
            </w:r>
          </w:p>
        </w:tc>
      </w:tr>
      <w:tr w:rsidR="00A73CC8" w:rsidRPr="005C5369" w:rsidTr="00F37D40">
        <w:trPr>
          <w:trHeight w:val="631"/>
          <w:jc w:val="center"/>
        </w:trPr>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มีการเฝ้าระวังด้านสิ่งแวดล้อมและสุขภาพตามบริบทของพื้นที่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 xml:space="preserve"> มีการรวบรวมข้อมูลผลการตรวจวัดและเฝ้าระวังด้านมลพิษสิ่งแวดล้อม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2.</w:t>
            </w:r>
            <w:r w:rsidRPr="005C5369">
              <w:rPr>
                <w:rFonts w:ascii="TH SarabunPSK" w:hAnsi="TH SarabunPSK" w:cs="TH SarabunPSK"/>
                <w:strike/>
                <w:color w:val="0070C0"/>
                <w:sz w:val="32"/>
                <w:szCs w:val="32"/>
              </w:rPr>
              <w:t>3</w:t>
            </w:r>
            <w:r w:rsidRPr="005C5369">
              <w:rPr>
                <w:rFonts w:ascii="TH SarabunPSK" w:hAnsi="TH SarabunPSK" w:cs="TH SarabunPSK"/>
                <w:strike/>
                <w:color w:val="0070C0"/>
                <w:sz w:val="32"/>
                <w:szCs w:val="32"/>
                <w:cs/>
              </w:rPr>
              <w:t xml:space="preserve"> มีการวิเคราะห์ผลกระทบด้านสุขภาพ(โรค/อาการสำคัญ) จากมลพิษสิ่งแวดล้อม และจากการประกอบอาชีพที่สำคัญ เพื่อการเฝ้าระวังในพื้นที่</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4 </w:t>
            </w:r>
            <w:r w:rsidRPr="005C5369">
              <w:rPr>
                <w:rFonts w:ascii="TH SarabunPSK" w:hAnsi="TH SarabunPSK" w:cs="TH SarabunPSK"/>
                <w:strike/>
                <w:color w:val="0070C0"/>
                <w:sz w:val="32"/>
                <w:szCs w:val="32"/>
                <w:cs/>
              </w:rPr>
              <w:t>มีการรวบรวมข้อมูลโรค/อาการสำคัญตามประเด็นปัญหาในพื้นที่จากมลพิษสิ่งแวดล้อมหรือจากการประกอบอาชีพ</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5 </w:t>
            </w:r>
            <w:r w:rsidRPr="005C5369">
              <w:rPr>
                <w:rFonts w:ascii="TH SarabunPSK" w:hAnsi="TH SarabunPSK" w:cs="TH SarabunPSK"/>
                <w:strike/>
                <w:color w:val="0070C0"/>
                <w:sz w:val="32"/>
                <w:szCs w:val="32"/>
                <w:cs/>
              </w:rPr>
              <w:t>มีแผนการพัฒนาหน่วยบริการสุขภาพและการสนับสนุน ติดตามเพื่อการจัดบริการอาชีวอนามัยและเวช</w:t>
            </w:r>
            <w:r w:rsidRPr="005C5369">
              <w:rPr>
                <w:rFonts w:ascii="TH SarabunPSK" w:hAnsi="TH SarabunPSK" w:cs="TH SarabunPSK"/>
                <w:strike/>
                <w:color w:val="0070C0"/>
                <w:sz w:val="32"/>
                <w:szCs w:val="32"/>
                <w:cs/>
              </w:rPr>
              <w:lastRenderedPageBreak/>
              <w:t>กรรมสิ่งแวดล้อมระดับ รพศ./รพท. และ รพช. (บางแห่ง)</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6 </w:t>
            </w:r>
            <w:r w:rsidRPr="005C5369">
              <w:rPr>
                <w:rFonts w:ascii="TH SarabunPSK" w:hAnsi="TH SarabunPSK" w:cs="TH SarabunPSK"/>
                <w:strike/>
                <w:color w:val="0070C0"/>
                <w:sz w:val="32"/>
                <w:szCs w:val="32"/>
                <w:cs/>
              </w:rPr>
              <w:t xml:space="preserve">มีแผนงาน/โครงการพัฒนาศักยภาพทีมสอบสวนโรคจากการปรระกอบอาชีพและสิ่งแวดล้อม              </w:t>
            </w:r>
          </w:p>
        </w:tc>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lastRenderedPageBreak/>
              <w:t xml:space="preserve">2.1 มีการเฝ้าระวังด้านสิ่งแวดล้อมและสุขภาพตามบริบทของพื้นที่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2.</w:t>
            </w: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 xml:space="preserve"> มีฐานข้อมูลผลการตรวจวัดและเฝ้าระวังด้านมลพิษสิ่งแวดล้อมตามบริบทของพื้นที่ </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3</w:t>
            </w:r>
            <w:r w:rsidRPr="005C5369">
              <w:rPr>
                <w:rFonts w:ascii="TH SarabunPSK" w:hAnsi="TH SarabunPSK" w:cs="TH SarabunPSK"/>
                <w:strike/>
                <w:color w:val="0070C0"/>
                <w:sz w:val="32"/>
                <w:szCs w:val="32"/>
                <w:cs/>
              </w:rPr>
              <w:t xml:space="preserve"> มีการรวบรวมข้อมูลโรค/อาการสำคัญตามประเด็นปัญหาในพื้นที่จากมลพิษสิ่งแวดล้อมและจากการประกอบอาชีพ</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2.</w:t>
            </w:r>
            <w:r w:rsidRPr="005C5369">
              <w:rPr>
                <w:rFonts w:ascii="TH SarabunPSK" w:hAnsi="TH SarabunPSK" w:cs="TH SarabunPSK"/>
                <w:strike/>
                <w:color w:val="0070C0"/>
                <w:sz w:val="32"/>
                <w:szCs w:val="32"/>
              </w:rPr>
              <w:t>4</w:t>
            </w:r>
            <w:r w:rsidRPr="005C5369">
              <w:rPr>
                <w:rFonts w:ascii="TH SarabunPSK" w:hAnsi="TH SarabunPSK" w:cs="TH SarabunPSK"/>
                <w:strike/>
                <w:color w:val="0070C0"/>
                <w:sz w:val="32"/>
                <w:szCs w:val="32"/>
                <w:cs/>
              </w:rPr>
              <w:t xml:space="preserve"> มีการนำข้อมูลผลการตรวจวัดคุณภาพสิ่งแวดล้อมและด้านสุขภาพเสนอเข้าที่ประชุมที่เกี่ยวข้อง อย่างน้อย </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คณะ เพื่อแก้ไขปัญหาในพื้นที่อย่างเป็นรูปธรรม</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2.</w:t>
            </w:r>
            <w:r w:rsidRPr="005C5369">
              <w:rPr>
                <w:rFonts w:ascii="TH SarabunPSK" w:hAnsi="TH SarabunPSK" w:cs="TH SarabunPSK"/>
                <w:strike/>
                <w:color w:val="0070C0"/>
                <w:sz w:val="32"/>
                <w:szCs w:val="32"/>
              </w:rPr>
              <w:t>5</w:t>
            </w:r>
            <w:r w:rsidRPr="005C5369">
              <w:rPr>
                <w:rFonts w:ascii="TH SarabunPSK" w:hAnsi="TH SarabunPSK" w:cs="TH SarabunPSK"/>
                <w:strike/>
                <w:color w:val="0070C0"/>
                <w:sz w:val="32"/>
                <w:szCs w:val="32"/>
                <w:cs/>
              </w:rPr>
              <w:t xml:space="preserve"> มีการพัฒนาหน่วยบริการสุขภาพและการสนับสนุน ติดตามเพื่อการจัดบริการอาชีวอนามัยและเวชกรรม</w:t>
            </w:r>
            <w:r w:rsidRPr="005C5369">
              <w:rPr>
                <w:rFonts w:ascii="TH SarabunPSK" w:hAnsi="TH SarabunPSK" w:cs="TH SarabunPSK"/>
                <w:strike/>
                <w:color w:val="0070C0"/>
                <w:sz w:val="32"/>
                <w:szCs w:val="32"/>
                <w:cs/>
              </w:rPr>
              <w:lastRenderedPageBreak/>
              <w:t>สิ่งแวดล้อมระดับ รพศ./รพท.</w:t>
            </w:r>
            <w:r w:rsidRPr="005C5369">
              <w:rPr>
                <w:rFonts w:ascii="TH SarabunPSK" w:hAnsi="TH SarabunPSK" w:cs="TH SarabunPSK"/>
                <w:strike/>
                <w:color w:val="0070C0"/>
                <w:sz w:val="32"/>
                <w:szCs w:val="32"/>
              </w:rPr>
              <w:t>,</w:t>
            </w:r>
            <w:r w:rsidRPr="005C5369">
              <w:rPr>
                <w:rFonts w:ascii="TH SarabunPSK" w:hAnsi="TH SarabunPSK" w:cs="TH SarabunPSK"/>
                <w:strike/>
                <w:color w:val="0070C0"/>
                <w:sz w:val="32"/>
                <w:szCs w:val="32"/>
                <w:cs/>
              </w:rPr>
              <w:t xml:space="preserve">  รพช. (ทุกแห่ง) และ รพ.สต.(บางแห่ง)</w:t>
            </w:r>
          </w:p>
          <w:p w:rsidR="00A73CC8" w:rsidRPr="005C5369" w:rsidRDefault="00A73CC8" w:rsidP="00F37D40">
            <w:pPr>
              <w:contextualSpacing/>
              <w:rPr>
                <w:rFonts w:ascii="TH SarabunPSK" w:hAnsi="TH SarabunPSK" w:cs="TH SarabunPSK"/>
                <w:b/>
                <w:bCs/>
                <w:strike/>
                <w:color w:val="0070C0"/>
                <w:sz w:val="32"/>
                <w:szCs w:val="32"/>
              </w:rPr>
            </w:pPr>
            <w:r w:rsidRPr="005C5369">
              <w:rPr>
                <w:rFonts w:ascii="TH SarabunPSK" w:hAnsi="TH SarabunPSK" w:cs="TH SarabunPSK"/>
                <w:strike/>
                <w:color w:val="0070C0"/>
                <w:sz w:val="32"/>
                <w:szCs w:val="32"/>
                <w:cs/>
              </w:rPr>
              <w:t>2.</w:t>
            </w:r>
            <w:r w:rsidRPr="005C5369">
              <w:rPr>
                <w:rFonts w:ascii="TH SarabunPSK" w:hAnsi="TH SarabunPSK" w:cs="TH SarabunPSK"/>
                <w:strike/>
                <w:color w:val="0070C0"/>
                <w:sz w:val="32"/>
                <w:szCs w:val="32"/>
              </w:rPr>
              <w:t>6</w:t>
            </w:r>
            <w:r w:rsidRPr="005C5369">
              <w:rPr>
                <w:rFonts w:ascii="TH SarabunPSK" w:hAnsi="TH SarabunPSK" w:cs="TH SarabunPSK"/>
                <w:strike/>
                <w:color w:val="0070C0"/>
                <w:sz w:val="32"/>
                <w:szCs w:val="32"/>
                <w:cs/>
              </w:rPr>
              <w:t xml:space="preserve"> มีทีมสอบสวนโรคจากการประกอบอาชีพและสิ่งแวดล้อมระดับจังหวัด (วัดความสำเร็จที่คำสั่งฯ)</w:t>
            </w:r>
          </w:p>
          <w:p w:rsidR="00A73CC8" w:rsidRPr="005C5369" w:rsidRDefault="00A73CC8" w:rsidP="00F37D40">
            <w:pPr>
              <w:contextualSpacing/>
              <w:rPr>
                <w:rFonts w:ascii="TH SarabunPSK" w:hAnsi="TH SarabunPSK" w:cs="TH SarabunPSK"/>
                <w:b/>
                <w:bCs/>
                <w:strike/>
                <w:color w:val="0070C0"/>
                <w:sz w:val="32"/>
                <w:szCs w:val="32"/>
              </w:rPr>
            </w:pPr>
          </w:p>
        </w:tc>
        <w:tc>
          <w:tcPr>
            <w:tcW w:w="3403"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lastRenderedPageBreak/>
              <w:t xml:space="preserve">2.1 มีการเฝ้าระวังด้านสิ่งแวดล้อมและสุขภาพตามบริบทของพื้นที่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2.2 มีฐานข้อมูลผลการตรวจวัดและเฝ้าระวังด้านมลพิษสิ่งแวดล้อมสิ่งแวดล้อมตามบริบทของพื้นที่ ต่อเนื่องอย่างน้อย  </w:t>
            </w:r>
            <w:r w:rsidRPr="005C5369">
              <w:rPr>
                <w:rFonts w:ascii="TH SarabunPSK" w:hAnsi="TH SarabunPSK" w:cs="TH SarabunPSK"/>
                <w:strike/>
                <w:color w:val="0070C0"/>
                <w:sz w:val="32"/>
                <w:szCs w:val="32"/>
              </w:rPr>
              <w:t xml:space="preserve">3 </w:t>
            </w:r>
            <w:r w:rsidRPr="005C5369">
              <w:rPr>
                <w:rFonts w:ascii="TH SarabunPSK" w:hAnsi="TH SarabunPSK" w:cs="TH SarabunPSK"/>
                <w:strike/>
                <w:color w:val="0070C0"/>
                <w:sz w:val="32"/>
                <w:szCs w:val="32"/>
                <w:cs/>
              </w:rPr>
              <w:t xml:space="preserve">ปี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 xml:space="preserve">.3 มีการรวบรวมข้อมูลโรค/อาการสำคัญตามประเด็นปัญหาในพื้นที่จากมลพิษสิ่งแวดล้อมและจากการประกอบอาชีพ อย่างน้อย </w:t>
            </w:r>
            <w:r w:rsidRPr="005C5369">
              <w:rPr>
                <w:rFonts w:ascii="TH SarabunPSK" w:hAnsi="TH SarabunPSK" w:cs="TH SarabunPSK"/>
                <w:strike/>
                <w:color w:val="0070C0"/>
                <w:sz w:val="32"/>
                <w:szCs w:val="32"/>
              </w:rPr>
              <w:t>3</w:t>
            </w:r>
            <w:r w:rsidRPr="005C5369">
              <w:rPr>
                <w:rFonts w:ascii="TH SarabunPSK" w:hAnsi="TH SarabunPSK" w:cs="TH SarabunPSK"/>
                <w:strike/>
                <w:color w:val="0070C0"/>
                <w:sz w:val="32"/>
                <w:szCs w:val="32"/>
                <w:cs/>
              </w:rPr>
              <w:t xml:space="preserve"> ปีติดต่อกัน</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 xml:space="preserve">2.4 มีการนำข้อมูลผลการตรวจวัดคุณภาพสิ่งแวดล้อมและด้านสุขภาพเสนอเข้าที่ประชุมที่เกี่ยวข้อง อย่างน้อย </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 xml:space="preserve">คณะ และมีข้อมูลการแก้ไขปัญหามลพิษสิ่งแวดล้อมและสุขภาพในพื้นที่อย่างเป็นรูปธรรม อย่างน้อย </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ประเด็น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lastRenderedPageBreak/>
              <w:t>2</w:t>
            </w:r>
            <w:r w:rsidRPr="005C5369">
              <w:rPr>
                <w:rFonts w:ascii="TH SarabunPSK" w:hAnsi="TH SarabunPSK" w:cs="TH SarabunPSK"/>
                <w:strike/>
                <w:color w:val="0070C0"/>
                <w:sz w:val="32"/>
                <w:szCs w:val="32"/>
                <w:cs/>
              </w:rPr>
              <w:t>.5 มีการพัฒนาหน่วยบริการสุขภาพและการสนับสนุน ติดตามเพื่อการจัดบริการอาชีวอนามัยและเวชกรรมสิ่งแวดล้อมระดับ รพศ./รพท.</w:t>
            </w: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 xml:space="preserve">รพช. (ทุกแห่ง) และ รพ.สต.(อย่างน้อยร้อยละ </w:t>
            </w:r>
            <w:r w:rsidRPr="005C5369">
              <w:rPr>
                <w:rFonts w:ascii="TH SarabunPSK" w:hAnsi="TH SarabunPSK" w:cs="TH SarabunPSK"/>
                <w:strike/>
                <w:color w:val="0070C0"/>
                <w:sz w:val="32"/>
                <w:szCs w:val="32"/>
              </w:rPr>
              <w:t>80</w:t>
            </w:r>
            <w:r w:rsidRPr="005C5369">
              <w:rPr>
                <w:rFonts w:ascii="TH SarabunPSK" w:hAnsi="TH SarabunPSK" w:cs="TH SarabunPSK"/>
                <w:strike/>
                <w:color w:val="0070C0"/>
                <w:sz w:val="32"/>
                <w:szCs w:val="32"/>
                <w:cs/>
              </w:rPr>
              <w:t>)</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.6 มีทีมสอบสวนโรคจากการประกอบอาชีพและสิ่งแวดล้อมระดับจังหวัด และเครือข่ายทีมสอบสวนโรคฯ ระดับอำเภอ ที่เป็นรูปธรรม (วัดความสำเร็จที่คำสั่งฯ)</w:t>
            </w:r>
          </w:p>
          <w:p w:rsidR="00A73CC8" w:rsidRPr="005C5369" w:rsidRDefault="00A73CC8" w:rsidP="00F37D40">
            <w:pPr>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 xml:space="preserve">2.7 </w:t>
            </w:r>
            <w:r w:rsidRPr="005C5369">
              <w:rPr>
                <w:rFonts w:ascii="TH SarabunPSK" w:hAnsi="TH SarabunPSK" w:cs="TH SarabunPSK"/>
                <w:strike/>
                <w:color w:val="0070C0"/>
                <w:sz w:val="32"/>
                <w:szCs w:val="32"/>
                <w:cs/>
              </w:rPr>
              <w:t>เป็นการเฝ้าระวังที่คุ้มครองสุขภาพของประชาชนมากกว่าครึ่งหนึ่งของประชากรในจังหวัด</w:t>
            </w:r>
          </w:p>
        </w:tc>
      </w:tr>
      <w:tr w:rsidR="00A73CC8" w:rsidRPr="005C5369" w:rsidTr="00F37D40">
        <w:trPr>
          <w:trHeight w:val="432"/>
          <w:jc w:val="center"/>
        </w:trPr>
        <w:tc>
          <w:tcPr>
            <w:tcW w:w="10207" w:type="dxa"/>
            <w:gridSpan w:val="3"/>
            <w:shd w:val="clear" w:color="auto" w:fill="D9D9D9"/>
            <w:vAlign w:val="center"/>
          </w:tcPr>
          <w:p w:rsidR="00A73CC8" w:rsidRPr="005C5369" w:rsidRDefault="00A73CC8" w:rsidP="00F37D40">
            <w:pPr>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rPr>
              <w:lastRenderedPageBreak/>
              <w:t>3</w:t>
            </w:r>
            <w:r w:rsidRPr="005C5369">
              <w:rPr>
                <w:rFonts w:ascii="TH SarabunPSK" w:hAnsi="TH SarabunPSK" w:cs="TH SarabunPSK"/>
                <w:b/>
                <w:bCs/>
                <w:strike/>
                <w:color w:val="0070C0"/>
                <w:sz w:val="32"/>
                <w:szCs w:val="32"/>
                <w:cs/>
              </w:rPr>
              <w:t xml:space="preserve">. มีกลไกการขับเคลื่อนการแก้ไขปัญหาด้านสิ่งแวดล้อมและสุขภาพของจังหวัด  </w:t>
            </w:r>
          </w:p>
        </w:tc>
      </w:tr>
      <w:tr w:rsidR="00A73CC8" w:rsidRPr="005C5369" w:rsidTr="00F37D40">
        <w:trPr>
          <w:trHeight w:val="448"/>
          <w:jc w:val="center"/>
        </w:trPr>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3.1 มีแผนการขับเคลื่อนการดำเนินงานจัดการปัจจัยเสี่ยงของจังหวัด</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3.2 มีกลไกในการขับเคลื่อนการจัดการปัจจัยเสี่ยงระดับจังหวัด เช่น คณะกรรมการ คณะทำงาน เป็นต้น</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3.3 มีการดำเนินงานขับเคลื่อนการจัดการปัจจัยเสี่ยงในระดับจังหวัด ซึ่งสอดคล้องกับข้อมูลสถานการณ์และข้อมูลการเฝ้าระวังปัญหาด้านสิ่งแวดล้อมและสุขภาพในพื้นที่ เช่น การจัดประชุมคณะกรรมการ</w:t>
            </w:r>
            <w:r w:rsidRPr="005C5369">
              <w:rPr>
                <w:rFonts w:ascii="TH SarabunPSK" w:hAnsi="TH SarabunPSK" w:cs="TH SarabunPSK"/>
                <w:strike/>
                <w:color w:val="0070C0"/>
                <w:sz w:val="32"/>
                <w:szCs w:val="32"/>
                <w:cs/>
              </w:rPr>
              <w:lastRenderedPageBreak/>
              <w:t xml:space="preserve">สาธารณสุขจังหวัด, การจัดทำโครงการ, การออกนโยบายระดับจังหวัด, คำสั่งผู้ว่าราชการจังหวัด ฯลฯ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3.4 มีการส่งรายงานการดำเนินงาน</w:t>
            </w:r>
            <w:r w:rsidRPr="005C5369">
              <w:rPr>
                <w:rFonts w:ascii="TH SarabunPSK" w:hAnsi="TH SarabunPSK" w:cs="TH SarabunPSK"/>
                <w:strike/>
                <w:color w:val="0070C0"/>
                <w:spacing w:val="-10"/>
                <w:sz w:val="32"/>
                <w:szCs w:val="32"/>
                <w:cs/>
              </w:rPr>
              <w:t>ขับเคลื่อนการจัดการปัจจัยเสี่ยงตามข้อ 3.3</w:t>
            </w:r>
            <w:r w:rsidRPr="005C5369">
              <w:rPr>
                <w:rFonts w:ascii="TH SarabunPSK" w:hAnsi="TH SarabunPSK" w:cs="TH SarabunPSK"/>
                <w:strike/>
                <w:color w:val="0070C0"/>
                <w:sz w:val="32"/>
                <w:szCs w:val="32"/>
                <w:cs/>
              </w:rPr>
              <w:t xml:space="preserve"> </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3.5 มีการส่งสรุปผลการดำเนินงานขับเคลื่อนการจัดการปัจจัยเสี่ยงประจำปี</w:t>
            </w:r>
          </w:p>
        </w:tc>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lastRenderedPageBreak/>
              <w:t>3.1 มีแผนการขับเคลื่อนการดำเนินงานจัดการปัจจัยเสี่ยงของจังหวัด</w:t>
            </w:r>
          </w:p>
          <w:p w:rsidR="00A73CC8" w:rsidRPr="005C5369" w:rsidRDefault="00A73CC8" w:rsidP="00F37D40">
            <w:pPr>
              <w:contextualSpacing/>
              <w:rPr>
                <w:rFonts w:ascii="TH SarabunPSK" w:hAnsi="TH SarabunPSK" w:cs="TH SarabunPSK"/>
                <w:strike/>
                <w:color w:val="0070C0"/>
                <w:sz w:val="32"/>
                <w:szCs w:val="32"/>
                <w:u w:val="single"/>
                <w:cs/>
              </w:rPr>
            </w:pPr>
            <w:r w:rsidRPr="005C5369">
              <w:rPr>
                <w:rFonts w:ascii="TH SarabunPSK" w:hAnsi="TH SarabunPSK" w:cs="TH SarabunPSK"/>
                <w:strike/>
                <w:color w:val="0070C0"/>
                <w:sz w:val="32"/>
                <w:szCs w:val="32"/>
                <w:cs/>
              </w:rPr>
              <w:t>3.2 มีการขับเคลื่อนการจัดการปัจจัยเสี่ยงระดับจังหวัด</w:t>
            </w:r>
            <w:r w:rsidRPr="005C5369">
              <w:rPr>
                <w:rFonts w:ascii="TH SarabunPSK" w:hAnsi="TH SarabunPSK" w:cs="TH SarabunPSK"/>
                <w:strike/>
                <w:color w:val="0070C0"/>
                <w:sz w:val="32"/>
                <w:szCs w:val="32"/>
                <w:u w:val="single"/>
                <w:cs/>
              </w:rPr>
              <w:t>ผ่านกลไกคณะกรรมการสาธารณสุขจังหวัด</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3.3 มีการดำเนินงานขับเคลื่อนการจัดการปัจจัยเสี่ยงในระดับจังหวัด</w:t>
            </w:r>
            <w:r w:rsidRPr="005C5369">
              <w:rPr>
                <w:rFonts w:ascii="TH SarabunPSK" w:hAnsi="TH SarabunPSK" w:cs="TH SarabunPSK"/>
                <w:strike/>
                <w:color w:val="0070C0"/>
                <w:sz w:val="32"/>
                <w:szCs w:val="32"/>
                <w:u w:val="single"/>
                <w:cs/>
              </w:rPr>
              <w:t>ตามมติที่ประชุมคณะกรรมการสาธารณสุขจังหวัด</w:t>
            </w:r>
            <w:r w:rsidRPr="005C5369">
              <w:rPr>
                <w:rFonts w:ascii="TH SarabunPSK" w:hAnsi="TH SarabunPSK" w:cs="TH SarabunPSK"/>
                <w:strike/>
                <w:color w:val="0070C0"/>
                <w:sz w:val="32"/>
                <w:szCs w:val="32"/>
                <w:cs/>
              </w:rPr>
              <w:t xml:space="preserve"> ซึ่งสอดคล้องกับข้อมูลสถานการณ์และข้อมูลการเฝ้าระวังปัญหาด้านสิ่งแวดล้อมและสุขภาพใน</w:t>
            </w:r>
            <w:r w:rsidRPr="005C5369">
              <w:rPr>
                <w:rFonts w:ascii="TH SarabunPSK" w:hAnsi="TH SarabunPSK" w:cs="TH SarabunPSK"/>
                <w:strike/>
                <w:color w:val="0070C0"/>
                <w:sz w:val="32"/>
                <w:szCs w:val="32"/>
                <w:cs/>
              </w:rPr>
              <w:lastRenderedPageBreak/>
              <w:t xml:space="preserve">พื้นที่ เช่น การจัดทำโครงการ, การออกนโยบายระดับจังหวัด, คำสั่งผู้ว่าราชการจังหวัด ฯลฯ </w:t>
            </w:r>
          </w:p>
          <w:p w:rsidR="00A73CC8" w:rsidRPr="005C5369" w:rsidRDefault="00A73CC8" w:rsidP="00F37D40">
            <w:pPr>
              <w:contextualSpacing/>
              <w:rPr>
                <w:rFonts w:ascii="TH SarabunPSK" w:hAnsi="TH SarabunPSK" w:cs="TH SarabunPSK"/>
                <w:strike/>
                <w:color w:val="0070C0"/>
                <w:sz w:val="32"/>
                <w:szCs w:val="32"/>
                <w:u w:val="single"/>
                <w:cs/>
              </w:rPr>
            </w:pPr>
            <w:r w:rsidRPr="005C5369">
              <w:rPr>
                <w:rFonts w:ascii="TH SarabunPSK" w:hAnsi="TH SarabunPSK" w:cs="TH SarabunPSK"/>
                <w:strike/>
                <w:color w:val="0070C0"/>
                <w:sz w:val="32"/>
                <w:szCs w:val="32"/>
                <w:cs/>
              </w:rPr>
              <w:t>3.4 มีการส่งรายงานการดำเนินงาน</w:t>
            </w:r>
            <w:r w:rsidRPr="005C5369">
              <w:rPr>
                <w:rFonts w:ascii="TH SarabunPSK" w:hAnsi="TH SarabunPSK" w:cs="TH SarabunPSK"/>
                <w:strike/>
                <w:color w:val="0070C0"/>
                <w:spacing w:val="-10"/>
                <w:sz w:val="32"/>
                <w:szCs w:val="32"/>
                <w:cs/>
              </w:rPr>
              <w:t>ขับเคลื่อนการจัดการปัจจัยเสี่ยงตามข้อ 3.3</w:t>
            </w:r>
            <w:r w:rsidRPr="005C5369">
              <w:rPr>
                <w:rFonts w:ascii="TH SarabunPSK" w:hAnsi="TH SarabunPSK" w:cs="TH SarabunPSK"/>
                <w:strike/>
                <w:color w:val="0070C0"/>
                <w:sz w:val="32"/>
                <w:szCs w:val="32"/>
                <w:cs/>
              </w:rPr>
              <w:t xml:space="preserve"> มายังฝ่ายเลขานุการของคณะกรรมการสาธารณสุข</w:t>
            </w:r>
            <w:r w:rsidRPr="005C5369">
              <w:rPr>
                <w:rFonts w:ascii="TH SarabunPSK" w:hAnsi="TH SarabunPSK" w:cs="TH SarabunPSK"/>
                <w:strike/>
                <w:color w:val="0070C0"/>
                <w:sz w:val="32"/>
                <w:szCs w:val="32"/>
                <w:u w:val="single"/>
                <w:cs/>
              </w:rPr>
              <w:t>ผ่านทางโปรแกรมกำกับติดตามรายงานผลการดำเนินงานของคณะกรรมการตามกฎหมายว่าด้วยการสาธารณสุข</w:t>
            </w:r>
          </w:p>
          <w:p w:rsidR="00A73CC8" w:rsidRPr="005C5369" w:rsidRDefault="00A73CC8" w:rsidP="00F37D40">
            <w:pPr>
              <w:contextualSpacing/>
              <w:rPr>
                <w:rFonts w:ascii="TH SarabunPSK" w:hAnsi="TH SarabunPSK" w:cs="TH SarabunPSK"/>
                <w:strike/>
                <w:color w:val="0070C0"/>
                <w:sz w:val="32"/>
                <w:szCs w:val="32"/>
                <w:u w:val="single"/>
              </w:rPr>
            </w:pPr>
            <w:r w:rsidRPr="005C5369">
              <w:rPr>
                <w:rFonts w:ascii="TH SarabunPSK" w:hAnsi="TH SarabunPSK" w:cs="TH SarabunPSK"/>
                <w:strike/>
                <w:color w:val="0070C0"/>
                <w:sz w:val="32"/>
                <w:szCs w:val="32"/>
                <w:cs/>
              </w:rPr>
              <w:t>3.5 มีการส่งสรุปผลการดำเนินงานขับเคลื่อนการจัดการปัจจัยเสี่ยงประจำปีมายังฝ่ายเลขานุการของคณะกรรมการสาธารณสุข</w:t>
            </w:r>
            <w:r w:rsidRPr="005C5369">
              <w:rPr>
                <w:rFonts w:ascii="TH SarabunPSK" w:hAnsi="TH SarabunPSK" w:cs="TH SarabunPSK"/>
                <w:strike/>
                <w:color w:val="0070C0"/>
                <w:sz w:val="32"/>
                <w:szCs w:val="32"/>
                <w:u w:val="single"/>
                <w:cs/>
              </w:rPr>
              <w:t>ผ่านทางโปรแกรมกำกับติดตามรายงานผลการดำเนินงานของคณะกรรมการตามกฎหมายว่าด้วยการสาธารณสุข</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3.6 มีการขยายผลหรือบูรณาการเครือข่ายที่เกี่ยวข้องเพื่อขับเคลื่อนการดำเนินงานจัดการปัจจัยเสี่ยง เช่น การตั้งคณะอนุกรรมการ การ</w:t>
            </w:r>
            <w:r w:rsidRPr="005C5369">
              <w:rPr>
                <w:rFonts w:ascii="TH SarabunPSK" w:hAnsi="TH SarabunPSK" w:cs="TH SarabunPSK"/>
                <w:strike/>
                <w:color w:val="0070C0"/>
                <w:spacing w:val="-4"/>
                <w:sz w:val="32"/>
                <w:szCs w:val="32"/>
                <w:cs/>
              </w:rPr>
              <w:t>จัดทำโครงการร่วมระหว่างหน่วยงาน เป็นต้น</w:t>
            </w:r>
          </w:p>
          <w:p w:rsidR="00A73CC8" w:rsidRPr="005C5369" w:rsidRDefault="00A73CC8" w:rsidP="00F37D40">
            <w:pPr>
              <w:contextualSpacing/>
              <w:rPr>
                <w:rFonts w:ascii="TH SarabunPSK" w:hAnsi="TH SarabunPSK" w:cs="TH SarabunPSK"/>
                <w:strike/>
                <w:color w:val="0070C0"/>
                <w:sz w:val="32"/>
                <w:szCs w:val="32"/>
              </w:rPr>
            </w:pPr>
          </w:p>
          <w:p w:rsidR="00A73CC8" w:rsidRPr="005C5369" w:rsidRDefault="00A73CC8" w:rsidP="00F37D40">
            <w:pPr>
              <w:contextualSpacing/>
              <w:rPr>
                <w:rFonts w:ascii="TH SarabunPSK" w:hAnsi="TH SarabunPSK" w:cs="TH SarabunPSK"/>
                <w:strike/>
                <w:color w:val="0070C0"/>
                <w:sz w:val="32"/>
                <w:szCs w:val="32"/>
                <w:cs/>
              </w:rPr>
            </w:pPr>
          </w:p>
        </w:tc>
        <w:tc>
          <w:tcPr>
            <w:tcW w:w="3403" w:type="dxa"/>
          </w:tcPr>
          <w:p w:rsidR="00A73CC8" w:rsidRPr="005C5369" w:rsidRDefault="00A73CC8" w:rsidP="00F37D40">
            <w:pPr>
              <w:contextualSpacing/>
              <w:rPr>
                <w:rFonts w:ascii="TH SarabunPSK" w:hAnsi="TH SarabunPSK" w:cs="TH SarabunPSK"/>
                <w:strike/>
                <w:color w:val="0070C0"/>
                <w:spacing w:val="-4"/>
                <w:sz w:val="32"/>
                <w:szCs w:val="32"/>
              </w:rPr>
            </w:pPr>
            <w:r w:rsidRPr="005C5369">
              <w:rPr>
                <w:rFonts w:ascii="TH SarabunPSK" w:hAnsi="TH SarabunPSK" w:cs="TH SarabunPSK"/>
                <w:strike/>
                <w:color w:val="0070C0"/>
                <w:spacing w:val="-4"/>
                <w:sz w:val="32"/>
                <w:szCs w:val="32"/>
                <w:cs/>
              </w:rPr>
              <w:lastRenderedPageBreak/>
              <w:t>3.1 มีแผนการขับเคลื่อนการดำเนินงานจัดการปัจจัยเสี่ยงของจังหวัด</w:t>
            </w:r>
          </w:p>
          <w:p w:rsidR="00A73CC8" w:rsidRPr="005C5369" w:rsidRDefault="00A73CC8" w:rsidP="00F37D40">
            <w:pPr>
              <w:contextualSpacing/>
              <w:rPr>
                <w:rFonts w:ascii="TH SarabunPSK" w:hAnsi="TH SarabunPSK" w:cs="TH SarabunPSK"/>
                <w:strike/>
                <w:color w:val="0070C0"/>
                <w:spacing w:val="-4"/>
                <w:sz w:val="32"/>
                <w:szCs w:val="32"/>
                <w:u w:val="single"/>
                <w:cs/>
              </w:rPr>
            </w:pPr>
            <w:r w:rsidRPr="005C5369">
              <w:rPr>
                <w:rFonts w:ascii="TH SarabunPSK" w:hAnsi="TH SarabunPSK" w:cs="TH SarabunPSK"/>
                <w:strike/>
                <w:color w:val="0070C0"/>
                <w:spacing w:val="-4"/>
                <w:sz w:val="32"/>
                <w:szCs w:val="32"/>
                <w:cs/>
              </w:rPr>
              <w:t>3.2 มีการขับเคลื่อนการจัดการปัจจัยเสี่ยงระดับจังหวัด</w:t>
            </w:r>
            <w:r w:rsidRPr="005C5369">
              <w:rPr>
                <w:rFonts w:ascii="TH SarabunPSK" w:hAnsi="TH SarabunPSK" w:cs="TH SarabunPSK"/>
                <w:strike/>
                <w:color w:val="0070C0"/>
                <w:spacing w:val="-4"/>
                <w:sz w:val="32"/>
                <w:szCs w:val="32"/>
                <w:u w:val="single"/>
                <w:cs/>
              </w:rPr>
              <w:t>ผ่านกลไกคณะกรรมการสาธารณสุขจังหวัด</w:t>
            </w:r>
          </w:p>
          <w:p w:rsidR="00A73CC8" w:rsidRPr="005C5369" w:rsidRDefault="00A73CC8" w:rsidP="00F37D40">
            <w:pPr>
              <w:contextualSpacing/>
              <w:rPr>
                <w:rFonts w:ascii="TH SarabunPSK" w:hAnsi="TH SarabunPSK" w:cs="TH SarabunPSK"/>
                <w:strike/>
                <w:color w:val="0070C0"/>
                <w:spacing w:val="-4"/>
                <w:sz w:val="32"/>
                <w:szCs w:val="32"/>
                <w:cs/>
              </w:rPr>
            </w:pPr>
            <w:r w:rsidRPr="005C5369">
              <w:rPr>
                <w:rFonts w:ascii="TH SarabunPSK" w:hAnsi="TH SarabunPSK" w:cs="TH SarabunPSK"/>
                <w:strike/>
                <w:color w:val="0070C0"/>
                <w:spacing w:val="-4"/>
                <w:sz w:val="32"/>
                <w:szCs w:val="32"/>
                <w:cs/>
              </w:rPr>
              <w:t>3.3 มีการดำเนินงานขับเคลื่อนการจัดการปัจจัยเสี่ยงในระดับจังหวัด</w:t>
            </w:r>
            <w:r w:rsidRPr="005C5369">
              <w:rPr>
                <w:rFonts w:ascii="TH SarabunPSK" w:hAnsi="TH SarabunPSK" w:cs="TH SarabunPSK"/>
                <w:strike/>
                <w:color w:val="0070C0"/>
                <w:spacing w:val="-4"/>
                <w:sz w:val="32"/>
                <w:szCs w:val="32"/>
                <w:u w:val="single"/>
                <w:cs/>
              </w:rPr>
              <w:t>ตามมติที่ประชุมคณะกรรมการสาธารณสุขจังหวัด</w:t>
            </w:r>
            <w:r w:rsidRPr="005C5369">
              <w:rPr>
                <w:rFonts w:ascii="TH SarabunPSK" w:hAnsi="TH SarabunPSK" w:cs="TH SarabunPSK"/>
                <w:strike/>
                <w:color w:val="0070C0"/>
                <w:spacing w:val="-4"/>
                <w:sz w:val="32"/>
                <w:szCs w:val="32"/>
                <w:cs/>
              </w:rPr>
              <w:t xml:space="preserve"> ซึ่งสอดคล้องกับข้อมูลสถานการณ์และข้อมูลการเฝ้าระวังปัญหาด้านสิ่งแวดล้อมและสุขภาพในพื้นที่ เช่น การจัดทำโครงการ, การออก</w:t>
            </w:r>
            <w:r w:rsidRPr="005C5369">
              <w:rPr>
                <w:rFonts w:ascii="TH SarabunPSK" w:hAnsi="TH SarabunPSK" w:cs="TH SarabunPSK"/>
                <w:strike/>
                <w:color w:val="0070C0"/>
                <w:spacing w:val="-4"/>
                <w:sz w:val="32"/>
                <w:szCs w:val="32"/>
                <w:cs/>
              </w:rPr>
              <w:lastRenderedPageBreak/>
              <w:t xml:space="preserve">นโยบายระดับจังหวัด, คำสั่งผู้ว่าราชการจังหวัด ฯลฯ </w:t>
            </w:r>
          </w:p>
          <w:p w:rsidR="00A73CC8" w:rsidRPr="005C5369" w:rsidRDefault="00A73CC8" w:rsidP="00F37D40">
            <w:pPr>
              <w:contextualSpacing/>
              <w:rPr>
                <w:rFonts w:ascii="TH SarabunPSK" w:hAnsi="TH SarabunPSK" w:cs="TH SarabunPSK"/>
                <w:strike/>
                <w:color w:val="0070C0"/>
                <w:spacing w:val="-4"/>
                <w:sz w:val="32"/>
                <w:szCs w:val="32"/>
                <w:cs/>
              </w:rPr>
            </w:pPr>
            <w:r w:rsidRPr="005C5369">
              <w:rPr>
                <w:rFonts w:ascii="TH SarabunPSK" w:hAnsi="TH SarabunPSK" w:cs="TH SarabunPSK"/>
                <w:strike/>
                <w:color w:val="0070C0"/>
                <w:spacing w:val="-4"/>
                <w:sz w:val="32"/>
                <w:szCs w:val="32"/>
                <w:cs/>
              </w:rPr>
              <w:t>3.4 มีการส่งรายงานการดำเนินงานขับเคลื่อนการจัดการปัจจัยเสี่ยงตามข้อ 3.3 มายังฝ่ายเลขานุการของคณะกรรมการสาธารณสุข</w:t>
            </w:r>
            <w:r w:rsidRPr="005C5369">
              <w:rPr>
                <w:rFonts w:ascii="TH SarabunPSK" w:hAnsi="TH SarabunPSK" w:cs="TH SarabunPSK"/>
                <w:strike/>
                <w:color w:val="0070C0"/>
                <w:spacing w:val="-4"/>
                <w:sz w:val="32"/>
                <w:szCs w:val="32"/>
                <w:u w:val="single"/>
                <w:cs/>
              </w:rPr>
              <w:t>ผ่านทางโปรแกรมกำกับติดตามรายงานผลการดำเนินงานของคณะกรรมการตามกฎหมายว่าด้วยการสาธารณสุข</w:t>
            </w:r>
          </w:p>
          <w:p w:rsidR="00A73CC8" w:rsidRPr="005C5369" w:rsidRDefault="00A73CC8" w:rsidP="00F37D40">
            <w:pPr>
              <w:contextualSpacing/>
              <w:rPr>
                <w:rFonts w:ascii="TH SarabunPSK" w:hAnsi="TH SarabunPSK" w:cs="TH SarabunPSK"/>
                <w:strike/>
                <w:color w:val="0070C0"/>
                <w:spacing w:val="-4"/>
                <w:sz w:val="32"/>
                <w:szCs w:val="32"/>
                <w:u w:val="single"/>
              </w:rPr>
            </w:pPr>
            <w:r w:rsidRPr="005C5369">
              <w:rPr>
                <w:rFonts w:ascii="TH SarabunPSK" w:hAnsi="TH SarabunPSK" w:cs="TH SarabunPSK"/>
                <w:strike/>
                <w:color w:val="0070C0"/>
                <w:spacing w:val="-4"/>
                <w:sz w:val="32"/>
                <w:szCs w:val="32"/>
                <w:cs/>
              </w:rPr>
              <w:t>3.5 มีการส่งสรุปผลการดำเนินงานขับเคลื่อนการจัดการปัจจัยเสี่ยงประจำปีมายังฝ่ายเลขานุการของคณะกรรมการสาธารณสุข</w:t>
            </w:r>
            <w:r w:rsidRPr="005C5369">
              <w:rPr>
                <w:rFonts w:ascii="TH SarabunPSK" w:hAnsi="TH SarabunPSK" w:cs="TH SarabunPSK"/>
                <w:strike/>
                <w:color w:val="0070C0"/>
                <w:spacing w:val="-4"/>
                <w:sz w:val="32"/>
                <w:szCs w:val="32"/>
                <w:u w:val="single"/>
                <w:cs/>
              </w:rPr>
              <w:t>ผ่านทางโปรแกรมกำกับติดตามรายงานผลการดำเนินงานของคณะกรรมการตามกฎหมายว่าด้วยการสาธารณสุข</w:t>
            </w:r>
          </w:p>
          <w:p w:rsidR="00A73CC8" w:rsidRPr="005C5369" w:rsidRDefault="00A73CC8" w:rsidP="00F37D40">
            <w:pPr>
              <w:contextualSpacing/>
              <w:rPr>
                <w:rFonts w:ascii="TH SarabunPSK" w:hAnsi="TH SarabunPSK" w:cs="TH SarabunPSK"/>
                <w:strike/>
                <w:color w:val="0070C0"/>
                <w:spacing w:val="-4"/>
                <w:sz w:val="32"/>
                <w:szCs w:val="32"/>
                <w:cs/>
              </w:rPr>
            </w:pPr>
            <w:r w:rsidRPr="005C5369">
              <w:rPr>
                <w:rFonts w:ascii="TH SarabunPSK" w:hAnsi="TH SarabunPSK" w:cs="TH SarabunPSK"/>
                <w:strike/>
                <w:color w:val="0070C0"/>
                <w:spacing w:val="-4"/>
                <w:sz w:val="32"/>
                <w:szCs w:val="32"/>
                <w:cs/>
              </w:rPr>
              <w:t>3.6 มีการขยายผลหรือบูรณาการเครือข่ายที่เกี่ยวข้องเพื่อขับเคลื่อนการดำเนินงานจัดการปัจจัยเสี่ยง เช่น การตั้งคณะอนุกรรมการ การจัดทำโครงการร่วมระหว่างหน่วยงาน เป็นต้น</w:t>
            </w:r>
          </w:p>
          <w:p w:rsidR="00A73CC8" w:rsidRPr="005C5369" w:rsidRDefault="00A73CC8" w:rsidP="00F37D40">
            <w:pPr>
              <w:contextualSpacing/>
              <w:rPr>
                <w:rFonts w:ascii="TH SarabunPSK" w:hAnsi="TH SarabunPSK" w:cs="TH SarabunPSK"/>
                <w:strike/>
                <w:color w:val="0070C0"/>
                <w:spacing w:val="-4"/>
                <w:sz w:val="32"/>
                <w:szCs w:val="32"/>
              </w:rPr>
            </w:pPr>
            <w:r w:rsidRPr="005C5369">
              <w:rPr>
                <w:rFonts w:ascii="TH SarabunPSK" w:hAnsi="TH SarabunPSK" w:cs="TH SarabunPSK"/>
                <w:strike/>
                <w:color w:val="0070C0"/>
                <w:spacing w:val="-4"/>
                <w:sz w:val="32"/>
                <w:szCs w:val="32"/>
                <w:cs/>
              </w:rPr>
              <w:t>3.7 มีการประเมินผลการขับเคลื่อนการดำเนินงานจัดการปัจจัยเสี่ยง หรือมีต้นแบบ (</w:t>
            </w:r>
            <w:r w:rsidRPr="005C5369">
              <w:rPr>
                <w:rFonts w:ascii="TH SarabunPSK" w:hAnsi="TH SarabunPSK" w:cs="TH SarabunPSK"/>
                <w:strike/>
                <w:color w:val="0070C0"/>
                <w:spacing w:val="-4"/>
                <w:sz w:val="32"/>
                <w:szCs w:val="32"/>
              </w:rPr>
              <w:t>best practice</w:t>
            </w:r>
            <w:r w:rsidRPr="005C5369">
              <w:rPr>
                <w:rFonts w:ascii="TH SarabunPSK" w:hAnsi="TH SarabunPSK" w:cs="TH SarabunPSK"/>
                <w:strike/>
                <w:color w:val="0070C0"/>
                <w:spacing w:val="-4"/>
                <w:sz w:val="32"/>
                <w:szCs w:val="32"/>
                <w:cs/>
              </w:rPr>
              <w:t xml:space="preserve">) การจัดการปัจจัยเสี่ยงของจังหวัดอย่างน้อย 1 ประเด็น และเผยแพร่ หรือนำไปใช้ประโยชน์ </w:t>
            </w:r>
          </w:p>
          <w:p w:rsidR="00A73CC8" w:rsidRPr="005C5369" w:rsidRDefault="00A73CC8" w:rsidP="00F37D40">
            <w:pPr>
              <w:contextualSpacing/>
              <w:rPr>
                <w:rFonts w:ascii="TH SarabunPSK" w:hAnsi="TH SarabunPSK" w:cs="TH SarabunPSK"/>
                <w:strike/>
                <w:color w:val="0070C0"/>
                <w:spacing w:val="-4"/>
                <w:sz w:val="32"/>
                <w:szCs w:val="32"/>
                <w:cs/>
              </w:rPr>
            </w:pPr>
            <w:r w:rsidRPr="005C5369">
              <w:rPr>
                <w:rFonts w:ascii="TH SarabunPSK" w:hAnsi="TH SarabunPSK" w:cs="TH SarabunPSK"/>
                <w:strike/>
                <w:color w:val="0070C0"/>
                <w:spacing w:val="-4"/>
                <w:sz w:val="32"/>
                <w:szCs w:val="32"/>
                <w:cs/>
              </w:rPr>
              <w:lastRenderedPageBreak/>
              <w:t>3.8 มีการจัดทำข้อเสนอเชิงนโยบายในการขับเคลื่อนการดำเนินงานจัดการปัจจัยเสี่ยง หรือข้อเสนอต่อการพัฒนากฎหมายว่าด้วยการสาธารณสุข</w:t>
            </w:r>
          </w:p>
        </w:tc>
      </w:tr>
      <w:tr w:rsidR="00A73CC8" w:rsidRPr="005C5369" w:rsidTr="00F37D40">
        <w:trPr>
          <w:trHeight w:val="453"/>
          <w:jc w:val="center"/>
        </w:trPr>
        <w:tc>
          <w:tcPr>
            <w:tcW w:w="10207" w:type="dxa"/>
            <w:gridSpan w:val="3"/>
            <w:shd w:val="clear" w:color="auto" w:fill="D9D9D9"/>
            <w:vAlign w:val="center"/>
          </w:tcPr>
          <w:p w:rsidR="00A73CC8" w:rsidRPr="005C5369" w:rsidRDefault="00A73CC8" w:rsidP="00F37D40">
            <w:pPr>
              <w:contextualSpacing/>
              <w:jc w:val="center"/>
              <w:rPr>
                <w:rFonts w:ascii="TH SarabunPSK" w:hAnsi="TH SarabunPSK" w:cs="TH SarabunPSK"/>
                <w:b/>
                <w:bCs/>
                <w:strike/>
                <w:color w:val="0070C0"/>
                <w:sz w:val="32"/>
                <w:szCs w:val="32"/>
                <w:cs/>
              </w:rPr>
            </w:pPr>
            <w:r w:rsidRPr="005C5369">
              <w:rPr>
                <w:rFonts w:ascii="TH SarabunPSK" w:hAnsi="TH SarabunPSK" w:cs="TH SarabunPSK"/>
                <w:b/>
                <w:bCs/>
                <w:strike/>
                <w:color w:val="0070C0"/>
                <w:sz w:val="32"/>
                <w:szCs w:val="32"/>
              </w:rPr>
              <w:lastRenderedPageBreak/>
              <w:t>4</w:t>
            </w:r>
            <w:r w:rsidRPr="005C5369">
              <w:rPr>
                <w:rFonts w:ascii="TH SarabunPSK" w:hAnsi="TH SarabunPSK" w:cs="TH SarabunPSK"/>
                <w:b/>
                <w:bCs/>
                <w:strike/>
                <w:color w:val="0070C0"/>
                <w:sz w:val="32"/>
                <w:szCs w:val="32"/>
                <w:cs/>
              </w:rPr>
              <w:t>.</w:t>
            </w:r>
            <w:r w:rsidRPr="005C5369">
              <w:rPr>
                <w:rFonts w:ascii="TH SarabunPSK" w:hAnsi="TH SarabunPSK" w:cs="TH SarabunPSK"/>
                <w:strike/>
                <w:color w:val="0070C0"/>
                <w:sz w:val="32"/>
                <w:szCs w:val="32"/>
                <w:cs/>
              </w:rPr>
              <w:t xml:space="preserve"> </w:t>
            </w:r>
            <w:r w:rsidRPr="005C5369">
              <w:rPr>
                <w:rFonts w:ascii="TH SarabunPSK" w:hAnsi="TH SarabunPSK" w:cs="TH SarabunPSK"/>
                <w:b/>
                <w:bCs/>
                <w:strike/>
                <w:color w:val="0070C0"/>
                <w:sz w:val="32"/>
                <w:szCs w:val="32"/>
                <w:cs/>
              </w:rPr>
              <w:t xml:space="preserve">มีระบบการจัดการมูลฝอยติดเชื้อของสถานบริการการสาธารณสุข </w:t>
            </w:r>
          </w:p>
        </w:tc>
      </w:tr>
      <w:tr w:rsidR="00A73CC8" w:rsidRPr="005C5369" w:rsidTr="00F37D40">
        <w:trPr>
          <w:trHeight w:val="665"/>
          <w:jc w:val="center"/>
        </w:trPr>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4.1 มีแผนการดำเนินงานควบคุม กำกับ และติดตามให้สถานบริการการสาธารณสุขมีการจัดการมูลฝอยติดเชื้อให้ได้มาตรฐาน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4.2 มีฐานข้อมูลการจัดการมูลฝอยติดเชื้อของสถานบริการการสาธารณสุข ได้แก่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(1) โรงพยาบาลสังกัดกระทรวงสาธารณสุข (รพศ. รพท. รพช. รพ.สังกัดกรมวิชาการ และรพ.สต.)</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(2) โรงพยาบาลสังกัดหน่วยงานราชการและรัฐวิสาหกิจอื่นๆ</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hAnsi="TH SarabunPSK" w:cs="TH SarabunPSK"/>
                <w:strike/>
                <w:color w:val="0070C0"/>
                <w:sz w:val="32"/>
                <w:szCs w:val="32"/>
                <w:cs/>
              </w:rPr>
              <w:t>4.3 สถานบริการการสาธารณสุขมีการรายงานข้อมูลในโปรแกรมกำกับการขนส่งมูลฝอยติดเชื้อ (</w:t>
            </w:r>
            <w:r w:rsidRPr="005C5369">
              <w:rPr>
                <w:rFonts w:ascii="TH SarabunPSK" w:hAnsi="TH SarabunPSK" w:cs="TH SarabunPSK"/>
                <w:strike/>
                <w:color w:val="0070C0"/>
                <w:sz w:val="32"/>
                <w:szCs w:val="32"/>
              </w:rPr>
              <w:t>Manifest System</w:t>
            </w:r>
            <w:r w:rsidRPr="005C5369">
              <w:rPr>
                <w:rFonts w:ascii="TH SarabunPSK" w:hAnsi="TH SarabunPSK" w:cs="TH SarabunPSK"/>
                <w:strike/>
                <w:color w:val="0070C0"/>
                <w:sz w:val="32"/>
                <w:szCs w:val="32"/>
                <w:cs/>
              </w:rPr>
              <w:t>) ร้อยละ 10</w:t>
            </w:r>
          </w:p>
        </w:tc>
        <w:tc>
          <w:tcPr>
            <w:tcW w:w="3402"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4.1 มีแผนการดำเนินงานควบคุม กำกับ และติดตามให้สถานบริการการสาธารณสุขมีการจัดการมูลฝอยติดเชื้อให้ได้มาตรฐาน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4.2 มีฐานข้อมูลการจัดการมูลฝอยติดเชื้อของสถานบริการการสาธารณสุข ได้แก่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(1) โรงพยาบาลสังกัดกระทรวงสาธารณสุข (รพศ. รพท. รพช. รพ.สังกัดกรมวิชาการ และรพ.สต.)</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(2) โรงพยาบาลสังกัดหน่วยงานราชการและรัฐวิสาหกิจอื่นๆ</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(3) โรงพยาบาลเอกชน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(4) คลินิกเอกชน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4.3 สถานบริการการสาธารณสุขมีการรายงานข้อมูลในโปรแกรมกำกับการขนส่งมูลฝอยติดเชื้อ (</w:t>
            </w:r>
            <w:r w:rsidRPr="005C5369">
              <w:rPr>
                <w:rFonts w:ascii="TH SarabunPSK" w:hAnsi="TH SarabunPSK" w:cs="TH SarabunPSK"/>
                <w:strike/>
                <w:color w:val="0070C0"/>
                <w:sz w:val="32"/>
                <w:szCs w:val="32"/>
              </w:rPr>
              <w:t>Manifest System</w:t>
            </w:r>
            <w:r w:rsidRPr="005C5369">
              <w:rPr>
                <w:rFonts w:ascii="TH SarabunPSK" w:hAnsi="TH SarabunPSK" w:cs="TH SarabunPSK"/>
                <w:strike/>
                <w:color w:val="0070C0"/>
                <w:sz w:val="32"/>
                <w:szCs w:val="32"/>
                <w:cs/>
              </w:rPr>
              <w:t>) ร้อยละ 20</w:t>
            </w:r>
          </w:p>
        </w:tc>
        <w:tc>
          <w:tcPr>
            <w:tcW w:w="3403" w:type="dxa"/>
          </w:tcPr>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4</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มีแผนการดำเนินงานควบคุม กำกับ และติดตามให้สถานบริการการสาธารณสุขมีการจัดการมูลฝอยติดเชื้อให้ได้มาตรฐาน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4</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 xml:space="preserve"> มีฐานข้อมูลการจัดการมูลฝอยติดเชื้อของสถานบริการการสาธารณสุข ได้แก่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โรงพยาบาลสังกัดกระทรวงสาธารณสุข (รพศ. รพท. รพช. รพ.สังกัดกรมวิชาการ และรพ.สต.)</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2</w:t>
            </w:r>
            <w:r w:rsidRPr="005C5369">
              <w:rPr>
                <w:rFonts w:ascii="TH SarabunPSK" w:hAnsi="TH SarabunPSK" w:cs="TH SarabunPSK"/>
                <w:strike/>
                <w:color w:val="0070C0"/>
                <w:sz w:val="32"/>
                <w:szCs w:val="32"/>
                <w:cs/>
              </w:rPr>
              <w:t>) โรงพยาบาลสังกัดหน่วยงานราชการและรัฐวิสาหกิจอื่นๆ</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3</w:t>
            </w:r>
            <w:r w:rsidRPr="005C5369">
              <w:rPr>
                <w:rFonts w:ascii="TH SarabunPSK" w:hAnsi="TH SarabunPSK" w:cs="TH SarabunPSK"/>
                <w:strike/>
                <w:color w:val="0070C0"/>
                <w:sz w:val="32"/>
                <w:szCs w:val="32"/>
                <w:cs/>
              </w:rPr>
              <w:t xml:space="preserve">) โรงพยาบาลเอกชน </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4</w:t>
            </w:r>
            <w:r w:rsidRPr="005C5369">
              <w:rPr>
                <w:rFonts w:ascii="TH SarabunPSK" w:hAnsi="TH SarabunPSK" w:cs="TH SarabunPSK"/>
                <w:strike/>
                <w:color w:val="0070C0"/>
                <w:sz w:val="32"/>
                <w:szCs w:val="32"/>
                <w:cs/>
              </w:rPr>
              <w:t>) คลินิกเอกชน</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5</w:t>
            </w:r>
            <w:r w:rsidRPr="005C5369">
              <w:rPr>
                <w:rFonts w:ascii="TH SarabunPSK" w:hAnsi="TH SarabunPSK" w:cs="TH SarabunPSK"/>
                <w:strike/>
                <w:color w:val="0070C0"/>
                <w:sz w:val="32"/>
                <w:szCs w:val="32"/>
                <w:cs/>
              </w:rPr>
              <w:t>) สถานพยาบาลสัตว์</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rPr>
              <w:t>4</w:t>
            </w:r>
            <w:r w:rsidRPr="005C5369">
              <w:rPr>
                <w:rFonts w:ascii="TH SarabunPSK" w:hAnsi="TH SarabunPSK" w:cs="TH SarabunPSK"/>
                <w:strike/>
                <w:color w:val="0070C0"/>
                <w:sz w:val="32"/>
                <w:szCs w:val="32"/>
                <w:cs/>
              </w:rPr>
              <w:t>.</w:t>
            </w:r>
            <w:r w:rsidRPr="005C5369">
              <w:rPr>
                <w:rFonts w:ascii="TH SarabunPSK" w:hAnsi="TH SarabunPSK" w:cs="TH SarabunPSK"/>
                <w:strike/>
                <w:color w:val="0070C0"/>
                <w:sz w:val="32"/>
                <w:szCs w:val="32"/>
              </w:rPr>
              <w:t xml:space="preserve">3 </w:t>
            </w:r>
            <w:r w:rsidRPr="005C5369">
              <w:rPr>
                <w:rFonts w:ascii="TH SarabunPSK" w:hAnsi="TH SarabunPSK" w:cs="TH SarabunPSK"/>
                <w:strike/>
                <w:color w:val="0070C0"/>
                <w:sz w:val="32"/>
                <w:szCs w:val="32"/>
                <w:cs/>
              </w:rPr>
              <w:t>สถานบริการการสาธารณสุขมีการรายงานข้อมูลในโปรแกรมกำกับการขนส่งมูลฝอยติดเชื้อ (</w:t>
            </w:r>
            <w:r w:rsidRPr="005C5369">
              <w:rPr>
                <w:rFonts w:ascii="TH SarabunPSK" w:hAnsi="TH SarabunPSK" w:cs="TH SarabunPSK"/>
                <w:strike/>
                <w:color w:val="0070C0"/>
                <w:sz w:val="32"/>
                <w:szCs w:val="32"/>
              </w:rPr>
              <w:t>Manifest System</w:t>
            </w:r>
            <w:r w:rsidRPr="005C5369">
              <w:rPr>
                <w:rFonts w:ascii="TH SarabunPSK" w:hAnsi="TH SarabunPSK" w:cs="TH SarabunPSK"/>
                <w:strike/>
                <w:color w:val="0070C0"/>
                <w:sz w:val="32"/>
                <w:szCs w:val="32"/>
                <w:cs/>
              </w:rPr>
              <w:t xml:space="preserve">) ร้อยละ </w:t>
            </w:r>
            <w:r w:rsidRPr="005C5369">
              <w:rPr>
                <w:rFonts w:ascii="TH SarabunPSK" w:hAnsi="TH SarabunPSK" w:cs="TH SarabunPSK"/>
                <w:strike/>
                <w:color w:val="0070C0"/>
                <w:sz w:val="32"/>
                <w:szCs w:val="32"/>
              </w:rPr>
              <w:t>30</w:t>
            </w:r>
          </w:p>
          <w:p w:rsidR="00A73CC8" w:rsidRDefault="00A73CC8" w:rsidP="00F37D40">
            <w:pPr>
              <w:contextualSpacing/>
              <w:rPr>
                <w:rFonts w:ascii="TH SarabunPSK" w:hAnsi="TH SarabunPSK" w:cs="TH SarabunPSK"/>
                <w:strike/>
                <w:color w:val="0070C0"/>
                <w:sz w:val="32"/>
                <w:szCs w:val="32"/>
              </w:rPr>
            </w:pPr>
          </w:p>
          <w:p w:rsidR="00802672" w:rsidRDefault="00802672" w:rsidP="00F37D40">
            <w:pPr>
              <w:contextualSpacing/>
              <w:rPr>
                <w:rFonts w:ascii="TH SarabunPSK" w:hAnsi="TH SarabunPSK" w:cs="TH SarabunPSK"/>
                <w:strike/>
                <w:color w:val="0070C0"/>
                <w:sz w:val="32"/>
                <w:szCs w:val="32"/>
              </w:rPr>
            </w:pPr>
          </w:p>
          <w:p w:rsidR="00802672" w:rsidRPr="005C5369" w:rsidRDefault="00802672" w:rsidP="00F37D40">
            <w:pPr>
              <w:contextualSpacing/>
              <w:rPr>
                <w:rFonts w:ascii="TH SarabunPSK" w:hAnsi="TH SarabunPSK" w:cs="TH SarabunPSK"/>
                <w:strike/>
                <w:color w:val="0070C0"/>
                <w:sz w:val="32"/>
                <w:szCs w:val="32"/>
                <w:cs/>
              </w:rPr>
            </w:pPr>
          </w:p>
        </w:tc>
      </w:tr>
      <w:tr w:rsidR="00A73CC8" w:rsidRPr="005C5369" w:rsidTr="00F37D40">
        <w:trPr>
          <w:jc w:val="center"/>
        </w:trPr>
        <w:tc>
          <w:tcPr>
            <w:tcW w:w="10207" w:type="dxa"/>
            <w:gridSpan w:val="3"/>
            <w:shd w:val="clear" w:color="auto" w:fill="D9D9D9"/>
          </w:tcPr>
          <w:p w:rsidR="00A73CC8" w:rsidRPr="005C5369" w:rsidRDefault="00A73CC8" w:rsidP="00F37D40">
            <w:pPr>
              <w:contextualSpacing/>
              <w:jc w:val="center"/>
              <w:rPr>
                <w:rFonts w:ascii="TH SarabunPSK" w:hAnsi="TH SarabunPSK" w:cs="TH SarabunPSK"/>
                <w:b/>
                <w:bCs/>
                <w:strike/>
                <w:color w:val="0070C0"/>
                <w:sz w:val="32"/>
                <w:szCs w:val="32"/>
              </w:rPr>
            </w:pPr>
            <w:r w:rsidRPr="005C5369">
              <w:rPr>
                <w:rFonts w:ascii="TH SarabunPSK" w:hAnsi="TH SarabunPSK" w:cs="TH SarabunPSK"/>
                <w:b/>
                <w:bCs/>
                <w:strike/>
                <w:color w:val="0070C0"/>
                <w:sz w:val="32"/>
                <w:szCs w:val="32"/>
                <w:cs/>
              </w:rPr>
              <w:lastRenderedPageBreak/>
              <w:t xml:space="preserve">5. มีการจัดการคุณภาพระบบบริการอนามัยสิ่งแวดล้อมขององค์กรปกครองส่วนท้องถิ่น   </w:t>
            </w:r>
          </w:p>
        </w:tc>
      </w:tr>
      <w:tr w:rsidR="00A73CC8" w:rsidRPr="005C5369" w:rsidTr="00F37D40">
        <w:trPr>
          <w:trHeight w:val="1370"/>
          <w:jc w:val="center"/>
        </w:trPr>
        <w:tc>
          <w:tcPr>
            <w:tcW w:w="3402" w:type="dxa"/>
          </w:tcPr>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t xml:space="preserve">5.1 มีแผนการดำเนินงาน ควบคุม กำกับ และติดตามการพัฒนาคุณภาพระบบบริการอนามัยสิ่งแวดล้อม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u w:val="single"/>
                <w:cs/>
              </w:rPr>
              <w:t>และ</w:t>
            </w:r>
            <w:r w:rsidRPr="005C5369">
              <w:rPr>
                <w:rFonts w:ascii="TH SarabunPSK" w:eastAsia="Times New Roman" w:hAnsi="TH SarabunPSK" w:cs="TH SarabunPSK"/>
                <w:strike/>
                <w:color w:val="0070C0"/>
                <w:sz w:val="32"/>
                <w:szCs w:val="32"/>
                <w:cs/>
              </w:rPr>
              <w:t>มีการส่งเสริม/สนับสนุนให้บุคลากรของหน่วยงาน</w:t>
            </w:r>
            <w:r w:rsidRPr="005C5369">
              <w:rPr>
                <w:rFonts w:ascii="TH SarabunPSK" w:eastAsia="Times New Roman" w:hAnsi="TH SarabunPSK" w:cs="TH SarabunPSK"/>
                <w:strike/>
                <w:color w:val="0070C0"/>
                <w:sz w:val="32"/>
                <w:szCs w:val="32"/>
                <w:cs/>
              </w:rPr>
              <w:br/>
              <w:t>ได้รับการพัฒนาศักยภาพ</w:t>
            </w:r>
            <w:r w:rsidRPr="005C5369">
              <w:rPr>
                <w:rFonts w:ascii="TH SarabunPSK" w:hAnsi="TH SarabunPSK" w:cs="TH SarabunPSK"/>
                <w:strike/>
                <w:color w:val="0070C0"/>
                <w:sz w:val="32"/>
                <w:szCs w:val="32"/>
                <w:cs/>
              </w:rPr>
              <w:t xml:space="preserve"> </w:t>
            </w:r>
            <w:r w:rsidRPr="005C5369">
              <w:rPr>
                <w:rFonts w:ascii="TH SarabunPSK" w:eastAsia="Times New Roman" w:hAnsi="TH SarabunPSK" w:cs="TH SarabunPSK"/>
                <w:strike/>
                <w:color w:val="0070C0"/>
                <w:sz w:val="32"/>
                <w:szCs w:val="32"/>
                <w:u w:val="single"/>
                <w:cs/>
              </w:rPr>
              <w:t>และ</w:t>
            </w:r>
            <w:r w:rsidRPr="005C5369">
              <w:rPr>
                <w:rFonts w:ascii="TH SarabunPSK" w:eastAsia="Times New Roman" w:hAnsi="TH SarabunPSK" w:cs="TH SarabunPSK"/>
                <w:strike/>
                <w:color w:val="0070C0"/>
                <w:sz w:val="32"/>
                <w:szCs w:val="32"/>
                <w:cs/>
              </w:rPr>
              <w:br/>
              <w:t>มีการถ่ายทอดสื่อสารนโยบาย</w:t>
            </w:r>
            <w:r w:rsidRPr="005C5369">
              <w:rPr>
                <w:rFonts w:ascii="TH SarabunPSK" w:eastAsia="Times New Roman" w:hAnsi="TH SarabunPSK" w:cs="TH SarabunPSK"/>
                <w:strike/>
                <w:color w:val="0070C0"/>
                <w:sz w:val="32"/>
                <w:szCs w:val="32"/>
                <w:cs/>
              </w:rPr>
              <w:br/>
              <w:t>ให้หน่วยงานองค์กรปกครองส่วนท้องถิ่น</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5.2 มีฐานข้อมูลการพัฒนาคุณภาพระบบบริการอนามัยสิ่งแวดล้อม องค์กรปกครองส่วนท้องถิ่นในพื้นที่รับผิดชอบ</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t>5.</w:t>
            </w:r>
            <w:r w:rsidRPr="005C5369">
              <w:rPr>
                <w:rFonts w:ascii="TH SarabunPSK" w:hAnsi="TH SarabunPSK" w:cs="TH SarabunPSK"/>
                <w:strike/>
                <w:color w:val="0070C0"/>
                <w:sz w:val="32"/>
                <w:szCs w:val="32"/>
              </w:rPr>
              <w:t>3</w:t>
            </w: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u w:val="single"/>
                <w:cs/>
              </w:rPr>
              <w:t xml:space="preserve">ร้อยละ </w:t>
            </w:r>
            <w:r w:rsidRPr="005C5369">
              <w:rPr>
                <w:rFonts w:ascii="TH SarabunPSK" w:hAnsi="TH SarabunPSK" w:cs="TH SarabunPSK"/>
                <w:strike/>
                <w:color w:val="0070C0"/>
                <w:sz w:val="32"/>
                <w:szCs w:val="32"/>
                <w:u w:val="single"/>
              </w:rPr>
              <w:t>25</w:t>
            </w:r>
            <w:r w:rsidRPr="005C5369">
              <w:rPr>
                <w:rFonts w:ascii="TH SarabunPSK" w:hAnsi="TH SarabunPSK" w:cs="TH SarabunPSK"/>
                <w:strike/>
                <w:color w:val="0070C0"/>
                <w:sz w:val="32"/>
                <w:szCs w:val="32"/>
                <w:cs/>
              </w:rPr>
              <w:t xml:space="preserve"> ของ</w:t>
            </w:r>
            <w:r w:rsidRPr="005C5369">
              <w:rPr>
                <w:rFonts w:ascii="TH SarabunPSK" w:eastAsia="Times New Roman" w:hAnsi="TH SarabunPSK" w:cs="TH SarabunPSK"/>
                <w:strike/>
                <w:color w:val="0070C0"/>
                <w:sz w:val="32"/>
                <w:szCs w:val="32"/>
                <w:cs/>
              </w:rPr>
              <w:t>องค์กรปกครองส่วนท้องถิ่น</w:t>
            </w:r>
            <w:r w:rsidRPr="005C5369">
              <w:rPr>
                <w:rFonts w:ascii="TH SarabunPSK" w:hAnsi="TH SarabunPSK" w:cs="TH SarabunPSK"/>
                <w:strike/>
                <w:color w:val="0070C0"/>
                <w:sz w:val="32"/>
                <w:szCs w:val="32"/>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rPr>
              <w:t>EHA</w:t>
            </w:r>
            <w:r w:rsidRPr="005C5369">
              <w:rPr>
                <w:rFonts w:ascii="TH SarabunPSK" w:hAnsi="TH SarabunPSK" w:cs="TH SarabunPSK"/>
                <w:strike/>
                <w:color w:val="0070C0"/>
                <w:sz w:val="32"/>
                <w:szCs w:val="32"/>
                <w:cs/>
              </w:rPr>
              <w:t>)  ระดับพื้นฐานขึ้นไปประเด็นใดประเด็นหนึ่ง (ตามที่กรมอนามัยกำหนด)</w:t>
            </w: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cs/>
              </w:rPr>
            </w:pPr>
          </w:p>
        </w:tc>
        <w:tc>
          <w:tcPr>
            <w:tcW w:w="3402" w:type="dxa"/>
          </w:tcPr>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t xml:space="preserve">5.1 มีแผนการดำเนินงาน ควบคุม กำกับ และติดตามการพัฒนาคุณภาพระบบบริการอนามัยสิ่งแวดล้อม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u w:val="single"/>
                <w:cs/>
              </w:rPr>
              <w:t>และ</w:t>
            </w:r>
            <w:r w:rsidRPr="005C5369">
              <w:rPr>
                <w:rFonts w:ascii="TH SarabunPSK" w:eastAsia="Times New Roman" w:hAnsi="TH SarabunPSK" w:cs="TH SarabunPSK"/>
                <w:strike/>
                <w:color w:val="0070C0"/>
                <w:sz w:val="32"/>
                <w:szCs w:val="32"/>
                <w:cs/>
              </w:rPr>
              <w:t>มีการส่งเสริม/สนับสนุนให้บุคลากรของหน่วยงาน</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ได้รับการพัฒนาศักยภาพ</w:t>
            </w:r>
            <w:r w:rsidRPr="005C5369">
              <w:rPr>
                <w:rFonts w:ascii="TH SarabunPSK" w:hAnsi="TH SarabunPSK" w:cs="TH SarabunPSK"/>
                <w:strike/>
                <w:color w:val="0070C0"/>
                <w:sz w:val="32"/>
                <w:szCs w:val="32"/>
                <w:cs/>
              </w:rPr>
              <w:t xml:space="preserve"> </w:t>
            </w:r>
            <w:r w:rsidRPr="005C5369">
              <w:rPr>
                <w:rFonts w:ascii="TH SarabunPSK" w:eastAsia="Times New Roman" w:hAnsi="TH SarabunPSK" w:cs="TH SarabunPSK"/>
                <w:strike/>
                <w:color w:val="0070C0"/>
                <w:sz w:val="32"/>
                <w:szCs w:val="32"/>
                <w:u w:val="single"/>
                <w:cs/>
              </w:rPr>
              <w:t>และ</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มีการถ่ายทอดสื่อสารนโยบาย</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ให้หน่วยงานองค์กรปกครองส่วนท้องถิ่น</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5.2 มีฐานข้อมูลการพัฒนาคุณภาพระบบบริการอนามัยสิ่งแวดล้อม องค์กรปกครองส่วนท้องถิ่นในพื้นที่รับผิดชอบ</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t xml:space="preserve">5.3 </w:t>
            </w:r>
            <w:r w:rsidRPr="005C5369">
              <w:rPr>
                <w:rFonts w:ascii="TH SarabunPSK" w:hAnsi="TH SarabunPSK" w:cs="TH SarabunPSK"/>
                <w:strike/>
                <w:color w:val="0070C0"/>
                <w:sz w:val="32"/>
                <w:szCs w:val="32"/>
                <w:u w:val="single"/>
                <w:cs/>
              </w:rPr>
              <w:t xml:space="preserve">ร้อยละ </w:t>
            </w:r>
            <w:r w:rsidRPr="005C5369">
              <w:rPr>
                <w:rFonts w:ascii="TH SarabunPSK" w:hAnsi="TH SarabunPSK" w:cs="TH SarabunPSK"/>
                <w:strike/>
                <w:color w:val="0070C0"/>
                <w:sz w:val="32"/>
                <w:szCs w:val="32"/>
                <w:u w:val="single"/>
              </w:rPr>
              <w:t>50</w:t>
            </w:r>
            <w:r w:rsidRPr="005C5369">
              <w:rPr>
                <w:rFonts w:ascii="TH SarabunPSK" w:hAnsi="TH SarabunPSK" w:cs="TH SarabunPSK"/>
                <w:strike/>
                <w:color w:val="0070C0"/>
                <w:sz w:val="32"/>
                <w:szCs w:val="32"/>
                <w:cs/>
              </w:rPr>
              <w:t xml:space="preserve"> ของ</w:t>
            </w:r>
            <w:r w:rsidRPr="005C5369">
              <w:rPr>
                <w:rFonts w:ascii="TH SarabunPSK" w:eastAsia="Times New Roman" w:hAnsi="TH SarabunPSK" w:cs="TH SarabunPSK"/>
                <w:strike/>
                <w:color w:val="0070C0"/>
                <w:sz w:val="32"/>
                <w:szCs w:val="32"/>
                <w:cs/>
              </w:rPr>
              <w:t>องค์กรปกครองส่วนท้องถิ่น</w:t>
            </w:r>
            <w:r w:rsidRPr="005C5369">
              <w:rPr>
                <w:rFonts w:ascii="TH SarabunPSK" w:hAnsi="TH SarabunPSK" w:cs="TH SarabunPSK"/>
                <w:strike/>
                <w:color w:val="0070C0"/>
                <w:sz w:val="32"/>
                <w:szCs w:val="32"/>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rPr>
              <w:t>EHA</w:t>
            </w:r>
            <w:r w:rsidRPr="005C5369">
              <w:rPr>
                <w:rFonts w:ascii="TH SarabunPSK" w:hAnsi="TH SarabunPSK" w:cs="TH SarabunPSK"/>
                <w:strike/>
                <w:color w:val="0070C0"/>
                <w:sz w:val="32"/>
                <w:szCs w:val="32"/>
                <w:cs/>
              </w:rPr>
              <w:t>)  ระดับพื้นฐานขึ้นไปประเด็นใดประเด็นหนึ่ง (ตามที่กรมอนามัยกำหนด)</w:t>
            </w:r>
          </w:p>
          <w:p w:rsidR="00A73CC8" w:rsidRPr="005C5369" w:rsidRDefault="00A73CC8" w:rsidP="00F37D40">
            <w:pPr>
              <w:contextualSpacing/>
              <w:rPr>
                <w:rFonts w:ascii="TH SarabunPSK" w:hAnsi="TH SarabunPSK" w:cs="TH SarabunPSK"/>
                <w:strike/>
                <w:color w:val="0070C0"/>
                <w:sz w:val="32"/>
                <w:szCs w:val="32"/>
                <w:cs/>
              </w:rPr>
            </w:pPr>
            <w:r w:rsidRPr="005C5369">
              <w:rPr>
                <w:rFonts w:ascii="TH SarabunPSK" w:eastAsia="Times New Roman" w:hAnsi="TH SarabunPSK" w:cs="TH SarabunPSK"/>
                <w:strike/>
                <w:color w:val="0070C0"/>
                <w:sz w:val="32"/>
                <w:szCs w:val="32"/>
                <w:cs/>
              </w:rPr>
              <w:t>5.4 มีการส่งเสริม/สนับสนุนให้บุคลากรของหน่วยงานได้รับการพัฒนาศักยภาพด้านอนามัยสิ่งแวดล้อมอย่างน้อย</w:t>
            </w: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 xml:space="preserve">คน (เพื่อเป็นผู้ให้คำปรึกษา : </w:t>
            </w:r>
            <w:r w:rsidRPr="005C5369">
              <w:rPr>
                <w:rFonts w:ascii="TH SarabunPSK" w:hAnsi="TH SarabunPSK" w:cs="TH SarabunPSK"/>
                <w:strike/>
                <w:color w:val="0070C0"/>
                <w:sz w:val="32"/>
                <w:szCs w:val="32"/>
              </w:rPr>
              <w:t>Instructor</w:t>
            </w:r>
            <w:r w:rsidRPr="005C5369">
              <w:rPr>
                <w:rFonts w:ascii="TH SarabunPSK" w:hAnsi="TH SarabunPSK" w:cs="TH SarabunPSK"/>
                <w:strike/>
                <w:color w:val="0070C0"/>
                <w:sz w:val="32"/>
                <w:szCs w:val="32"/>
                <w:cs/>
              </w:rPr>
              <w:t>)</w:t>
            </w: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cs/>
              </w:rPr>
            </w:pPr>
          </w:p>
        </w:tc>
        <w:tc>
          <w:tcPr>
            <w:tcW w:w="3403" w:type="dxa"/>
          </w:tcPr>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lastRenderedPageBreak/>
              <w:t xml:space="preserve">5.1 มีแผนการดำเนินงาน ควบคุม กำกับ และติดตามการพัฒนาคุณภาพระบบบริการอนามัยสิ่งแวดล้อม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u w:val="single"/>
                <w:cs/>
              </w:rPr>
              <w:t>และ</w:t>
            </w:r>
            <w:r w:rsidRPr="005C5369">
              <w:rPr>
                <w:rFonts w:ascii="TH SarabunPSK" w:eastAsia="Times New Roman" w:hAnsi="TH SarabunPSK" w:cs="TH SarabunPSK"/>
                <w:strike/>
                <w:color w:val="0070C0"/>
                <w:sz w:val="32"/>
                <w:szCs w:val="32"/>
                <w:cs/>
              </w:rPr>
              <w:t>มีการส่งเสริม/สนับสนุนให้บุคลากรของหน่วยงาน</w:t>
            </w:r>
            <w:r w:rsidRPr="005C5369">
              <w:rPr>
                <w:rFonts w:ascii="TH SarabunPSK" w:eastAsia="Times New Roman" w:hAnsi="TH SarabunPSK" w:cs="TH SarabunPSK"/>
                <w:strike/>
                <w:color w:val="0070C0"/>
                <w:sz w:val="32"/>
                <w:szCs w:val="32"/>
                <w:cs/>
              </w:rPr>
              <w:br/>
              <w:t>ได้รับการพัฒนาศักยภาพ</w:t>
            </w:r>
            <w:r w:rsidRPr="005C5369">
              <w:rPr>
                <w:rFonts w:ascii="TH SarabunPSK" w:hAnsi="TH SarabunPSK" w:cs="TH SarabunPSK"/>
                <w:strike/>
                <w:color w:val="0070C0"/>
                <w:sz w:val="32"/>
                <w:szCs w:val="32"/>
                <w:cs/>
              </w:rPr>
              <w:t xml:space="preserve"> </w:t>
            </w:r>
            <w:r w:rsidRPr="005C5369">
              <w:rPr>
                <w:rFonts w:ascii="TH SarabunPSK" w:eastAsia="Times New Roman" w:hAnsi="TH SarabunPSK" w:cs="TH SarabunPSK"/>
                <w:strike/>
                <w:color w:val="0070C0"/>
                <w:sz w:val="32"/>
                <w:szCs w:val="32"/>
                <w:u w:val="single"/>
                <w:cs/>
              </w:rPr>
              <w:t>และ</w:t>
            </w:r>
            <w:r w:rsidRPr="005C5369">
              <w:rPr>
                <w:rFonts w:ascii="TH SarabunPSK" w:eastAsia="Times New Roman" w:hAnsi="TH SarabunPSK" w:cs="TH SarabunPSK"/>
                <w:strike/>
                <w:color w:val="0070C0"/>
                <w:sz w:val="32"/>
                <w:szCs w:val="32"/>
                <w:cs/>
              </w:rPr>
              <w:br/>
              <w:t>มีการถ่ายทอดสื่อสารนโยบาย</w:t>
            </w:r>
            <w:r w:rsidRPr="005C5369">
              <w:rPr>
                <w:rFonts w:ascii="TH SarabunPSK" w:eastAsia="Times New Roman" w:hAnsi="TH SarabunPSK" w:cs="TH SarabunPSK"/>
                <w:strike/>
                <w:color w:val="0070C0"/>
                <w:sz w:val="32"/>
                <w:szCs w:val="32"/>
                <w:cs/>
              </w:rPr>
              <w:br/>
              <w:t>ให้หน่วยงานองค์กรปกครองส่วนท้องถิ่น</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5.2 มีฐานข้อมูลการพัฒนาคุณภาพระบบบริการอนามัยสิ่งแวดล้อม องค์กรปกครองส่วนท้องถิ่นในพื้นที่รับผิดชอบ</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5.3 </w:t>
            </w:r>
            <w:r w:rsidRPr="005C5369">
              <w:rPr>
                <w:rFonts w:ascii="TH SarabunPSK" w:hAnsi="TH SarabunPSK" w:cs="TH SarabunPSK"/>
                <w:strike/>
                <w:color w:val="0070C0"/>
                <w:sz w:val="32"/>
                <w:szCs w:val="32"/>
                <w:u w:val="single"/>
                <w:cs/>
              </w:rPr>
              <w:t>ร้อยละ 6</w:t>
            </w:r>
            <w:r w:rsidRPr="005C5369">
              <w:rPr>
                <w:rFonts w:ascii="TH SarabunPSK" w:hAnsi="TH SarabunPSK" w:cs="TH SarabunPSK"/>
                <w:strike/>
                <w:color w:val="0070C0"/>
                <w:sz w:val="32"/>
                <w:szCs w:val="32"/>
                <w:u w:val="single"/>
              </w:rPr>
              <w:t>0</w:t>
            </w:r>
            <w:r w:rsidRPr="005C5369">
              <w:rPr>
                <w:rFonts w:ascii="TH SarabunPSK" w:hAnsi="TH SarabunPSK" w:cs="TH SarabunPSK"/>
                <w:strike/>
                <w:color w:val="0070C0"/>
                <w:sz w:val="32"/>
                <w:szCs w:val="32"/>
                <w:cs/>
              </w:rPr>
              <w:t xml:space="preserve"> ของ</w:t>
            </w:r>
            <w:r w:rsidRPr="005C5369">
              <w:rPr>
                <w:rFonts w:ascii="TH SarabunPSK" w:eastAsia="Times New Roman" w:hAnsi="TH SarabunPSK" w:cs="TH SarabunPSK"/>
                <w:strike/>
                <w:color w:val="0070C0"/>
                <w:sz w:val="32"/>
                <w:szCs w:val="32"/>
                <w:cs/>
              </w:rPr>
              <w:t>องค์กรปกครองส่วนท้องถิ่น</w:t>
            </w:r>
            <w:r w:rsidRPr="005C5369">
              <w:rPr>
                <w:rFonts w:ascii="TH SarabunPSK" w:hAnsi="TH SarabunPSK" w:cs="TH SarabunPSK"/>
                <w:strike/>
                <w:color w:val="0070C0"/>
                <w:sz w:val="32"/>
                <w:szCs w:val="32"/>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rPr>
              <w:t>EHA</w:t>
            </w:r>
            <w:r w:rsidRPr="005C5369">
              <w:rPr>
                <w:rFonts w:ascii="TH SarabunPSK" w:hAnsi="TH SarabunPSK" w:cs="TH SarabunPSK"/>
                <w:strike/>
                <w:color w:val="0070C0"/>
                <w:sz w:val="32"/>
                <w:szCs w:val="32"/>
                <w:cs/>
              </w:rPr>
              <w:t>)  ระดับพื้นฐานขึ้นไปประเด็นใดประเด็นหนึ่ง (ตามที่กรมอนามัยกำหนด)</w:t>
            </w:r>
          </w:p>
          <w:p w:rsidR="00A73CC8" w:rsidRPr="005C5369" w:rsidRDefault="00A73CC8" w:rsidP="00F37D40">
            <w:pPr>
              <w:contextualSpacing/>
              <w:rPr>
                <w:rFonts w:ascii="TH SarabunPSK" w:hAnsi="TH SarabunPSK" w:cs="TH SarabunPSK"/>
                <w:strike/>
                <w:color w:val="0070C0"/>
                <w:sz w:val="32"/>
                <w:szCs w:val="32"/>
              </w:rPr>
            </w:pPr>
            <w:r w:rsidRPr="005C5369">
              <w:rPr>
                <w:rFonts w:ascii="TH SarabunPSK" w:eastAsia="Times New Roman" w:hAnsi="TH SarabunPSK" w:cs="TH SarabunPSK"/>
                <w:strike/>
                <w:color w:val="0070C0"/>
                <w:sz w:val="32"/>
                <w:szCs w:val="32"/>
                <w:cs/>
              </w:rPr>
              <w:t>5.4 มีการส่งเสริม/สนับสนุนให้บุคลากรของหน่วยงานได้รับการพัฒนาศักยภาพด้านอนามัยสิ่งแวดล้อมอย่างน้อย</w:t>
            </w:r>
            <w:r w:rsidRPr="005C5369">
              <w:rPr>
                <w:rFonts w:ascii="TH SarabunPSK" w:hAnsi="TH SarabunPSK" w:cs="TH SarabunPSK"/>
                <w:strike/>
                <w:color w:val="0070C0"/>
                <w:sz w:val="32"/>
                <w:szCs w:val="32"/>
                <w:cs/>
              </w:rPr>
              <w:t xml:space="preserve"> </w:t>
            </w:r>
            <w:r w:rsidRPr="005C5369">
              <w:rPr>
                <w:rFonts w:ascii="TH SarabunPSK" w:hAnsi="TH SarabunPSK" w:cs="TH SarabunPSK"/>
                <w:strike/>
                <w:color w:val="0070C0"/>
                <w:sz w:val="32"/>
                <w:szCs w:val="32"/>
              </w:rPr>
              <w:t xml:space="preserve">1 </w:t>
            </w:r>
            <w:r w:rsidRPr="005C5369">
              <w:rPr>
                <w:rFonts w:ascii="TH SarabunPSK" w:hAnsi="TH SarabunPSK" w:cs="TH SarabunPSK"/>
                <w:strike/>
                <w:color w:val="0070C0"/>
                <w:sz w:val="32"/>
                <w:szCs w:val="32"/>
                <w:cs/>
              </w:rPr>
              <w:t xml:space="preserve">คน (เพื่อเป็นผู้ให้คำปรึกษา : </w:t>
            </w:r>
            <w:r w:rsidRPr="005C5369">
              <w:rPr>
                <w:rFonts w:ascii="TH SarabunPSK" w:hAnsi="TH SarabunPSK" w:cs="TH SarabunPSK"/>
                <w:strike/>
                <w:color w:val="0070C0"/>
                <w:sz w:val="32"/>
                <w:szCs w:val="32"/>
              </w:rPr>
              <w:t>Instructor</w:t>
            </w:r>
            <w:r w:rsidRPr="005C5369">
              <w:rPr>
                <w:rFonts w:ascii="TH SarabunPSK" w:hAnsi="TH SarabunPSK" w:cs="TH SarabunPSK"/>
                <w:strike/>
                <w:color w:val="0070C0"/>
                <w:sz w:val="32"/>
                <w:szCs w:val="32"/>
                <w:cs/>
              </w:rPr>
              <w:t>)</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hAnsi="TH SarabunPSK" w:cs="TH SarabunPSK"/>
                <w:strike/>
                <w:color w:val="0070C0"/>
                <w:sz w:val="32"/>
                <w:szCs w:val="32"/>
                <w:cs/>
              </w:rPr>
              <w:lastRenderedPageBreak/>
              <w:t xml:space="preserve">5.5 </w:t>
            </w:r>
            <w:r w:rsidRPr="005C5369">
              <w:rPr>
                <w:rFonts w:ascii="TH SarabunPSK" w:eastAsia="Times New Roman" w:hAnsi="TH SarabunPSK" w:cs="TH SarabunPSK"/>
                <w:strike/>
                <w:color w:val="0070C0"/>
                <w:sz w:val="32"/>
                <w:szCs w:val="32"/>
                <w:cs/>
              </w:rPr>
              <w:t>มีองค์กรปกครองส่วนท้องถิ่น (</w:t>
            </w:r>
            <w:r w:rsidRPr="005C5369">
              <w:rPr>
                <w:rFonts w:ascii="TH SarabunPSK" w:hAnsi="TH SarabunPSK" w:cs="TH SarabunPSK"/>
                <w:strike/>
                <w:color w:val="0070C0"/>
                <w:sz w:val="32"/>
                <w:szCs w:val="32"/>
                <w:cs/>
              </w:rPr>
              <w:t>อปท.) ในพื้นที่ ผ่านการประเมินรับรองคุณภาพระบบบริการอนามัยสิ่งแวดล้อม              องค์กรปกครองส่วนท้องถิ่น (</w:t>
            </w:r>
            <w:r w:rsidRPr="005C5369">
              <w:rPr>
                <w:rFonts w:ascii="TH SarabunPSK" w:hAnsi="TH SarabunPSK" w:cs="TH SarabunPSK"/>
                <w:strike/>
                <w:color w:val="0070C0"/>
                <w:sz w:val="32"/>
                <w:szCs w:val="32"/>
              </w:rPr>
              <w:t>EHA</w:t>
            </w:r>
            <w:r w:rsidRPr="005C5369">
              <w:rPr>
                <w:rFonts w:ascii="TH SarabunPSK" w:hAnsi="TH SarabunPSK" w:cs="TH SarabunPSK"/>
                <w:strike/>
                <w:color w:val="0070C0"/>
                <w:sz w:val="32"/>
                <w:szCs w:val="32"/>
                <w:cs/>
              </w:rPr>
              <w:t xml:space="preserve">)         ระดับเกียรติบัตร และเป็นต้นแบบการจัดการด้านอนามัยสิ่งแวดล้อม ครบทั้ง 9 ประเด็นงาน </w:t>
            </w:r>
            <w:r w:rsidRPr="005C5369">
              <w:rPr>
                <w:rFonts w:ascii="TH SarabunPSK" w:eastAsia="Times New Roman" w:hAnsi="TH SarabunPSK" w:cs="TH SarabunPSK"/>
                <w:strike/>
                <w:color w:val="0070C0"/>
                <w:sz w:val="32"/>
                <w:szCs w:val="32"/>
                <w:cs/>
              </w:rPr>
              <w:t>ใน 1 จังหวัด</w:t>
            </w:r>
          </w:p>
          <w:p w:rsidR="00A73CC8" w:rsidRPr="005C5369" w:rsidRDefault="00A73CC8" w:rsidP="00F37D40">
            <w:pPr>
              <w:contextualSpacing/>
              <w:rPr>
                <w:rFonts w:ascii="TH SarabunPSK" w:eastAsia="Times New Roman" w:hAnsi="TH SarabunPSK" w:cs="TH SarabunPSK"/>
                <w:strike/>
                <w:color w:val="0070C0"/>
                <w:sz w:val="32"/>
                <w:szCs w:val="32"/>
                <w:cs/>
              </w:rPr>
            </w:pPr>
          </w:p>
        </w:tc>
      </w:tr>
      <w:tr w:rsidR="00A73CC8" w:rsidRPr="005C5369" w:rsidTr="00F37D40">
        <w:trPr>
          <w:trHeight w:val="448"/>
          <w:jc w:val="center"/>
        </w:trPr>
        <w:tc>
          <w:tcPr>
            <w:tcW w:w="10207" w:type="dxa"/>
            <w:gridSpan w:val="3"/>
            <w:shd w:val="clear" w:color="auto" w:fill="F2F2F2"/>
          </w:tcPr>
          <w:p w:rsidR="00A73CC8" w:rsidRPr="005C5369" w:rsidRDefault="00A73CC8" w:rsidP="00F37D40">
            <w:pPr>
              <w:contextualSpacing/>
              <w:rPr>
                <w:rFonts w:ascii="TH SarabunPSK" w:hAnsi="TH SarabunPSK" w:cs="TH SarabunPSK"/>
                <w:i/>
                <w:iCs/>
                <w:strike/>
                <w:color w:val="0070C0"/>
                <w:sz w:val="32"/>
                <w:szCs w:val="32"/>
                <w:cs/>
              </w:rPr>
            </w:pPr>
            <w:r w:rsidRPr="005C5369">
              <w:rPr>
                <w:rFonts w:ascii="TH SarabunPSK" w:hAnsi="TH SarabunPSK" w:cs="TH SarabunPSK"/>
                <w:i/>
                <w:iCs/>
                <w:strike/>
                <w:color w:val="0070C0"/>
                <w:sz w:val="32"/>
                <w:szCs w:val="32"/>
                <w:u w:val="single"/>
                <w:cs/>
              </w:rPr>
              <w:lastRenderedPageBreak/>
              <w:t>หมายเหตุ</w:t>
            </w:r>
            <w:r w:rsidRPr="005C5369">
              <w:rPr>
                <w:rFonts w:ascii="TH SarabunPSK" w:hAnsi="TH SarabunPSK" w:cs="TH SarabunPSK"/>
                <w:i/>
                <w:iCs/>
                <w:strike/>
                <w:color w:val="0070C0"/>
                <w:sz w:val="32"/>
                <w:szCs w:val="32"/>
                <w:cs/>
              </w:rPr>
              <w:t xml:space="preserve"> : อปท. หมายถึง เทศบาลนคร เทศบาลเมือง เทศบาลตำบล และเมืองพัทยา</w:t>
            </w:r>
            <w:r w:rsidRPr="005C5369">
              <w:rPr>
                <w:rFonts w:ascii="TH SarabunPSK" w:hAnsi="TH SarabunPSK" w:cs="TH SarabunPSK"/>
                <w:i/>
                <w:iCs/>
                <w:strike/>
                <w:color w:val="0070C0"/>
                <w:sz w:val="32"/>
                <w:szCs w:val="32"/>
              </w:rPr>
              <w:t xml:space="preserve">          </w:t>
            </w:r>
          </w:p>
        </w:tc>
      </w:tr>
      <w:tr w:rsidR="00A73CC8" w:rsidRPr="005C5369" w:rsidTr="00F37D40">
        <w:trPr>
          <w:jc w:val="center"/>
        </w:trPr>
        <w:tc>
          <w:tcPr>
            <w:tcW w:w="10207" w:type="dxa"/>
            <w:gridSpan w:val="3"/>
            <w:shd w:val="clear" w:color="auto" w:fill="D9D9D9"/>
          </w:tcPr>
          <w:p w:rsidR="00A73CC8" w:rsidRPr="005C5369" w:rsidRDefault="00A73CC8" w:rsidP="00F37D40">
            <w:pPr>
              <w:contextualSpacing/>
              <w:jc w:val="center"/>
              <w:rPr>
                <w:rFonts w:ascii="TH SarabunPSK" w:hAnsi="TH SarabunPSK" w:cs="TH SarabunPSK"/>
                <w:b/>
                <w:bCs/>
                <w:strike/>
                <w:color w:val="0070C0"/>
                <w:sz w:val="32"/>
                <w:szCs w:val="32"/>
                <w:cs/>
              </w:rPr>
            </w:pPr>
            <w:r w:rsidRPr="005C5369">
              <w:rPr>
                <w:rFonts w:ascii="TH SarabunPSK" w:hAnsi="TH SarabunPSK" w:cs="TH SarabunPSK"/>
                <w:b/>
                <w:bCs/>
                <w:strike/>
                <w:color w:val="0070C0"/>
                <w:sz w:val="32"/>
                <w:szCs w:val="32"/>
                <w:cs/>
              </w:rPr>
              <w:t>6. มีชุมชนที่มีศักยภาพในการจัดการด้านอนามัยสิ่งแวดล้อม</w:t>
            </w:r>
          </w:p>
        </w:tc>
      </w:tr>
      <w:tr w:rsidR="00A73CC8" w:rsidRPr="005C5369" w:rsidTr="00F37D40">
        <w:trPr>
          <w:trHeight w:val="1198"/>
          <w:jc w:val="center"/>
        </w:trPr>
        <w:tc>
          <w:tcPr>
            <w:tcW w:w="3402" w:type="dxa"/>
          </w:tcPr>
          <w:p w:rsidR="00A73CC8" w:rsidRPr="005C5369" w:rsidRDefault="00A73CC8" w:rsidP="00F37D40">
            <w:pPr>
              <w:contextualSpacing/>
              <w:rPr>
                <w:rFonts w:ascii="TH SarabunPSK" w:eastAsia="Times New Roman" w:hAnsi="TH SarabunPSK" w:cs="TH SarabunPSK"/>
                <w:strike/>
                <w:color w:val="0070C0"/>
                <w:sz w:val="32"/>
                <w:szCs w:val="32"/>
                <w:cs/>
              </w:rPr>
            </w:pPr>
            <w:r w:rsidRPr="005C5369">
              <w:rPr>
                <w:rFonts w:ascii="TH SarabunPSK" w:eastAsia="Times New Roman" w:hAnsi="TH SarabunPSK" w:cs="TH SarabunPSK"/>
                <w:strike/>
                <w:color w:val="0070C0"/>
                <w:sz w:val="32"/>
                <w:szCs w:val="32"/>
                <w:cs/>
              </w:rPr>
              <w:t>6.</w:t>
            </w:r>
            <w:r w:rsidRPr="005C5369">
              <w:rPr>
                <w:rFonts w:ascii="TH SarabunPSK" w:eastAsia="Times New Roman" w:hAnsi="TH SarabunPSK" w:cs="TH SarabunPSK"/>
                <w:strike/>
                <w:color w:val="0070C0"/>
                <w:sz w:val="32"/>
                <w:szCs w:val="32"/>
              </w:rPr>
              <w:t>1</w:t>
            </w:r>
            <w:r w:rsidRPr="005C5369">
              <w:rPr>
                <w:rFonts w:ascii="TH SarabunPSK" w:eastAsia="Times New Roman" w:hAnsi="TH SarabunPSK" w:cs="TH SarabunPSK"/>
                <w:strike/>
                <w:color w:val="0070C0"/>
                <w:sz w:val="32"/>
                <w:szCs w:val="32"/>
                <w:cs/>
              </w:rPr>
              <w:t xml:space="preserve"> มีแผนงานเพื่อขับเคลื่อนให้ตำบลมีชุมชนที่มีศักยภาพในการจัดการด้านอนามัยสิ่งแวดล้อม            </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 xml:space="preserve">6.2 ตำบลมีชุมชนที่มีศักยภาพในการจัดการด้านอนามัยสิ่งแวดล้อม            </w:t>
            </w:r>
            <w:r w:rsidRPr="005C5369">
              <w:rPr>
                <w:rFonts w:ascii="TH SarabunPSK" w:hAnsi="TH SarabunPSK" w:cs="TH SarabunPSK"/>
                <w:strike/>
                <w:color w:val="0070C0"/>
                <w:sz w:val="32"/>
                <w:szCs w:val="32"/>
                <w:cs/>
              </w:rPr>
              <w:t>ร้อยละ 50</w:t>
            </w: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rPr>
            </w:pPr>
          </w:p>
          <w:p w:rsidR="00A73CC8" w:rsidRPr="005C5369" w:rsidRDefault="00A73CC8" w:rsidP="00F37D40">
            <w:pPr>
              <w:contextualSpacing/>
              <w:rPr>
                <w:rFonts w:ascii="TH SarabunPSK" w:eastAsia="Times New Roman" w:hAnsi="TH SarabunPSK" w:cs="TH SarabunPSK"/>
                <w:strike/>
                <w:color w:val="0070C0"/>
                <w:sz w:val="32"/>
                <w:szCs w:val="32"/>
              </w:rPr>
            </w:pPr>
          </w:p>
        </w:tc>
        <w:tc>
          <w:tcPr>
            <w:tcW w:w="3402" w:type="dxa"/>
          </w:tcPr>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6.</w:t>
            </w:r>
            <w:r w:rsidRPr="005C5369">
              <w:rPr>
                <w:rFonts w:ascii="TH SarabunPSK" w:eastAsia="Times New Roman" w:hAnsi="TH SarabunPSK" w:cs="TH SarabunPSK"/>
                <w:strike/>
                <w:color w:val="0070C0"/>
                <w:sz w:val="32"/>
                <w:szCs w:val="32"/>
              </w:rPr>
              <w:t>1</w:t>
            </w:r>
            <w:r w:rsidRPr="005C5369">
              <w:rPr>
                <w:rFonts w:ascii="TH SarabunPSK" w:eastAsia="Times New Roman" w:hAnsi="TH SarabunPSK" w:cs="TH SarabunPSK"/>
                <w:strike/>
                <w:color w:val="0070C0"/>
                <w:sz w:val="32"/>
                <w:szCs w:val="32"/>
                <w:cs/>
              </w:rPr>
              <w:t xml:space="preserve"> มีแผนงานเพื่อขับเคลื่อนให้ตำบลมีชุมชนที่มีศักยภาพในการจัดการด้านอนามัยสิ่งแวดล้อม            </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 xml:space="preserve">6.2 ตำบลมีชุมชนที่มีศักยภาพในการจัดการอนามัยสิ่งแวดล้อม </w:t>
            </w: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60</w:t>
            </w:r>
            <w:r w:rsidRPr="005C5369">
              <w:rPr>
                <w:rFonts w:ascii="TH SarabunPSK" w:hAnsi="TH SarabunPSK" w:cs="TH SarabunPSK"/>
                <w:strike/>
                <w:color w:val="0070C0"/>
                <w:sz w:val="32"/>
                <w:szCs w:val="32"/>
                <w:cs/>
              </w:rPr>
              <w:t xml:space="preserve"> </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 xml:space="preserve">6.3 มีนวัตกรรมชุมชนด้านอนามัยสิ่งแวดล้อมตามบริบทของพื้นที่ </w:t>
            </w:r>
          </w:p>
          <w:p w:rsidR="00A73CC8" w:rsidRPr="005C5369" w:rsidRDefault="00A73CC8" w:rsidP="00F37D40">
            <w:pPr>
              <w:contextualSpacing/>
              <w:rPr>
                <w:rFonts w:ascii="TH SarabunPSK" w:eastAsia="Times New Roman" w:hAnsi="TH SarabunPSK" w:cs="TH SarabunPSK"/>
                <w:strike/>
                <w:color w:val="0070C0"/>
                <w:sz w:val="32"/>
                <w:szCs w:val="32"/>
                <w:cs/>
              </w:rPr>
            </w:pPr>
          </w:p>
        </w:tc>
        <w:tc>
          <w:tcPr>
            <w:tcW w:w="3403" w:type="dxa"/>
          </w:tcPr>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6.</w:t>
            </w:r>
            <w:r w:rsidRPr="005C5369">
              <w:rPr>
                <w:rFonts w:ascii="TH SarabunPSK" w:eastAsia="Times New Roman" w:hAnsi="TH SarabunPSK" w:cs="TH SarabunPSK"/>
                <w:strike/>
                <w:color w:val="0070C0"/>
                <w:sz w:val="32"/>
                <w:szCs w:val="32"/>
              </w:rPr>
              <w:t>1</w:t>
            </w:r>
            <w:r w:rsidRPr="005C5369">
              <w:rPr>
                <w:rFonts w:ascii="TH SarabunPSK" w:eastAsia="Times New Roman" w:hAnsi="TH SarabunPSK" w:cs="TH SarabunPSK"/>
                <w:strike/>
                <w:color w:val="0070C0"/>
                <w:sz w:val="32"/>
                <w:szCs w:val="32"/>
                <w:cs/>
              </w:rPr>
              <w:t xml:space="preserve"> มีแผนงานเพื่อขับเคลื่อนให้ตำบลมีชุมชนที่มีศักยภาพในการจัดการด้านอนามัยสิ่งแวดล้อม            </w:t>
            </w:r>
          </w:p>
          <w:p w:rsidR="00A73CC8" w:rsidRPr="005C5369" w:rsidRDefault="00A73CC8" w:rsidP="00F37D40">
            <w:pPr>
              <w:contextualSpacing/>
              <w:rPr>
                <w:rFonts w:ascii="TH SarabunPSK" w:eastAsia="Times New Roman" w:hAnsi="TH SarabunPSK" w:cs="TH SarabunPSK"/>
                <w:strike/>
                <w:color w:val="0070C0"/>
                <w:sz w:val="32"/>
                <w:szCs w:val="32"/>
                <w:cs/>
              </w:rPr>
            </w:pPr>
            <w:r w:rsidRPr="005C5369">
              <w:rPr>
                <w:rFonts w:ascii="TH SarabunPSK" w:eastAsia="Times New Roman" w:hAnsi="TH SarabunPSK" w:cs="TH SarabunPSK"/>
                <w:strike/>
                <w:color w:val="0070C0"/>
                <w:sz w:val="32"/>
                <w:szCs w:val="32"/>
                <w:cs/>
              </w:rPr>
              <w:t xml:space="preserve">6.2 ตำบลมีชุมชนที่มีศักยภาพในการจัดการอนามัยสิ่งแวดล้อม </w:t>
            </w: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70</w:t>
            </w:r>
            <w:r w:rsidRPr="005C5369">
              <w:rPr>
                <w:rFonts w:ascii="TH SarabunPSK" w:eastAsia="Times New Roman" w:hAnsi="TH SarabunPSK" w:cs="TH SarabunPSK"/>
                <w:strike/>
                <w:color w:val="0070C0"/>
                <w:sz w:val="32"/>
                <w:szCs w:val="32"/>
                <w:cs/>
              </w:rPr>
              <w:t xml:space="preserve">  ขึ้นไป</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 xml:space="preserve">6.3 มีนวัตกรรมชุมชนด้านอนามัยสิ่งแวดล้อมตามบริบทของพื้นที่ </w:t>
            </w:r>
          </w:p>
          <w:p w:rsidR="00A73CC8" w:rsidRPr="005C5369" w:rsidRDefault="00A73CC8" w:rsidP="00F37D40">
            <w:pPr>
              <w:contextualSpacing/>
              <w:rPr>
                <w:rFonts w:ascii="TH SarabunPSK" w:eastAsia="Times New Roman" w:hAnsi="TH SarabunPSK" w:cs="TH SarabunPSK"/>
                <w:strike/>
                <w:color w:val="0070C0"/>
                <w:sz w:val="32"/>
                <w:szCs w:val="32"/>
              </w:rPr>
            </w:pPr>
            <w:r w:rsidRPr="005C5369">
              <w:rPr>
                <w:rFonts w:ascii="TH SarabunPSK" w:eastAsia="Times New Roman" w:hAnsi="TH SarabunPSK" w:cs="TH SarabunPSK"/>
                <w:strike/>
                <w:color w:val="0070C0"/>
                <w:sz w:val="32"/>
                <w:szCs w:val="32"/>
                <w:cs/>
              </w:rPr>
              <w:t xml:space="preserve">6.4 เกิดการแลกเปลี่ยนเรียนรู้และ/หรือเป็นแหล่งเรียนรู้นวัตกรรมชุมชนด้านอนามัยสิ่งแวดล้อม            </w:t>
            </w:r>
          </w:p>
          <w:p w:rsidR="00A73CC8" w:rsidRPr="005C5369" w:rsidRDefault="00A73CC8" w:rsidP="00F37D40">
            <w:pPr>
              <w:contextualSpacing/>
              <w:rPr>
                <w:rFonts w:ascii="TH SarabunPSK" w:eastAsia="Times New Roman" w:hAnsi="TH SarabunPSK" w:cs="TH SarabunPSK"/>
                <w:strike/>
                <w:color w:val="0070C0"/>
                <w:sz w:val="32"/>
                <w:szCs w:val="32"/>
                <w:cs/>
              </w:rPr>
            </w:pPr>
            <w:r w:rsidRPr="005C5369">
              <w:rPr>
                <w:rFonts w:ascii="TH SarabunPSK" w:eastAsia="Times New Roman" w:hAnsi="TH SarabunPSK" w:cs="TH SarabunPSK"/>
                <w:strike/>
                <w:color w:val="0070C0"/>
                <w:sz w:val="32"/>
                <w:szCs w:val="32"/>
                <w:cs/>
              </w:rPr>
              <w:t>6.5 มีชุมชนต้นแบบด้านอนามัยสิ่งแวดล้อม อย่างน้อยจังหวัดละ 1 แห่ง</w:t>
            </w:r>
          </w:p>
        </w:tc>
      </w:tr>
    </w:tbl>
    <w:p w:rsidR="00A73CC8" w:rsidRPr="005C5369" w:rsidRDefault="00A73CC8" w:rsidP="00A73CC8">
      <w:pPr>
        <w:contextualSpacing/>
        <w:rPr>
          <w:rFonts w:ascii="TH SarabunPSK" w:hAnsi="TH SarabunPSK" w:cs="TH SarabunPSK"/>
          <w:color w:val="000000" w:themeColor="text1"/>
          <w:sz w:val="32"/>
          <w:szCs w:val="32"/>
        </w:rPr>
      </w:pPr>
    </w:p>
    <w:tbl>
      <w:tblPr>
        <w:tblStyle w:val="TableGrid"/>
        <w:tblW w:w="10207" w:type="dxa"/>
        <w:jc w:val="center"/>
        <w:tblLayout w:type="fixed"/>
        <w:tblLook w:val="04A0" w:firstRow="1" w:lastRow="0" w:firstColumn="1" w:lastColumn="0" w:noHBand="0" w:noVBand="1"/>
      </w:tblPr>
      <w:tblGrid>
        <w:gridCol w:w="3402"/>
        <w:gridCol w:w="3402"/>
        <w:gridCol w:w="31"/>
        <w:gridCol w:w="3372"/>
      </w:tblGrid>
      <w:tr w:rsidR="00A73CC8" w:rsidRPr="005C5369" w:rsidTr="00F37D40">
        <w:trPr>
          <w:tblHeader/>
          <w:jc w:val="center"/>
        </w:trPr>
        <w:tc>
          <w:tcPr>
            <w:tcW w:w="3402" w:type="dxa"/>
          </w:tcPr>
          <w:p w:rsidR="00A73CC8" w:rsidRPr="005C5369" w:rsidRDefault="00A73CC8" w:rsidP="00F37D40">
            <w:pPr>
              <w:jc w:val="center"/>
              <w:rPr>
                <w:rFonts w:eastAsia="Calibri"/>
                <w:b/>
                <w:bCs/>
                <w:color w:val="FF0000"/>
              </w:rPr>
            </w:pPr>
            <w:r w:rsidRPr="005C5369">
              <w:rPr>
                <w:rFonts w:eastAsia="Calibri"/>
                <w:b/>
                <w:bCs/>
                <w:color w:val="FF0000"/>
                <w:cs/>
              </w:rPr>
              <w:lastRenderedPageBreak/>
              <w:t>ระดับพื้นฐาน</w:t>
            </w:r>
          </w:p>
        </w:tc>
        <w:tc>
          <w:tcPr>
            <w:tcW w:w="3402" w:type="dxa"/>
          </w:tcPr>
          <w:p w:rsidR="00A73CC8" w:rsidRPr="005C5369" w:rsidRDefault="00A73CC8" w:rsidP="00F37D40">
            <w:pPr>
              <w:jc w:val="center"/>
              <w:rPr>
                <w:rFonts w:eastAsia="Calibri"/>
                <w:b/>
                <w:bCs/>
                <w:color w:val="FF0000"/>
                <w:cs/>
              </w:rPr>
            </w:pPr>
            <w:r w:rsidRPr="005C5369">
              <w:rPr>
                <w:rFonts w:eastAsia="Calibri"/>
                <w:b/>
                <w:bCs/>
                <w:color w:val="FF0000"/>
                <w:cs/>
              </w:rPr>
              <w:t>ระดับดี</w:t>
            </w:r>
          </w:p>
        </w:tc>
        <w:tc>
          <w:tcPr>
            <w:tcW w:w="3403" w:type="dxa"/>
            <w:gridSpan w:val="2"/>
          </w:tcPr>
          <w:p w:rsidR="00A73CC8" w:rsidRPr="005C5369" w:rsidRDefault="00A73CC8" w:rsidP="00F37D40">
            <w:pPr>
              <w:jc w:val="center"/>
              <w:rPr>
                <w:rFonts w:eastAsia="Calibri"/>
                <w:b/>
                <w:bCs/>
                <w:color w:val="FF0000"/>
              </w:rPr>
            </w:pPr>
            <w:r w:rsidRPr="005C5369">
              <w:rPr>
                <w:rFonts w:eastAsia="Calibri"/>
                <w:b/>
                <w:bCs/>
                <w:color w:val="FF0000"/>
                <w:cs/>
              </w:rPr>
              <w:t>ระดับดีมาก</w:t>
            </w:r>
          </w:p>
        </w:tc>
      </w:tr>
      <w:tr w:rsidR="00A73CC8" w:rsidRPr="005C5369" w:rsidTr="00F37D40">
        <w:trPr>
          <w:jc w:val="center"/>
        </w:trPr>
        <w:tc>
          <w:tcPr>
            <w:tcW w:w="10207" w:type="dxa"/>
            <w:gridSpan w:val="4"/>
            <w:shd w:val="clear" w:color="auto" w:fill="D9D9D9"/>
          </w:tcPr>
          <w:p w:rsidR="00A73CC8" w:rsidRPr="005C5369" w:rsidRDefault="00A73CC8" w:rsidP="00F37D40">
            <w:pPr>
              <w:tabs>
                <w:tab w:val="left" w:pos="1260"/>
                <w:tab w:val="left" w:pos="8460"/>
              </w:tabs>
              <w:ind w:left="720"/>
              <w:contextualSpacing/>
              <w:jc w:val="center"/>
              <w:rPr>
                <w:rFonts w:eastAsia="Calibri"/>
                <w:b/>
                <w:bCs/>
                <w:color w:val="FF0000"/>
              </w:rPr>
            </w:pPr>
            <w:r w:rsidRPr="005C5369">
              <w:rPr>
                <w:rFonts w:eastAsia="Calibri"/>
                <w:b/>
                <w:bCs/>
                <w:color w:val="FF0000"/>
                <w:cs/>
              </w:rPr>
              <w:t xml:space="preserve">1. มีข้อมูล สถานการณ์ ด้านสิ่งแวดล้อมและสุขภาพ </w:t>
            </w:r>
          </w:p>
        </w:tc>
      </w:tr>
      <w:tr w:rsidR="00A73CC8" w:rsidRPr="005C5369" w:rsidTr="00F37D40">
        <w:trPr>
          <w:trHeight w:val="2767"/>
          <w:jc w:val="center"/>
        </w:trPr>
        <w:tc>
          <w:tcPr>
            <w:tcW w:w="3402" w:type="dxa"/>
          </w:tcPr>
          <w:p w:rsidR="00A73CC8" w:rsidRPr="005C5369" w:rsidRDefault="00A73CC8" w:rsidP="00F37D40">
            <w:pPr>
              <w:rPr>
                <w:rFonts w:eastAsia="Calibri"/>
                <w:color w:val="FF0000"/>
                <w:cs/>
              </w:rPr>
            </w:pPr>
            <w:r w:rsidRPr="005C5369">
              <w:rPr>
                <w:rFonts w:eastAsia="Calibri"/>
                <w:color w:val="FF0000"/>
              </w:rPr>
              <w:t>1</w:t>
            </w:r>
            <w:r w:rsidRPr="005C5369">
              <w:rPr>
                <w:rFonts w:eastAsia="Calibri"/>
                <w:color w:val="FF0000"/>
                <w:cs/>
              </w:rPr>
              <w:t>.</w:t>
            </w:r>
            <w:r w:rsidRPr="005C5369">
              <w:rPr>
                <w:rFonts w:eastAsia="Calibri"/>
                <w:color w:val="FF0000"/>
              </w:rPr>
              <w:t>1</w:t>
            </w:r>
            <w:r w:rsidRPr="005C5369">
              <w:rPr>
                <w:rFonts w:eastAsia="Calibri"/>
                <w:color w:val="FF0000"/>
                <w:cs/>
              </w:rPr>
              <w:t xml:space="preserve"> มีการสำรวจ จัดทำ หรือปรับปรุงฐานข้อมูลด้านสิ่งแวดล้อมและสุขภาพตามบริบทของพื้นที่ ให้มีความครบถ้วน ถูกต้องและทันสมัย</w:t>
            </w:r>
          </w:p>
          <w:p w:rsidR="00A73CC8" w:rsidRPr="005C5369" w:rsidRDefault="00A73CC8" w:rsidP="00F37D40">
            <w:pPr>
              <w:rPr>
                <w:rFonts w:eastAsia="Calibri"/>
                <w:color w:val="FF0000"/>
                <w:cs/>
              </w:rPr>
            </w:pPr>
            <w:r w:rsidRPr="005C5369">
              <w:rPr>
                <w:rFonts w:eastAsia="Calibri"/>
                <w:color w:val="FF0000"/>
              </w:rPr>
              <w:t>1</w:t>
            </w:r>
            <w:r w:rsidRPr="005C5369">
              <w:rPr>
                <w:rFonts w:eastAsia="Calibri"/>
                <w:color w:val="FF0000"/>
                <w:cs/>
              </w:rPr>
              <w:t>.</w:t>
            </w:r>
            <w:r w:rsidRPr="005C5369">
              <w:rPr>
                <w:rFonts w:eastAsia="Calibri"/>
                <w:color w:val="FF0000"/>
              </w:rPr>
              <w:t>2</w:t>
            </w:r>
            <w:r w:rsidRPr="005C5369">
              <w:rPr>
                <w:rFonts w:eastAsia="Calibri"/>
                <w:color w:val="FF0000"/>
                <w:cs/>
              </w:rPr>
              <w:t xml:space="preserve"> มีสถานการณ์ด้านสิ่งแวดล้อมและสุขภาพในระดับพื้นที่ (ที่สามารถระบุประเด็นปัญหาหรือปัจจัยเสี่ยงของพื้นที่ได้</w:t>
            </w:r>
          </w:p>
        </w:tc>
        <w:tc>
          <w:tcPr>
            <w:tcW w:w="3402" w:type="dxa"/>
          </w:tcPr>
          <w:p w:rsidR="00A73CC8" w:rsidRPr="005C5369" w:rsidRDefault="00A73CC8" w:rsidP="00F37D40">
            <w:pPr>
              <w:rPr>
                <w:rFonts w:eastAsia="Calibri"/>
                <w:color w:val="FF0000"/>
              </w:rPr>
            </w:pPr>
            <w:r w:rsidRPr="005C5369">
              <w:rPr>
                <w:rFonts w:eastAsia="Calibri"/>
                <w:color w:val="FF0000"/>
                <w:cs/>
              </w:rPr>
              <w:t>ผ่านเกณฑ์ระดับพื้นฐาน (ข้อ</w:t>
            </w:r>
            <w:r w:rsidRPr="005C5369">
              <w:rPr>
                <w:rFonts w:eastAsia="Calibri"/>
                <w:color w:val="FF0000"/>
              </w:rPr>
              <w:t xml:space="preserve"> 1</w:t>
            </w:r>
            <w:r w:rsidRPr="005C5369">
              <w:rPr>
                <w:rFonts w:eastAsia="Calibri"/>
                <w:color w:val="FF0000"/>
                <w:cs/>
              </w:rPr>
              <w:t>.</w:t>
            </w:r>
            <w:r w:rsidRPr="005C5369">
              <w:rPr>
                <w:rFonts w:eastAsia="Calibri"/>
                <w:color w:val="FF0000"/>
              </w:rPr>
              <w:t>1</w:t>
            </w:r>
            <w:r w:rsidRPr="005C5369">
              <w:rPr>
                <w:rFonts w:eastAsia="Calibri"/>
                <w:color w:val="FF0000"/>
                <w:cs/>
              </w:rPr>
              <w:t>-</w:t>
            </w:r>
            <w:r w:rsidRPr="005C5369">
              <w:rPr>
                <w:rFonts w:eastAsia="Calibri"/>
                <w:color w:val="FF0000"/>
              </w:rPr>
              <w:t>1</w:t>
            </w:r>
            <w:r w:rsidRPr="005C5369">
              <w:rPr>
                <w:rFonts w:eastAsia="Calibri"/>
                <w:color w:val="FF0000"/>
                <w:cs/>
              </w:rPr>
              <w:t>.</w:t>
            </w:r>
            <w:r w:rsidRPr="005C5369">
              <w:rPr>
                <w:rFonts w:eastAsia="Calibri"/>
                <w:color w:val="FF0000"/>
              </w:rPr>
              <w:t>2</w:t>
            </w:r>
            <w:r w:rsidRPr="005C5369">
              <w:rPr>
                <w:rFonts w:eastAsia="Calibri"/>
                <w:color w:val="FF0000"/>
                <w:cs/>
              </w:rPr>
              <w:t>)</w:t>
            </w:r>
          </w:p>
          <w:p w:rsidR="00A73CC8" w:rsidRPr="005C5369" w:rsidRDefault="00A73CC8" w:rsidP="00F37D40">
            <w:pPr>
              <w:rPr>
                <w:rFonts w:eastAsia="Calibri"/>
                <w:color w:val="FF0000"/>
              </w:rPr>
            </w:pPr>
            <w:r w:rsidRPr="005C5369">
              <w:rPr>
                <w:rFonts w:eastAsia="Calibri"/>
                <w:color w:val="FF0000"/>
                <w:cs/>
              </w:rPr>
              <w:t>1.3 มีการสื่อสารข้อมูล สถานการณ์ด้านสิ่งแวดล้อมและสุขภาพในระดับพื้นที่ ให้แก่ประชาชนและภาคีเครือข่ายที่เกี่ยวข้อง</w:t>
            </w:r>
          </w:p>
          <w:p w:rsidR="00A73CC8" w:rsidRPr="005C5369" w:rsidRDefault="00A73CC8" w:rsidP="00F37D40">
            <w:pPr>
              <w:rPr>
                <w:rFonts w:eastAsia="Calibri"/>
                <w:color w:val="FF0000"/>
              </w:rPr>
            </w:pPr>
          </w:p>
          <w:p w:rsidR="00A73CC8" w:rsidRPr="005C5369" w:rsidRDefault="00A73CC8" w:rsidP="00F37D40">
            <w:pPr>
              <w:rPr>
                <w:rFonts w:eastAsia="Calibri"/>
                <w:color w:val="FF0000"/>
              </w:rPr>
            </w:pPr>
          </w:p>
        </w:tc>
        <w:tc>
          <w:tcPr>
            <w:tcW w:w="3403" w:type="dxa"/>
            <w:gridSpan w:val="2"/>
          </w:tcPr>
          <w:p w:rsidR="00A73CC8" w:rsidRPr="005C5369" w:rsidRDefault="00A73CC8" w:rsidP="00F37D40">
            <w:pPr>
              <w:rPr>
                <w:rFonts w:eastAsia="Calibri"/>
                <w:color w:val="FF0000"/>
              </w:rPr>
            </w:pPr>
            <w:r w:rsidRPr="005C5369">
              <w:rPr>
                <w:rFonts w:eastAsia="Calibri"/>
                <w:color w:val="FF0000"/>
                <w:cs/>
              </w:rPr>
              <w:t>ผ่านเกณฑ์ระดับดี (ข้อ</w:t>
            </w:r>
            <w:r w:rsidRPr="005C5369">
              <w:rPr>
                <w:rFonts w:eastAsia="Calibri"/>
                <w:color w:val="FF0000"/>
              </w:rPr>
              <w:t xml:space="preserve"> 1</w:t>
            </w:r>
            <w:r w:rsidRPr="005C5369">
              <w:rPr>
                <w:rFonts w:eastAsia="Calibri"/>
                <w:color w:val="FF0000"/>
                <w:cs/>
              </w:rPr>
              <w:t>.</w:t>
            </w:r>
            <w:r w:rsidRPr="005C5369">
              <w:rPr>
                <w:rFonts w:eastAsia="Calibri"/>
                <w:color w:val="FF0000"/>
              </w:rPr>
              <w:t>1</w:t>
            </w:r>
            <w:r w:rsidRPr="005C5369">
              <w:rPr>
                <w:rFonts w:eastAsia="Calibri"/>
                <w:color w:val="FF0000"/>
                <w:cs/>
              </w:rPr>
              <w:t>-</w:t>
            </w:r>
            <w:r w:rsidRPr="005C5369">
              <w:rPr>
                <w:rFonts w:eastAsia="Calibri"/>
                <w:color w:val="FF0000"/>
              </w:rPr>
              <w:t>1</w:t>
            </w:r>
            <w:r w:rsidRPr="005C5369">
              <w:rPr>
                <w:rFonts w:eastAsia="Calibri"/>
                <w:color w:val="FF0000"/>
                <w:cs/>
              </w:rPr>
              <w:t>.3)</w:t>
            </w:r>
          </w:p>
          <w:p w:rsidR="00A73CC8" w:rsidRPr="005C5369" w:rsidRDefault="00A73CC8" w:rsidP="00F37D40">
            <w:pPr>
              <w:rPr>
                <w:rFonts w:eastAsia="Calibri"/>
                <w:color w:val="FF0000"/>
              </w:rPr>
            </w:pPr>
            <w:r w:rsidRPr="005C5369">
              <w:rPr>
                <w:rFonts w:eastAsia="Calibri"/>
                <w:color w:val="FF0000"/>
                <w:cs/>
              </w:rPr>
              <w:t>1.4 มีการนำสถานการณ์ปัญหาหรือปัจจัยเสี่ยงด้านสิ่งแวดล้อมและสุขภาพของพื้นที่ ไปกำหนดเป็นนโยบาย/แนวทางการจัดการปัญหาหรือปัจจัยเสี่ยงของพื้นที่</w:t>
            </w:r>
          </w:p>
          <w:p w:rsidR="00A73CC8" w:rsidRPr="005C5369" w:rsidRDefault="00A73CC8" w:rsidP="00F37D40">
            <w:pPr>
              <w:rPr>
                <w:rFonts w:eastAsia="Calibri"/>
                <w:color w:val="FF0000"/>
                <w:cs/>
              </w:rPr>
            </w:pPr>
          </w:p>
        </w:tc>
      </w:tr>
      <w:tr w:rsidR="00A73CC8" w:rsidRPr="005C5369" w:rsidTr="00F37D40">
        <w:trPr>
          <w:jc w:val="center"/>
        </w:trPr>
        <w:tc>
          <w:tcPr>
            <w:tcW w:w="10207" w:type="dxa"/>
            <w:gridSpan w:val="4"/>
            <w:shd w:val="clear" w:color="auto" w:fill="D9D9D9"/>
          </w:tcPr>
          <w:p w:rsidR="00A73CC8" w:rsidRPr="005C5369" w:rsidRDefault="00A73CC8" w:rsidP="00F37D40">
            <w:pPr>
              <w:ind w:left="720"/>
              <w:contextualSpacing/>
              <w:jc w:val="center"/>
              <w:rPr>
                <w:rFonts w:eastAsia="Calibri"/>
                <w:b/>
                <w:bCs/>
                <w:color w:val="FF0000"/>
              </w:rPr>
            </w:pPr>
            <w:r w:rsidRPr="005C5369">
              <w:rPr>
                <w:rFonts w:eastAsia="Calibri"/>
                <w:b/>
                <w:bCs/>
                <w:color w:val="FF0000"/>
                <w:cs/>
              </w:rPr>
              <w:t xml:space="preserve">2. มีการเฝ้าระวังด้านสิ่งแวดล้อมและสุขภาพ </w:t>
            </w:r>
          </w:p>
        </w:tc>
      </w:tr>
      <w:tr w:rsidR="00A73CC8" w:rsidRPr="005C5369" w:rsidTr="00F37D40">
        <w:trPr>
          <w:trHeight w:val="631"/>
          <w:jc w:val="center"/>
        </w:trPr>
        <w:tc>
          <w:tcPr>
            <w:tcW w:w="3402" w:type="dxa"/>
          </w:tcPr>
          <w:p w:rsidR="00A73CC8" w:rsidRPr="005C5369" w:rsidRDefault="00A73CC8" w:rsidP="00F37D40">
            <w:pPr>
              <w:rPr>
                <w:rFonts w:eastAsia="Calibri"/>
                <w:color w:val="FF0000"/>
              </w:rPr>
            </w:pPr>
            <w:r w:rsidRPr="005C5369">
              <w:rPr>
                <w:rFonts w:eastAsia="Calibri"/>
                <w:color w:val="FF0000"/>
              </w:rPr>
              <w:t>2</w:t>
            </w:r>
            <w:r w:rsidRPr="005C5369">
              <w:rPr>
                <w:rFonts w:eastAsia="Calibri"/>
                <w:color w:val="FF0000"/>
                <w:cs/>
              </w:rPr>
              <w:t>.</w:t>
            </w:r>
            <w:r w:rsidRPr="005C5369">
              <w:rPr>
                <w:rFonts w:eastAsia="Calibri"/>
                <w:color w:val="FF0000"/>
              </w:rPr>
              <w:t>1</w:t>
            </w:r>
            <w:r w:rsidRPr="005C5369">
              <w:rPr>
                <w:rFonts w:eastAsia="Calibri"/>
                <w:color w:val="FF0000"/>
                <w:cs/>
              </w:rPr>
              <w:t xml:space="preserve"> </w:t>
            </w:r>
            <w:r w:rsidRPr="005C5369">
              <w:rPr>
                <w:color w:val="FF0000"/>
                <w:cs/>
              </w:rPr>
              <w:t xml:space="preserve">มีการเฝ้าระวัง (รวบรวม วิเคราะห์ รายงาน) ด้านสิ่งแวดล้อมและสุขภาพตามบริบทของพื้นที่  </w:t>
            </w:r>
          </w:p>
          <w:p w:rsidR="00A73CC8" w:rsidRPr="005C5369" w:rsidRDefault="00A73CC8" w:rsidP="00F37D40">
            <w:pPr>
              <w:rPr>
                <w:rFonts w:eastAsia="Calibri"/>
                <w:color w:val="FF0000"/>
              </w:rPr>
            </w:pPr>
            <w:r w:rsidRPr="005C5369">
              <w:rPr>
                <w:rFonts w:eastAsia="Calibri"/>
                <w:color w:val="FF0000"/>
              </w:rPr>
              <w:t>2</w:t>
            </w:r>
            <w:r w:rsidRPr="005C5369">
              <w:rPr>
                <w:rFonts w:eastAsia="Calibri"/>
                <w:color w:val="FF0000"/>
                <w:cs/>
              </w:rPr>
              <w:t>.</w:t>
            </w:r>
            <w:r w:rsidRPr="005C5369">
              <w:rPr>
                <w:rFonts w:eastAsia="Calibri"/>
                <w:color w:val="FF0000"/>
              </w:rPr>
              <w:t>2</w:t>
            </w:r>
            <w:r w:rsidRPr="005C5369">
              <w:rPr>
                <w:rFonts w:eastAsia="Calibri"/>
                <w:color w:val="FF0000"/>
                <w:cs/>
              </w:rPr>
              <w:t xml:space="preserve"> มีรายงานผลการเฝ้าระวัง</w:t>
            </w:r>
            <w:r w:rsidRPr="005C5369">
              <w:rPr>
                <w:color w:val="FF0000"/>
                <w:cs/>
              </w:rPr>
              <w:t>ด้านสิ่งแวดล้อมและสุขภาพตามบริบทของพื้นที่</w:t>
            </w:r>
          </w:p>
          <w:p w:rsidR="00A73CC8" w:rsidRPr="005C5369" w:rsidRDefault="00A73CC8" w:rsidP="00F37D40">
            <w:pPr>
              <w:ind w:left="36" w:hanging="36"/>
              <w:jc w:val="thaiDistribute"/>
              <w:rPr>
                <w:color w:val="FF0000"/>
                <w:spacing w:val="-6"/>
                <w:cs/>
              </w:rPr>
            </w:pPr>
            <w:r w:rsidRPr="005C5369">
              <w:rPr>
                <w:color w:val="FF0000"/>
                <w:spacing w:val="-6"/>
                <w:cs/>
              </w:rPr>
              <w:t>2.</w:t>
            </w:r>
            <w:r w:rsidRPr="005C5369">
              <w:rPr>
                <w:color w:val="FF0000"/>
                <w:spacing w:val="-6"/>
              </w:rPr>
              <w:t>3</w:t>
            </w:r>
            <w:r w:rsidRPr="005C5369">
              <w:rPr>
                <w:color w:val="FF0000"/>
                <w:spacing w:val="-6"/>
                <w:cs/>
              </w:rPr>
              <w:t xml:space="preserve"> มีทีมสอบสวนโรคจากการประกอบอาชีพและสิ่งแวดล้อม อย่างน้อย </w:t>
            </w:r>
            <w:r w:rsidRPr="005C5369">
              <w:rPr>
                <w:color w:val="FF0000"/>
                <w:spacing w:val="-6"/>
              </w:rPr>
              <w:t xml:space="preserve">1 </w:t>
            </w:r>
            <w:r w:rsidRPr="005C5369">
              <w:rPr>
                <w:color w:val="FF0000"/>
                <w:spacing w:val="-6"/>
                <w:cs/>
              </w:rPr>
              <w:t>ทีมต่อจังหวัด</w:t>
            </w:r>
          </w:p>
          <w:p w:rsidR="00A73CC8" w:rsidRPr="005C5369" w:rsidRDefault="00A73CC8" w:rsidP="00F37D40">
            <w:pPr>
              <w:rPr>
                <w:rFonts w:eastAsia="Calibri"/>
                <w:color w:val="FF0000"/>
              </w:rPr>
            </w:pPr>
          </w:p>
          <w:p w:rsidR="00A73CC8" w:rsidRPr="005C5369" w:rsidRDefault="00A73CC8" w:rsidP="00F37D40">
            <w:pPr>
              <w:rPr>
                <w:rFonts w:eastAsia="Calibri"/>
                <w:color w:val="FF0000"/>
              </w:rPr>
            </w:pPr>
          </w:p>
          <w:p w:rsidR="00A73CC8" w:rsidRPr="005C5369" w:rsidRDefault="00A73CC8" w:rsidP="00F37D40">
            <w:pPr>
              <w:rPr>
                <w:rFonts w:eastAsia="Calibri"/>
                <w:color w:val="FF0000"/>
              </w:rPr>
            </w:pPr>
          </w:p>
          <w:p w:rsidR="00A73CC8" w:rsidRPr="005C5369" w:rsidRDefault="00A73CC8" w:rsidP="00F37D40">
            <w:pPr>
              <w:rPr>
                <w:rFonts w:eastAsia="Calibri"/>
                <w:color w:val="FF0000"/>
                <w:cs/>
              </w:rPr>
            </w:pPr>
          </w:p>
        </w:tc>
        <w:tc>
          <w:tcPr>
            <w:tcW w:w="3402" w:type="dxa"/>
          </w:tcPr>
          <w:p w:rsidR="00A73CC8" w:rsidRPr="005C5369" w:rsidRDefault="00A73CC8" w:rsidP="00F37D40">
            <w:pPr>
              <w:rPr>
                <w:rFonts w:eastAsia="Calibri"/>
                <w:color w:val="FF0000"/>
              </w:rPr>
            </w:pPr>
            <w:r w:rsidRPr="005C5369">
              <w:rPr>
                <w:rFonts w:eastAsia="Calibri"/>
                <w:color w:val="FF0000"/>
                <w:cs/>
              </w:rPr>
              <w:t>ผ่านเกณฑ์ระดับพื้นฐาน (ข้อ 2.1-2.3)</w:t>
            </w:r>
          </w:p>
          <w:p w:rsidR="00A73CC8" w:rsidRPr="005C5369" w:rsidRDefault="00A73CC8" w:rsidP="00F37D40">
            <w:pPr>
              <w:rPr>
                <w:rFonts w:eastAsia="Calibri"/>
                <w:color w:val="FF0000"/>
              </w:rPr>
            </w:pPr>
            <w:r w:rsidRPr="005C5369">
              <w:rPr>
                <w:rFonts w:eastAsia="Calibri"/>
                <w:color w:val="FF0000"/>
                <w:cs/>
              </w:rPr>
              <w:t xml:space="preserve">2.4 </w:t>
            </w:r>
            <w:r w:rsidRPr="005C5369">
              <w:rPr>
                <w:color w:val="FF0000"/>
                <w:cs/>
              </w:rPr>
              <w:t>นำข้อมูลผลการเฝ้าระวังด้านสิ่งแวดล้อมและสุขภาพไปใช้จัดการปัญหาในพื้นที่อย่างเป็นรูปธรรม</w:t>
            </w:r>
            <w:r w:rsidRPr="005C5369">
              <w:rPr>
                <w:color w:val="FF0000"/>
                <w:spacing w:val="-6"/>
                <w:cs/>
              </w:rPr>
              <w:t xml:space="preserve">              อย่างน้อย </w:t>
            </w:r>
            <w:r w:rsidRPr="005C5369">
              <w:rPr>
                <w:color w:val="FF0000"/>
                <w:spacing w:val="-6"/>
              </w:rPr>
              <w:t xml:space="preserve">1 </w:t>
            </w:r>
            <w:r w:rsidRPr="005C5369">
              <w:rPr>
                <w:color w:val="FF0000"/>
                <w:spacing w:val="-6"/>
                <w:cs/>
              </w:rPr>
              <w:t>เรื่อง</w:t>
            </w:r>
            <w:r w:rsidRPr="005C5369">
              <w:rPr>
                <w:b/>
                <w:bCs/>
                <w:strike/>
                <w:color w:val="FF0000"/>
                <w:cs/>
              </w:rPr>
              <w:t xml:space="preserve">  </w:t>
            </w:r>
          </w:p>
          <w:p w:rsidR="00A73CC8" w:rsidRPr="005C5369" w:rsidRDefault="00A73CC8" w:rsidP="00F37D40">
            <w:pPr>
              <w:rPr>
                <w:color w:val="FF0000"/>
              </w:rPr>
            </w:pPr>
            <w:r w:rsidRPr="005C5369">
              <w:rPr>
                <w:color w:val="FF0000"/>
                <w:spacing w:val="-6"/>
                <w:cs/>
              </w:rPr>
              <w:t xml:space="preserve">2.5 มีการสอบสวนโรค หรือ ฝึกปฏิบัติการสอบสวนโรค ของทีมสอบสวนโรคจากการประกอบอาชีพและสิ่งแวดล้อมระดับจังหวัด อย่างน้อย </w:t>
            </w:r>
            <w:r w:rsidRPr="005C5369">
              <w:rPr>
                <w:color w:val="FF0000"/>
                <w:spacing w:val="-6"/>
              </w:rPr>
              <w:t xml:space="preserve">1 </w:t>
            </w:r>
            <w:r w:rsidRPr="005C5369">
              <w:rPr>
                <w:color w:val="FF0000"/>
                <w:spacing w:val="-6"/>
                <w:cs/>
              </w:rPr>
              <w:t>เรื่อง/ปี</w:t>
            </w:r>
          </w:p>
          <w:p w:rsidR="00A73CC8" w:rsidRPr="005C5369" w:rsidRDefault="00A73CC8" w:rsidP="00F37D40">
            <w:pPr>
              <w:rPr>
                <w:rFonts w:eastAsia="Calibri"/>
                <w:color w:val="FF0000"/>
              </w:rPr>
            </w:pPr>
            <w:r w:rsidRPr="005C5369">
              <w:rPr>
                <w:color w:val="FF0000"/>
                <w:spacing w:val="-6"/>
                <w:cs/>
              </w:rPr>
              <w:t>2.6 มีการร่วมตรวจประเมินการให้บริการอาชีวเวชกรรมและเวชกรรมสิ่งแวดล้อมของหน่วยบริการสาธารณสุขในพื้นที่ ระหว่าง สสจ. ศอ. และ สคร.</w:t>
            </w:r>
          </w:p>
        </w:tc>
        <w:tc>
          <w:tcPr>
            <w:tcW w:w="3403" w:type="dxa"/>
            <w:gridSpan w:val="2"/>
          </w:tcPr>
          <w:p w:rsidR="00A73CC8" w:rsidRPr="005C5369" w:rsidRDefault="00A73CC8" w:rsidP="00F37D40">
            <w:pPr>
              <w:rPr>
                <w:color w:val="FF0000"/>
                <w:cs/>
              </w:rPr>
            </w:pPr>
            <w:r w:rsidRPr="005C5369">
              <w:rPr>
                <w:rFonts w:eastAsia="Calibri"/>
                <w:color w:val="FF0000"/>
                <w:cs/>
              </w:rPr>
              <w:t>ผ่านเกณฑ์ระดับดี (ข้อ 2.1-2.</w:t>
            </w:r>
            <w:r w:rsidRPr="005C5369">
              <w:rPr>
                <w:rFonts w:eastAsia="Calibri"/>
                <w:color w:val="FF0000"/>
              </w:rPr>
              <w:t>6</w:t>
            </w:r>
            <w:r w:rsidRPr="005C5369">
              <w:rPr>
                <w:rFonts w:eastAsia="Calibri"/>
                <w:color w:val="FF0000"/>
                <w:cs/>
              </w:rPr>
              <w:t>)</w:t>
            </w:r>
          </w:p>
          <w:p w:rsidR="00A73CC8" w:rsidRPr="005C5369" w:rsidRDefault="00A73CC8" w:rsidP="00F37D40">
            <w:pPr>
              <w:rPr>
                <w:color w:val="FF0000"/>
                <w:cs/>
              </w:rPr>
            </w:pPr>
            <w:r w:rsidRPr="005C5369">
              <w:rPr>
                <w:color w:val="FF0000"/>
                <w:cs/>
              </w:rPr>
              <w:t>2.7 มีระบบเฝ้าระวังด้านสิ่งแวดล้อมและสุขภาพ</w:t>
            </w:r>
          </w:p>
          <w:p w:rsidR="00A73CC8" w:rsidRPr="005C5369" w:rsidRDefault="00A73CC8" w:rsidP="00F37D40">
            <w:pPr>
              <w:rPr>
                <w:color w:val="FF0000"/>
              </w:rPr>
            </w:pPr>
            <w:r w:rsidRPr="005C5369">
              <w:rPr>
                <w:color w:val="FF0000"/>
                <w:spacing w:val="-6"/>
                <w:cs/>
              </w:rPr>
              <w:t xml:space="preserve">2.8 มีการสอบสวนโรค หรือ ฝึกปฏิบัติการสอบสวนโรค ของทีมสอบสวนโรคจากการประกอบอาชีพและสิ่งแวดล้อมระดับอำเภอ อย่างน้อย </w:t>
            </w:r>
            <w:r w:rsidRPr="005C5369">
              <w:rPr>
                <w:color w:val="FF0000"/>
                <w:spacing w:val="-6"/>
              </w:rPr>
              <w:t xml:space="preserve">1 </w:t>
            </w:r>
            <w:r w:rsidRPr="005C5369">
              <w:rPr>
                <w:color w:val="FF0000"/>
                <w:spacing w:val="-6"/>
                <w:cs/>
              </w:rPr>
              <w:t>เรื่อง/ปี</w:t>
            </w:r>
          </w:p>
          <w:p w:rsidR="00A73CC8" w:rsidRPr="005C5369" w:rsidRDefault="00A73CC8" w:rsidP="00F37D40">
            <w:pPr>
              <w:rPr>
                <w:color w:val="FF0000"/>
                <w:cs/>
              </w:rPr>
            </w:pPr>
            <w:r w:rsidRPr="005C5369">
              <w:rPr>
                <w:color w:val="FF0000"/>
                <w:cs/>
              </w:rPr>
              <w:t>2.9 เป็นการเฝ้าระวังที่คุ้มครองสุขภาพของประชาชน ร้อยละ 80 ในพื้นที่เสี่ยงมลพิษสิ่งแวดล้อม</w:t>
            </w:r>
          </w:p>
          <w:p w:rsidR="00A73CC8" w:rsidRPr="005C5369" w:rsidRDefault="00A73CC8" w:rsidP="00F37D40">
            <w:pPr>
              <w:rPr>
                <w:color w:val="FF0000"/>
              </w:rPr>
            </w:pPr>
          </w:p>
          <w:p w:rsidR="00A73CC8" w:rsidRPr="005C5369" w:rsidRDefault="00A73CC8" w:rsidP="00F37D40">
            <w:pPr>
              <w:rPr>
                <w:color w:val="FF0000"/>
              </w:rPr>
            </w:pPr>
          </w:p>
          <w:p w:rsidR="00A73CC8" w:rsidRPr="005C5369" w:rsidRDefault="00A73CC8" w:rsidP="00F37D40">
            <w:pPr>
              <w:jc w:val="thaiDistribute"/>
              <w:rPr>
                <w:rFonts w:eastAsia="Calibri"/>
                <w:color w:val="FF0000"/>
                <w:cs/>
              </w:rPr>
            </w:pPr>
          </w:p>
        </w:tc>
      </w:tr>
      <w:tr w:rsidR="00A73CC8" w:rsidRPr="005C5369" w:rsidTr="00F37D40">
        <w:trPr>
          <w:trHeight w:val="432"/>
          <w:jc w:val="center"/>
        </w:trPr>
        <w:tc>
          <w:tcPr>
            <w:tcW w:w="10207" w:type="dxa"/>
            <w:gridSpan w:val="4"/>
            <w:shd w:val="clear" w:color="auto" w:fill="D9D9D9"/>
            <w:vAlign w:val="center"/>
          </w:tcPr>
          <w:p w:rsidR="00A73CC8" w:rsidRPr="005C5369" w:rsidRDefault="00A73CC8" w:rsidP="00F37D40">
            <w:pPr>
              <w:contextualSpacing/>
              <w:jc w:val="center"/>
              <w:rPr>
                <w:rFonts w:eastAsia="Calibri"/>
                <w:b/>
                <w:bCs/>
                <w:color w:val="FF0000"/>
              </w:rPr>
            </w:pPr>
            <w:r w:rsidRPr="005C5369">
              <w:rPr>
                <w:rFonts w:eastAsia="Calibri"/>
                <w:b/>
                <w:bCs/>
                <w:color w:val="FF0000"/>
              </w:rPr>
              <w:t>3</w:t>
            </w:r>
            <w:r w:rsidRPr="005C5369">
              <w:rPr>
                <w:rFonts w:eastAsia="Calibri"/>
                <w:b/>
                <w:bCs/>
                <w:color w:val="FF0000"/>
                <w:cs/>
              </w:rPr>
              <w:t xml:space="preserve">. มีกลไกการขับเคลื่อนการแก้ไขปัญหาด้านสิ่งแวดล้อมและสุขภาพของจังหวัด  </w:t>
            </w:r>
          </w:p>
        </w:tc>
      </w:tr>
      <w:tr w:rsidR="00A73CC8" w:rsidRPr="005C5369" w:rsidTr="00F37D40">
        <w:trPr>
          <w:trHeight w:val="448"/>
          <w:jc w:val="center"/>
        </w:trPr>
        <w:tc>
          <w:tcPr>
            <w:tcW w:w="3402" w:type="dxa"/>
          </w:tcPr>
          <w:p w:rsidR="00A73CC8" w:rsidRPr="005C5369" w:rsidRDefault="00A73CC8" w:rsidP="00F37D40">
            <w:pPr>
              <w:rPr>
                <w:rFonts w:eastAsia="Calibri"/>
                <w:color w:val="FF0000"/>
              </w:rPr>
            </w:pPr>
            <w:r w:rsidRPr="005C5369">
              <w:rPr>
                <w:color w:val="FF0000"/>
                <w:cs/>
              </w:rPr>
              <w:t>3.1 มีแผนการ</w:t>
            </w:r>
            <w:r w:rsidRPr="005C5369">
              <w:rPr>
                <w:rFonts w:eastAsia="Calibri"/>
                <w:color w:val="FF0000"/>
                <w:cs/>
              </w:rPr>
              <w:t>ขับเคลื่อนการ</w:t>
            </w:r>
            <w:r w:rsidRPr="005C5369">
              <w:rPr>
                <w:color w:val="FF0000"/>
                <w:cs/>
              </w:rPr>
              <w:t>ดำเนินงาน</w:t>
            </w:r>
            <w:r w:rsidRPr="005C5369">
              <w:rPr>
                <w:rFonts w:eastAsia="Calibri"/>
                <w:color w:val="FF0000"/>
                <w:cs/>
              </w:rPr>
              <w:t xml:space="preserve">แก้ไขปัญหาด้านสิ่งแวดล้อมและสุขภาพโดยใช้กลไกระดับจังหวัด </w:t>
            </w:r>
            <w:r w:rsidRPr="005C5369">
              <w:rPr>
                <w:color w:val="FF0000"/>
                <w:cs/>
              </w:rPr>
              <w:t>ซึ่งสอดคล้องกับข้อมูลสถานการณ์และ</w:t>
            </w:r>
            <w:r w:rsidRPr="005C5369">
              <w:rPr>
                <w:color w:val="FF0000"/>
                <w:cs/>
              </w:rPr>
              <w:lastRenderedPageBreak/>
              <w:t>ข้อมูลการ       เฝ้าระวังปัญหาด้านสิ่งแวดล้อมและสุขภาพในพื้นที่</w:t>
            </w:r>
          </w:p>
          <w:p w:rsidR="00A73CC8" w:rsidRPr="005C5369" w:rsidRDefault="00A73CC8" w:rsidP="00F37D40">
            <w:pPr>
              <w:rPr>
                <w:strike/>
                <w:color w:val="FF0000"/>
              </w:rPr>
            </w:pPr>
            <w:r w:rsidRPr="005C5369">
              <w:rPr>
                <w:color w:val="FF0000"/>
                <w:cs/>
              </w:rPr>
              <w:t>3.2 มีการดำเนินงาน ตามแผน ข้อ 3.1</w:t>
            </w:r>
            <w:r w:rsidRPr="005C5369">
              <w:rPr>
                <w:strike/>
                <w:color w:val="FF0000"/>
                <w:cs/>
              </w:rPr>
              <w:t xml:space="preserve"> </w:t>
            </w:r>
          </w:p>
          <w:p w:rsidR="00A73CC8" w:rsidRPr="005C5369" w:rsidRDefault="00A73CC8" w:rsidP="00F37D40">
            <w:pPr>
              <w:rPr>
                <w:color w:val="FF0000"/>
                <w:cs/>
              </w:rPr>
            </w:pPr>
            <w:r w:rsidRPr="005C5369">
              <w:rPr>
                <w:color w:val="FF0000"/>
                <w:cs/>
              </w:rPr>
              <w:t>3.3 มีสรุปผลการแก้ไขปัญหา</w:t>
            </w:r>
            <w:r w:rsidRPr="005C5369">
              <w:rPr>
                <w:rFonts w:eastAsia="Calibri"/>
                <w:color w:val="FF0000"/>
                <w:cs/>
              </w:rPr>
              <w:t>ด้านสิ่งแวดล้อมและสุขภาพผ่านกลไกระดับจังหวัด</w:t>
            </w:r>
          </w:p>
          <w:p w:rsidR="00A73CC8" w:rsidRPr="005C5369" w:rsidRDefault="00A73CC8" w:rsidP="00F37D40">
            <w:pPr>
              <w:rPr>
                <w:color w:val="FF0000"/>
              </w:rPr>
            </w:pPr>
          </w:p>
          <w:p w:rsidR="00A73CC8" w:rsidRPr="005C5369" w:rsidRDefault="00A73CC8" w:rsidP="00F37D40">
            <w:pPr>
              <w:rPr>
                <w:rFonts w:eastAsia="Calibri"/>
                <w:color w:val="FF0000"/>
                <w:cs/>
              </w:rPr>
            </w:pPr>
          </w:p>
        </w:tc>
        <w:tc>
          <w:tcPr>
            <w:tcW w:w="3402" w:type="dxa"/>
          </w:tcPr>
          <w:p w:rsidR="00A73CC8" w:rsidRPr="005C5369" w:rsidRDefault="00A73CC8" w:rsidP="00F37D40">
            <w:pPr>
              <w:rPr>
                <w:rFonts w:eastAsia="Calibri"/>
                <w:color w:val="FF0000"/>
              </w:rPr>
            </w:pPr>
            <w:r w:rsidRPr="005C5369">
              <w:rPr>
                <w:color w:val="FF0000"/>
                <w:cs/>
              </w:rPr>
              <w:lastRenderedPageBreak/>
              <w:t>3.1 มีแผนการ</w:t>
            </w:r>
            <w:r w:rsidRPr="005C5369">
              <w:rPr>
                <w:rFonts w:eastAsia="Calibri"/>
                <w:color w:val="FF0000"/>
                <w:cs/>
              </w:rPr>
              <w:t>ขับเคลื่อนการ</w:t>
            </w:r>
            <w:r w:rsidRPr="005C5369">
              <w:rPr>
                <w:color w:val="FF0000"/>
                <w:cs/>
              </w:rPr>
              <w:t>ดำเนินงาน</w:t>
            </w:r>
            <w:r w:rsidRPr="005C5369">
              <w:rPr>
                <w:rFonts w:eastAsia="Calibri"/>
                <w:color w:val="FF0000"/>
                <w:cs/>
              </w:rPr>
              <w:t xml:space="preserve">แก้ไขปัญหาด้านสิ่งแวดล้อมและสุขภาพโดยใช้กลไก คสจ. </w:t>
            </w:r>
            <w:r w:rsidRPr="005C5369">
              <w:rPr>
                <w:color w:val="FF0000"/>
                <w:cs/>
              </w:rPr>
              <w:t>ซึ่งสอดคล้องกับข้อมูลสถานการณ์และ</w:t>
            </w:r>
            <w:r w:rsidRPr="005C5369">
              <w:rPr>
                <w:color w:val="FF0000"/>
                <w:cs/>
              </w:rPr>
              <w:lastRenderedPageBreak/>
              <w:t>ข้อมูลการเฝ้าระวังปัญหาด้านสิ่งแวดล้อมและสุขภาพในพื้นที่</w:t>
            </w:r>
          </w:p>
          <w:p w:rsidR="00A73CC8" w:rsidRPr="005C5369" w:rsidRDefault="00A73CC8" w:rsidP="00F37D40">
            <w:pPr>
              <w:rPr>
                <w:strike/>
                <w:color w:val="FF0000"/>
              </w:rPr>
            </w:pPr>
            <w:r w:rsidRPr="005C5369">
              <w:rPr>
                <w:color w:val="FF0000"/>
                <w:cs/>
              </w:rPr>
              <w:t>3.2 มีการดำเนินงาน ตามแผน ข้อ 3.1</w:t>
            </w:r>
            <w:r w:rsidRPr="005C5369">
              <w:rPr>
                <w:strike/>
                <w:color w:val="FF0000"/>
                <w:cs/>
              </w:rPr>
              <w:t xml:space="preserve"> </w:t>
            </w:r>
          </w:p>
          <w:p w:rsidR="00A73CC8" w:rsidRPr="005C5369" w:rsidRDefault="00A73CC8" w:rsidP="00F37D40">
            <w:pPr>
              <w:rPr>
                <w:color w:val="FF0000"/>
                <w:cs/>
              </w:rPr>
            </w:pPr>
            <w:r w:rsidRPr="005C5369">
              <w:rPr>
                <w:color w:val="FF0000"/>
                <w:cs/>
              </w:rPr>
              <w:t>3.3 มีสรุปผลการแก้ไขปัญหา</w:t>
            </w:r>
            <w:r w:rsidRPr="005C5369">
              <w:rPr>
                <w:rFonts w:eastAsia="Calibri"/>
                <w:color w:val="FF0000"/>
                <w:cs/>
              </w:rPr>
              <w:t>ด้านสิ่งแวดล้อมและสุขภาพผ่านกลไก คสจ.</w:t>
            </w:r>
          </w:p>
          <w:p w:rsidR="00A73CC8" w:rsidRPr="005C5369" w:rsidRDefault="00A73CC8" w:rsidP="00F37D40">
            <w:pPr>
              <w:rPr>
                <w:color w:val="FF0000"/>
                <w:cs/>
              </w:rPr>
            </w:pPr>
            <w:r w:rsidRPr="005C5369">
              <w:rPr>
                <w:color w:val="FF0000"/>
                <w:cs/>
              </w:rPr>
              <w:t>3.4 มีการประเมินผลการแก้ไขปัญหา</w:t>
            </w:r>
            <w:r w:rsidRPr="005C5369">
              <w:rPr>
                <w:rFonts w:eastAsia="Calibri"/>
                <w:color w:val="FF0000"/>
                <w:cs/>
              </w:rPr>
              <w:t>ด้านสิ่งแวดล้อมและสุขภาพผ่านกลไก คสจ.</w:t>
            </w:r>
          </w:p>
        </w:tc>
        <w:tc>
          <w:tcPr>
            <w:tcW w:w="3403" w:type="dxa"/>
            <w:gridSpan w:val="2"/>
          </w:tcPr>
          <w:p w:rsidR="00A73CC8" w:rsidRPr="005C5369" w:rsidRDefault="00A73CC8" w:rsidP="00F37D40">
            <w:pPr>
              <w:rPr>
                <w:color w:val="FF0000"/>
              </w:rPr>
            </w:pPr>
            <w:r w:rsidRPr="005C5369">
              <w:rPr>
                <w:color w:val="FF0000"/>
                <w:cs/>
              </w:rPr>
              <w:lastRenderedPageBreak/>
              <w:t>ผ่านเกณฑ์ระดับดี (ข้อ 3.1-3.4)</w:t>
            </w:r>
          </w:p>
          <w:p w:rsidR="00A73CC8" w:rsidRPr="005C5369" w:rsidRDefault="00A73CC8" w:rsidP="00F37D40">
            <w:pPr>
              <w:rPr>
                <w:color w:val="FF0000"/>
              </w:rPr>
            </w:pPr>
            <w:r w:rsidRPr="005C5369">
              <w:rPr>
                <w:color w:val="FF0000"/>
                <w:cs/>
              </w:rPr>
              <w:t>3.5 มีการถอดบทเรียนการแก้ไขปัญหา</w:t>
            </w:r>
            <w:r w:rsidRPr="005C5369">
              <w:rPr>
                <w:rFonts w:eastAsia="Calibri"/>
                <w:color w:val="FF0000"/>
                <w:cs/>
              </w:rPr>
              <w:t>ด้านสิ่งแวดล้อมและสุขภาพผ่านกลไก คสจ.</w:t>
            </w:r>
          </w:p>
          <w:p w:rsidR="00A73CC8" w:rsidRPr="005C5369" w:rsidRDefault="00A73CC8" w:rsidP="00F37D40">
            <w:pPr>
              <w:rPr>
                <w:color w:val="FF0000"/>
              </w:rPr>
            </w:pPr>
            <w:r w:rsidRPr="005C5369">
              <w:rPr>
                <w:color w:val="FF0000"/>
                <w:cs/>
              </w:rPr>
              <w:lastRenderedPageBreak/>
              <w:t>3.6 มีแผนการขยายผลหรือบูรณาการเครือข่ายที่เกี่ยวข้องเพื่อการแก้ไขปัญหา</w:t>
            </w:r>
            <w:r w:rsidRPr="005C5369">
              <w:rPr>
                <w:rFonts w:eastAsia="Calibri"/>
                <w:color w:val="FF0000"/>
                <w:cs/>
              </w:rPr>
              <w:t>ด้านสิ่งแวดล้อมและสุขภาพผ่านกลไก คสจ.</w:t>
            </w:r>
          </w:p>
          <w:p w:rsidR="00A73CC8" w:rsidRPr="005C5369" w:rsidRDefault="00A73CC8" w:rsidP="00F37D40">
            <w:pPr>
              <w:rPr>
                <w:color w:val="FF0000"/>
              </w:rPr>
            </w:pPr>
          </w:p>
          <w:p w:rsidR="00A73CC8" w:rsidRPr="005C5369" w:rsidRDefault="00A73CC8" w:rsidP="00F37D40">
            <w:pPr>
              <w:rPr>
                <w:color w:val="FF0000"/>
              </w:rPr>
            </w:pPr>
          </w:p>
          <w:p w:rsidR="00A73CC8" w:rsidRPr="005C5369" w:rsidRDefault="00A73CC8" w:rsidP="00F37D40">
            <w:pPr>
              <w:rPr>
                <w:color w:val="FF0000"/>
                <w:cs/>
              </w:rPr>
            </w:pPr>
          </w:p>
        </w:tc>
      </w:tr>
      <w:tr w:rsidR="00A73CC8" w:rsidRPr="005C5369" w:rsidTr="00F37D40">
        <w:trPr>
          <w:trHeight w:val="386"/>
          <w:jc w:val="center"/>
        </w:trPr>
        <w:tc>
          <w:tcPr>
            <w:tcW w:w="10207" w:type="dxa"/>
            <w:gridSpan w:val="4"/>
            <w:shd w:val="clear" w:color="auto" w:fill="D9D9D9"/>
            <w:vAlign w:val="center"/>
          </w:tcPr>
          <w:p w:rsidR="00A73CC8" w:rsidRPr="005C5369" w:rsidRDefault="00A73CC8" w:rsidP="00F37D40">
            <w:pPr>
              <w:jc w:val="center"/>
              <w:rPr>
                <w:rFonts w:eastAsia="Calibri"/>
                <w:b/>
                <w:bCs/>
                <w:color w:val="FF0000"/>
                <w:cs/>
              </w:rPr>
            </w:pPr>
            <w:r w:rsidRPr="005C5369">
              <w:rPr>
                <w:rFonts w:eastAsia="Calibri"/>
                <w:b/>
                <w:bCs/>
                <w:color w:val="FF0000"/>
              </w:rPr>
              <w:lastRenderedPageBreak/>
              <w:t>4</w:t>
            </w:r>
            <w:r w:rsidRPr="005C5369">
              <w:rPr>
                <w:rFonts w:eastAsia="Calibri"/>
                <w:b/>
                <w:bCs/>
                <w:color w:val="FF0000"/>
                <w:cs/>
              </w:rPr>
              <w:t>.</w:t>
            </w:r>
            <w:r w:rsidRPr="005C5369">
              <w:rPr>
                <w:rFonts w:eastAsia="Calibri"/>
                <w:color w:val="FF0000"/>
                <w:cs/>
              </w:rPr>
              <w:t xml:space="preserve"> </w:t>
            </w:r>
            <w:r w:rsidRPr="005C5369">
              <w:rPr>
                <w:rFonts w:eastAsia="Calibri"/>
                <w:b/>
                <w:bCs/>
                <w:color w:val="FF0000"/>
                <w:cs/>
              </w:rPr>
              <w:t xml:space="preserve">มีระบบการจัดการมูลฝอยติดเชื้อของสถานบริการการสาธารณสุข </w:t>
            </w:r>
          </w:p>
        </w:tc>
      </w:tr>
      <w:tr w:rsidR="00A73CC8" w:rsidRPr="005C5369" w:rsidTr="00F37D40">
        <w:trPr>
          <w:trHeight w:val="665"/>
          <w:jc w:val="center"/>
        </w:trPr>
        <w:tc>
          <w:tcPr>
            <w:tcW w:w="3402" w:type="dxa"/>
          </w:tcPr>
          <w:p w:rsidR="00A73CC8" w:rsidRPr="005C5369" w:rsidRDefault="00A73CC8" w:rsidP="00F37D40">
            <w:pPr>
              <w:rPr>
                <w:rFonts w:eastAsia="Calibri"/>
                <w:color w:val="FF0000"/>
              </w:rPr>
            </w:pPr>
            <w:r w:rsidRPr="005C5369">
              <w:rPr>
                <w:rFonts w:eastAsia="Calibri"/>
                <w:color w:val="FF0000"/>
                <w:cs/>
              </w:rPr>
              <w:t>4.1 มีแผนการดำเนินงานควบคุม กำกับ และติดตามให้สถานบริการการสาธารณสุขมีการจัดการมูลฝอยติดเชื้อ ให้ได้มาตรฐาน</w:t>
            </w:r>
          </w:p>
          <w:p w:rsidR="00A73CC8" w:rsidRPr="005C5369" w:rsidRDefault="00A73CC8" w:rsidP="00F37D40">
            <w:pPr>
              <w:rPr>
                <w:rFonts w:eastAsia="Calibri"/>
                <w:color w:val="FF0000"/>
              </w:rPr>
            </w:pPr>
            <w:r w:rsidRPr="005C5369">
              <w:rPr>
                <w:rFonts w:eastAsia="Calibri"/>
                <w:color w:val="FF0000"/>
                <w:cs/>
              </w:rPr>
              <w:t xml:space="preserve">4.2 มีข้อมูลการจัดการมูลฝอยติดเชื้อของสถานบริการการสาธารณสุข ได้แก่ </w:t>
            </w:r>
          </w:p>
          <w:p w:rsidR="00A73CC8" w:rsidRPr="005C5369" w:rsidRDefault="00A73CC8" w:rsidP="00F37D40">
            <w:pPr>
              <w:rPr>
                <w:rFonts w:eastAsia="Calibri"/>
                <w:color w:val="FF0000"/>
              </w:rPr>
            </w:pPr>
            <w:r w:rsidRPr="005C5369">
              <w:rPr>
                <w:rFonts w:eastAsia="Calibri"/>
                <w:color w:val="FF0000"/>
                <w:cs/>
              </w:rPr>
              <w:t xml:space="preserve">     (1) โรงพยาบาลสังกัดกระทรวงสาธารณสุข (รพศ. รพท. รพช. รพ.สังกัดกรมวิชาการ และรพ.สต.)</w:t>
            </w:r>
          </w:p>
          <w:p w:rsidR="00A73CC8" w:rsidRPr="005C5369" w:rsidRDefault="00A73CC8" w:rsidP="00F37D40">
            <w:pPr>
              <w:rPr>
                <w:rFonts w:eastAsia="Calibri"/>
                <w:color w:val="FF0000"/>
              </w:rPr>
            </w:pPr>
            <w:r w:rsidRPr="005C5369">
              <w:rPr>
                <w:rFonts w:eastAsia="Calibri"/>
                <w:color w:val="FF0000"/>
                <w:cs/>
              </w:rPr>
              <w:t xml:space="preserve">     (2) โรงพยาบาลสังกัดหน่วยงานราชการและรัฐวิสาหกิจอื่นๆ</w:t>
            </w:r>
          </w:p>
          <w:p w:rsidR="00A73CC8" w:rsidRPr="005C5369" w:rsidRDefault="00A73CC8" w:rsidP="00F37D40">
            <w:pPr>
              <w:rPr>
                <w:rFonts w:eastAsia="Calibri"/>
                <w:color w:val="FF0000"/>
                <w:cs/>
              </w:rPr>
            </w:pPr>
            <w:r w:rsidRPr="005C5369">
              <w:rPr>
                <w:rFonts w:eastAsia="Calibri"/>
                <w:color w:val="FF0000"/>
                <w:cs/>
              </w:rPr>
              <w:t>4.3 ร้อยละ 55 ของโรงพยาบาลสังกัดกระทรวงสาธารณสุข (รพศ. รพท. รพช. และรพ.สังกัดกรมวิชาการ) มีการรายงานข้อมูลในโปรแกรมกำกับการขนส่งมูลฝอยติดเชื้อ (</w:t>
            </w:r>
            <w:r w:rsidRPr="005C5369">
              <w:rPr>
                <w:rFonts w:eastAsia="Calibri"/>
                <w:color w:val="FF0000"/>
              </w:rPr>
              <w:t>Manifest System</w:t>
            </w:r>
            <w:r w:rsidRPr="005C5369">
              <w:rPr>
                <w:rFonts w:eastAsia="Calibri"/>
                <w:color w:val="FF0000"/>
                <w:cs/>
              </w:rPr>
              <w:t xml:space="preserve">) </w:t>
            </w:r>
          </w:p>
        </w:tc>
        <w:tc>
          <w:tcPr>
            <w:tcW w:w="3402" w:type="dxa"/>
          </w:tcPr>
          <w:p w:rsidR="00A73CC8" w:rsidRPr="005C5369" w:rsidRDefault="00A73CC8" w:rsidP="00F37D40">
            <w:pPr>
              <w:rPr>
                <w:rFonts w:eastAsia="Calibri"/>
                <w:color w:val="FF0000"/>
              </w:rPr>
            </w:pPr>
            <w:r w:rsidRPr="005C5369">
              <w:rPr>
                <w:rFonts w:eastAsia="Calibri"/>
                <w:color w:val="FF0000"/>
                <w:cs/>
              </w:rPr>
              <w:t>4.1 มีแผนการดำเนินงานควบคุม กำกับ และติดตามให้สถานบริการการสาธารณสุขมีการจัดการมูลฝอยติดเชื้อ ให้ได้มาตรฐาน</w:t>
            </w:r>
          </w:p>
          <w:p w:rsidR="00A73CC8" w:rsidRPr="005C5369" w:rsidRDefault="00A73CC8" w:rsidP="00F37D40">
            <w:pPr>
              <w:rPr>
                <w:rFonts w:eastAsia="Calibri"/>
                <w:color w:val="FF0000"/>
              </w:rPr>
            </w:pPr>
            <w:r w:rsidRPr="005C5369">
              <w:rPr>
                <w:rFonts w:eastAsia="Calibri"/>
                <w:color w:val="FF0000"/>
                <w:cs/>
              </w:rPr>
              <w:t xml:space="preserve">4.2 มีข้อมูลการจัดการมูลฝอยติดเชื้อของสถานบริการการสาธารณสุข ได้แก่ </w:t>
            </w:r>
          </w:p>
          <w:p w:rsidR="00A73CC8" w:rsidRPr="005C5369" w:rsidRDefault="00A73CC8" w:rsidP="00F37D40">
            <w:pPr>
              <w:rPr>
                <w:rFonts w:eastAsia="Calibri"/>
                <w:color w:val="FF0000"/>
              </w:rPr>
            </w:pPr>
            <w:r w:rsidRPr="005C5369">
              <w:rPr>
                <w:rFonts w:eastAsia="Calibri"/>
                <w:color w:val="FF0000"/>
                <w:cs/>
              </w:rPr>
              <w:t xml:space="preserve">     (1) โรงพยาบาลสังกัดกระทรวงสาธารณสุข (รพศ. รพท. รพช. รพ.สังกัดกรมวิชาการ และรพ.สต.)</w:t>
            </w:r>
          </w:p>
          <w:p w:rsidR="00A73CC8" w:rsidRPr="005C5369" w:rsidRDefault="00A73CC8" w:rsidP="00F37D40">
            <w:pPr>
              <w:rPr>
                <w:rFonts w:eastAsia="Calibri"/>
                <w:color w:val="FF0000"/>
              </w:rPr>
            </w:pPr>
            <w:r w:rsidRPr="005C5369">
              <w:rPr>
                <w:rFonts w:eastAsia="Calibri"/>
                <w:color w:val="FF0000"/>
                <w:cs/>
              </w:rPr>
              <w:t xml:space="preserve">     (2) โรงพยาบาลสังกัดหน่วยงานราชการและรัฐวิสาหกิจอื่นๆ</w:t>
            </w:r>
          </w:p>
          <w:p w:rsidR="00A73CC8" w:rsidRPr="005C5369" w:rsidRDefault="00A73CC8" w:rsidP="00F37D40">
            <w:pPr>
              <w:rPr>
                <w:rFonts w:eastAsia="Calibri"/>
                <w:color w:val="FF0000"/>
              </w:rPr>
            </w:pPr>
            <w:r w:rsidRPr="005C5369">
              <w:rPr>
                <w:rFonts w:eastAsia="Calibri"/>
                <w:color w:val="FF0000"/>
                <w:cs/>
              </w:rPr>
              <w:t xml:space="preserve">     (3) โรงพยาบาลเอกชน </w:t>
            </w:r>
          </w:p>
          <w:p w:rsidR="00A73CC8" w:rsidRPr="005C5369" w:rsidRDefault="00A73CC8" w:rsidP="00F37D40">
            <w:pPr>
              <w:rPr>
                <w:rFonts w:eastAsia="Calibri"/>
                <w:color w:val="FF0000"/>
              </w:rPr>
            </w:pPr>
            <w:r w:rsidRPr="005C5369">
              <w:rPr>
                <w:rFonts w:eastAsia="Calibri"/>
                <w:color w:val="FF0000"/>
                <w:cs/>
              </w:rPr>
              <w:t xml:space="preserve">     (4) คลินิกเอกชน</w:t>
            </w:r>
          </w:p>
          <w:p w:rsidR="00A73CC8" w:rsidRPr="005C5369" w:rsidRDefault="00A73CC8" w:rsidP="00F37D40">
            <w:pPr>
              <w:rPr>
                <w:rFonts w:eastAsia="Calibri"/>
                <w:color w:val="FF0000"/>
              </w:rPr>
            </w:pPr>
            <w:r w:rsidRPr="005C5369">
              <w:rPr>
                <w:rFonts w:eastAsia="Calibri"/>
                <w:color w:val="FF0000"/>
                <w:cs/>
              </w:rPr>
              <w:t>4.3 ร้อยละ 65 ของโรงพยาบาลสังกัดกระทรวงสาธารณสุข (รพศ. รพท. รพช. และรพ.สังกัดกรมวิชาการ) มีการรายงานข้อมูลในโปรแกรมกำกับการขนส่งมูลฝอยติดเชื้อ (</w:t>
            </w:r>
            <w:r w:rsidRPr="005C5369">
              <w:rPr>
                <w:rFonts w:eastAsia="Calibri"/>
                <w:color w:val="FF0000"/>
              </w:rPr>
              <w:t>Manifest System</w:t>
            </w:r>
            <w:r w:rsidRPr="005C5369">
              <w:rPr>
                <w:rFonts w:eastAsia="Calibri"/>
                <w:color w:val="FF0000"/>
                <w:cs/>
              </w:rPr>
              <w:t>)</w:t>
            </w:r>
          </w:p>
          <w:p w:rsidR="00A73CC8" w:rsidRPr="005C5369" w:rsidRDefault="00A73CC8" w:rsidP="00F37D40">
            <w:pPr>
              <w:rPr>
                <w:rFonts w:eastAsia="Calibri"/>
                <w:color w:val="FF0000"/>
              </w:rPr>
            </w:pPr>
            <w:r w:rsidRPr="005C5369">
              <w:rPr>
                <w:rFonts w:eastAsia="Calibri"/>
                <w:color w:val="FF0000"/>
                <w:cs/>
              </w:rPr>
              <w:lastRenderedPageBreak/>
              <w:t>4.4 ร้อยละ 10 ของโรงพยาบาลสังกัดหน่วยงานราชการและรัฐวิสาหกิจอื่นๆ   มีการรายงานข้อมูลในโปรแกรมกำกับการขนส่งมูลฝอยติดเชื้อ (</w:t>
            </w:r>
            <w:r w:rsidRPr="005C5369">
              <w:rPr>
                <w:rFonts w:eastAsia="Calibri"/>
                <w:color w:val="FF0000"/>
              </w:rPr>
              <w:t>Manifest System</w:t>
            </w:r>
            <w:r w:rsidRPr="005C5369">
              <w:rPr>
                <w:rFonts w:eastAsia="Calibri"/>
                <w:color w:val="FF0000"/>
                <w:cs/>
              </w:rPr>
              <w:t>)</w:t>
            </w:r>
          </w:p>
        </w:tc>
        <w:tc>
          <w:tcPr>
            <w:tcW w:w="3403" w:type="dxa"/>
            <w:gridSpan w:val="2"/>
          </w:tcPr>
          <w:p w:rsidR="00A73CC8" w:rsidRPr="005C5369" w:rsidRDefault="00A73CC8" w:rsidP="00F37D40">
            <w:pPr>
              <w:rPr>
                <w:rFonts w:eastAsia="Calibri"/>
                <w:color w:val="FF0000"/>
              </w:rPr>
            </w:pPr>
            <w:r w:rsidRPr="005C5369">
              <w:rPr>
                <w:rFonts w:eastAsia="Calibri"/>
                <w:color w:val="FF0000"/>
              </w:rPr>
              <w:lastRenderedPageBreak/>
              <w:t>4</w:t>
            </w:r>
            <w:r w:rsidRPr="005C5369">
              <w:rPr>
                <w:rFonts w:eastAsia="Calibri"/>
                <w:color w:val="FF0000"/>
                <w:cs/>
              </w:rPr>
              <w:t>.</w:t>
            </w:r>
            <w:r w:rsidRPr="005C5369">
              <w:rPr>
                <w:rFonts w:eastAsia="Calibri"/>
                <w:color w:val="FF0000"/>
              </w:rPr>
              <w:t>1</w:t>
            </w:r>
            <w:r w:rsidRPr="005C5369">
              <w:rPr>
                <w:rFonts w:eastAsia="Calibri"/>
                <w:color w:val="FF0000"/>
                <w:cs/>
              </w:rPr>
              <w:t xml:space="preserve"> มีแผนการดำเนินงานควบคุม กำกับ และติดตามให้สถานบริการการสาธารณสุขมีการจัดการมูลฝอยติดเชื้อ ให้ได้มาตรฐาน</w:t>
            </w:r>
          </w:p>
          <w:p w:rsidR="00A73CC8" w:rsidRPr="005C5369" w:rsidRDefault="00A73CC8" w:rsidP="00F37D40">
            <w:pPr>
              <w:rPr>
                <w:rFonts w:eastAsia="Calibri"/>
                <w:color w:val="FF0000"/>
              </w:rPr>
            </w:pPr>
            <w:r w:rsidRPr="005C5369">
              <w:rPr>
                <w:rFonts w:eastAsia="Calibri"/>
                <w:color w:val="FF0000"/>
              </w:rPr>
              <w:t>4</w:t>
            </w:r>
            <w:r w:rsidRPr="005C5369">
              <w:rPr>
                <w:rFonts w:eastAsia="Calibri"/>
                <w:color w:val="FF0000"/>
                <w:cs/>
              </w:rPr>
              <w:t>.</w:t>
            </w:r>
            <w:r w:rsidRPr="005C5369">
              <w:rPr>
                <w:rFonts w:eastAsia="Calibri"/>
                <w:color w:val="FF0000"/>
              </w:rPr>
              <w:t>2</w:t>
            </w:r>
            <w:r w:rsidRPr="005C5369">
              <w:rPr>
                <w:rFonts w:eastAsia="Calibri"/>
                <w:color w:val="FF0000"/>
                <w:cs/>
              </w:rPr>
              <w:t xml:space="preserve"> มีข้อมูลการจัดการมูลฝอยติดเชื้อของสถานบริการการสาธารณสุข ได้แก่ </w:t>
            </w:r>
          </w:p>
          <w:p w:rsidR="00A73CC8" w:rsidRPr="005C5369" w:rsidRDefault="00A73CC8" w:rsidP="00F37D40">
            <w:pPr>
              <w:rPr>
                <w:rFonts w:eastAsia="Calibri"/>
                <w:color w:val="FF0000"/>
              </w:rPr>
            </w:pPr>
            <w:r w:rsidRPr="005C5369">
              <w:rPr>
                <w:rFonts w:eastAsia="Calibri"/>
                <w:color w:val="FF0000"/>
                <w:cs/>
              </w:rPr>
              <w:t xml:space="preserve">     (</w:t>
            </w:r>
            <w:r w:rsidRPr="005C5369">
              <w:rPr>
                <w:rFonts w:eastAsia="Calibri"/>
                <w:color w:val="FF0000"/>
              </w:rPr>
              <w:t>1</w:t>
            </w:r>
            <w:r w:rsidRPr="005C5369">
              <w:rPr>
                <w:rFonts w:eastAsia="Calibri"/>
                <w:color w:val="FF0000"/>
                <w:cs/>
              </w:rPr>
              <w:t>) โรงพยาบาลสังกัดกระทรวงสาธารณสุข (รพศ. รพท. รพช. รพ.สังกัดกรมวิชาการ และรพ.สต.)</w:t>
            </w:r>
          </w:p>
          <w:p w:rsidR="00A73CC8" w:rsidRPr="005C5369" w:rsidRDefault="00A73CC8" w:rsidP="00F37D40">
            <w:pPr>
              <w:rPr>
                <w:rFonts w:eastAsia="Calibri"/>
                <w:color w:val="FF0000"/>
              </w:rPr>
            </w:pPr>
            <w:r w:rsidRPr="005C5369">
              <w:rPr>
                <w:rFonts w:eastAsia="Calibri"/>
                <w:color w:val="FF0000"/>
                <w:cs/>
              </w:rPr>
              <w:t xml:space="preserve">     (</w:t>
            </w:r>
            <w:r w:rsidRPr="005C5369">
              <w:rPr>
                <w:rFonts w:eastAsia="Calibri"/>
                <w:color w:val="FF0000"/>
              </w:rPr>
              <w:t>2</w:t>
            </w:r>
            <w:r w:rsidRPr="005C5369">
              <w:rPr>
                <w:rFonts w:eastAsia="Calibri"/>
                <w:color w:val="FF0000"/>
                <w:cs/>
              </w:rPr>
              <w:t>) โรงพยาบาลสังกัดหน่วยงานราชการและรัฐวิสาหกิจอื่นๆ</w:t>
            </w:r>
          </w:p>
          <w:p w:rsidR="00A73CC8" w:rsidRPr="005C5369" w:rsidRDefault="00A73CC8" w:rsidP="00F37D40">
            <w:pPr>
              <w:rPr>
                <w:rFonts w:eastAsia="Calibri"/>
                <w:color w:val="FF0000"/>
              </w:rPr>
            </w:pPr>
            <w:r w:rsidRPr="005C5369">
              <w:rPr>
                <w:rFonts w:eastAsia="Calibri"/>
                <w:color w:val="FF0000"/>
                <w:cs/>
              </w:rPr>
              <w:t xml:space="preserve">     (</w:t>
            </w:r>
            <w:r w:rsidRPr="005C5369">
              <w:rPr>
                <w:rFonts w:eastAsia="Calibri"/>
                <w:color w:val="FF0000"/>
              </w:rPr>
              <w:t>3</w:t>
            </w:r>
            <w:r w:rsidRPr="005C5369">
              <w:rPr>
                <w:rFonts w:eastAsia="Calibri"/>
                <w:color w:val="FF0000"/>
                <w:cs/>
              </w:rPr>
              <w:t xml:space="preserve">) โรงพยาบาลเอกชน </w:t>
            </w:r>
          </w:p>
          <w:p w:rsidR="00A73CC8" w:rsidRPr="005C5369" w:rsidRDefault="00A73CC8" w:rsidP="00F37D40">
            <w:pPr>
              <w:rPr>
                <w:rFonts w:eastAsia="Calibri"/>
                <w:color w:val="FF0000"/>
              </w:rPr>
            </w:pPr>
            <w:r w:rsidRPr="005C5369">
              <w:rPr>
                <w:rFonts w:eastAsia="Calibri"/>
                <w:color w:val="FF0000"/>
                <w:cs/>
              </w:rPr>
              <w:t xml:space="preserve">     (</w:t>
            </w:r>
            <w:r w:rsidRPr="005C5369">
              <w:rPr>
                <w:rFonts w:eastAsia="Calibri"/>
                <w:color w:val="FF0000"/>
              </w:rPr>
              <w:t>4</w:t>
            </w:r>
            <w:r w:rsidRPr="005C5369">
              <w:rPr>
                <w:rFonts w:eastAsia="Calibri"/>
                <w:color w:val="FF0000"/>
                <w:cs/>
              </w:rPr>
              <w:t>) คลินิกเอกชน</w:t>
            </w:r>
          </w:p>
          <w:p w:rsidR="00A73CC8" w:rsidRPr="005C5369" w:rsidRDefault="00A73CC8" w:rsidP="00F37D40">
            <w:pPr>
              <w:rPr>
                <w:rFonts w:eastAsia="Calibri"/>
                <w:color w:val="FF0000"/>
              </w:rPr>
            </w:pPr>
            <w:r w:rsidRPr="005C5369">
              <w:rPr>
                <w:rFonts w:eastAsia="Calibri"/>
                <w:color w:val="FF0000"/>
                <w:cs/>
              </w:rPr>
              <w:t xml:space="preserve">     (</w:t>
            </w:r>
            <w:r w:rsidRPr="005C5369">
              <w:rPr>
                <w:rFonts w:eastAsia="Calibri"/>
                <w:color w:val="FF0000"/>
              </w:rPr>
              <w:t>5</w:t>
            </w:r>
            <w:r w:rsidRPr="005C5369">
              <w:rPr>
                <w:rFonts w:eastAsia="Calibri"/>
                <w:color w:val="FF0000"/>
                <w:cs/>
              </w:rPr>
              <w:t>) สถานพยาบาลสัตว์</w:t>
            </w:r>
          </w:p>
          <w:p w:rsidR="00A73CC8" w:rsidRPr="005C5369" w:rsidRDefault="00A73CC8" w:rsidP="00F37D40">
            <w:pPr>
              <w:rPr>
                <w:rFonts w:eastAsia="Calibri"/>
                <w:color w:val="FF0000"/>
              </w:rPr>
            </w:pPr>
            <w:r w:rsidRPr="005C5369">
              <w:rPr>
                <w:rFonts w:eastAsia="Calibri"/>
                <w:color w:val="FF0000"/>
                <w:cs/>
              </w:rPr>
              <w:t>4.3 ร้อยละ 85 ของโรงพยาบาลสังกัดกระทรวงสาธารณสุข (รพศ. รพท. รพช. และรพ.สังกัดกรมวิชาการ) มีการรายงานข้อมูลในโปรแกรมกำกับ</w:t>
            </w:r>
            <w:r w:rsidRPr="005C5369">
              <w:rPr>
                <w:rFonts w:eastAsia="Calibri"/>
                <w:color w:val="FF0000"/>
                <w:cs/>
              </w:rPr>
              <w:lastRenderedPageBreak/>
              <w:t>การขนส่งมูลฝอยติดเชื้อ (</w:t>
            </w:r>
            <w:r w:rsidRPr="005C5369">
              <w:rPr>
                <w:rFonts w:eastAsia="Calibri"/>
                <w:color w:val="FF0000"/>
              </w:rPr>
              <w:t>Manifest System</w:t>
            </w:r>
            <w:r w:rsidRPr="005C5369">
              <w:rPr>
                <w:rFonts w:eastAsia="Calibri"/>
                <w:color w:val="FF0000"/>
                <w:cs/>
              </w:rPr>
              <w:t>)</w:t>
            </w:r>
          </w:p>
          <w:p w:rsidR="00A73CC8" w:rsidRPr="005C5369" w:rsidRDefault="00A73CC8" w:rsidP="00F37D40">
            <w:pPr>
              <w:rPr>
                <w:rFonts w:eastAsia="Calibri"/>
                <w:color w:val="FF0000"/>
                <w:cs/>
              </w:rPr>
            </w:pPr>
            <w:r w:rsidRPr="005C5369">
              <w:rPr>
                <w:rFonts w:eastAsia="Calibri"/>
                <w:color w:val="FF0000"/>
                <w:cs/>
              </w:rPr>
              <w:t xml:space="preserve">4.4 ร้อยละ </w:t>
            </w:r>
            <w:r w:rsidRPr="005C5369">
              <w:rPr>
                <w:rFonts w:eastAsia="Calibri"/>
                <w:color w:val="FF0000"/>
              </w:rPr>
              <w:t>2</w:t>
            </w:r>
            <w:r w:rsidRPr="005C5369">
              <w:rPr>
                <w:rFonts w:eastAsia="Calibri"/>
                <w:color w:val="FF0000"/>
                <w:cs/>
              </w:rPr>
              <w:t>0 ของโรงพยาบาลสังกัดหน่วยงานราชการและรัฐวิสาหกิจอื่นๆ  มีการรายงานข้อมูลในโปรแกรมกำกับการขนส่งมูลฝอยติดเชื้อ (</w:t>
            </w:r>
            <w:r w:rsidRPr="005C5369">
              <w:rPr>
                <w:rFonts w:eastAsia="Calibri"/>
                <w:color w:val="FF0000"/>
              </w:rPr>
              <w:t>Manifest System</w:t>
            </w:r>
            <w:r w:rsidRPr="005C5369">
              <w:rPr>
                <w:rFonts w:eastAsia="Calibri"/>
                <w:color w:val="FF0000"/>
                <w:cs/>
              </w:rPr>
              <w:t>)</w:t>
            </w:r>
          </w:p>
        </w:tc>
      </w:tr>
      <w:tr w:rsidR="00A73CC8" w:rsidRPr="005C5369" w:rsidTr="00F37D40">
        <w:trPr>
          <w:jc w:val="center"/>
        </w:trPr>
        <w:tc>
          <w:tcPr>
            <w:tcW w:w="10207" w:type="dxa"/>
            <w:gridSpan w:val="4"/>
            <w:shd w:val="clear" w:color="auto" w:fill="D9D9D9"/>
          </w:tcPr>
          <w:p w:rsidR="00A73CC8" w:rsidRPr="005C5369" w:rsidRDefault="00A73CC8" w:rsidP="00F37D40">
            <w:pPr>
              <w:jc w:val="center"/>
              <w:rPr>
                <w:rFonts w:eastAsia="Calibri"/>
                <w:b/>
                <w:bCs/>
                <w:color w:val="FF0000"/>
              </w:rPr>
            </w:pPr>
            <w:r w:rsidRPr="005C5369">
              <w:rPr>
                <w:rFonts w:eastAsia="Calibri"/>
                <w:b/>
                <w:bCs/>
                <w:color w:val="FF0000"/>
                <w:cs/>
              </w:rPr>
              <w:lastRenderedPageBreak/>
              <w:t xml:space="preserve">5. มีการจัดการคุณภาพระบบบริการอนามัยสิ่งแวดล้อมขององค์กรปกครองส่วนท้องถิ่น   </w:t>
            </w:r>
          </w:p>
        </w:tc>
      </w:tr>
      <w:tr w:rsidR="00A73CC8" w:rsidRPr="005C5369" w:rsidTr="00F37D40">
        <w:trPr>
          <w:trHeight w:val="421"/>
          <w:jc w:val="center"/>
        </w:trPr>
        <w:tc>
          <w:tcPr>
            <w:tcW w:w="3402" w:type="dxa"/>
          </w:tcPr>
          <w:p w:rsidR="00A73CC8" w:rsidRPr="005C5369" w:rsidRDefault="00A73CC8" w:rsidP="00F37D40">
            <w:pPr>
              <w:rPr>
                <w:rFonts w:eastAsia="Times New Roman"/>
                <w:color w:val="FF0000"/>
              </w:rPr>
            </w:pPr>
            <w:r w:rsidRPr="005C5369">
              <w:rPr>
                <w:rFonts w:eastAsia="Calibri"/>
                <w:color w:val="FF0000"/>
                <w:cs/>
              </w:rPr>
              <w:t>5.1 มีแผนการดำเนินงาน ควบคุม กำกับ และติดตามการพัฒนาคุณภาพระบบบริการอนามัยสิ่งแวดล้อม องค์กรปกครองส่วนท้องถิ่น (</w:t>
            </w:r>
            <w:r w:rsidRPr="005C5369">
              <w:rPr>
                <w:rFonts w:eastAsia="Calibri"/>
                <w:color w:val="FF0000"/>
              </w:rPr>
              <w:t>EHA</w:t>
            </w:r>
            <w:r w:rsidRPr="005C5369">
              <w:rPr>
                <w:rFonts w:eastAsia="Calibri"/>
                <w:color w:val="FF0000"/>
                <w:cs/>
              </w:rPr>
              <w:t>) และ</w:t>
            </w:r>
            <w:r w:rsidRPr="005C5369">
              <w:rPr>
                <w:rFonts w:eastAsia="Times New Roman"/>
                <w:color w:val="FF0000"/>
                <w:cs/>
              </w:rPr>
              <w:t>มีการส่งเสริม/สนับสนุนให้บุคลากรของหน่วยงานได้รับการพัฒนาศักยภาพ</w:t>
            </w:r>
            <w:r w:rsidRPr="005C5369">
              <w:rPr>
                <w:rFonts w:eastAsia="Calibri"/>
                <w:color w:val="FF0000"/>
                <w:cs/>
              </w:rPr>
              <w:t xml:space="preserve"> </w:t>
            </w:r>
            <w:r w:rsidRPr="005C5369">
              <w:rPr>
                <w:rFonts w:eastAsia="Times New Roman"/>
                <w:color w:val="FF0000"/>
                <w:cs/>
              </w:rPr>
              <w:t>และ</w:t>
            </w:r>
            <w:r w:rsidRPr="005C5369">
              <w:rPr>
                <w:rFonts w:eastAsia="Times New Roman"/>
                <w:color w:val="FF0000"/>
                <w:cs/>
              </w:rPr>
              <w:br/>
              <w:t>มีการถ่ายทอดสื่อสารนโยบาย</w:t>
            </w:r>
            <w:r w:rsidRPr="005C5369">
              <w:rPr>
                <w:rFonts w:eastAsia="Times New Roman"/>
                <w:color w:val="FF0000"/>
                <w:cs/>
              </w:rPr>
              <w:br/>
              <w:t>ให้หน่วยงานองค์กรปกครองส่วนท้องถิ่น</w:t>
            </w:r>
          </w:p>
          <w:p w:rsidR="00A73CC8" w:rsidRPr="005C5369" w:rsidRDefault="00A73CC8" w:rsidP="00F37D40">
            <w:pPr>
              <w:rPr>
                <w:rFonts w:eastAsia="Times New Roman"/>
                <w:color w:val="FF0000"/>
              </w:rPr>
            </w:pPr>
            <w:r w:rsidRPr="005C5369">
              <w:rPr>
                <w:rFonts w:eastAsia="Times New Roman"/>
                <w:color w:val="FF0000"/>
                <w:cs/>
              </w:rPr>
              <w:t>5.2 มีฐานข้อมูลการพัฒนาคุณภาพระบบบริการอนามัยสิ่งแวดล้อม องค์กรปกครองส่วนท้องถิ่นในพื้นที่รับผิดชอบ</w:t>
            </w:r>
          </w:p>
          <w:p w:rsidR="00A73CC8" w:rsidRPr="005C5369" w:rsidRDefault="00A73CC8" w:rsidP="00F37D40">
            <w:pPr>
              <w:rPr>
                <w:rFonts w:eastAsia="Times New Roman"/>
                <w:color w:val="FF0000"/>
                <w:cs/>
              </w:rPr>
            </w:pPr>
            <w:r w:rsidRPr="005C5369">
              <w:rPr>
                <w:rFonts w:eastAsia="Calibri"/>
                <w:color w:val="FF0000"/>
                <w:cs/>
              </w:rPr>
              <w:t>5.</w:t>
            </w:r>
            <w:r w:rsidRPr="005C5369">
              <w:rPr>
                <w:rFonts w:eastAsia="Calibri"/>
                <w:color w:val="FF0000"/>
              </w:rPr>
              <w:t>3</w:t>
            </w:r>
            <w:r w:rsidRPr="005C5369">
              <w:rPr>
                <w:rFonts w:eastAsia="Calibri"/>
                <w:color w:val="FF0000"/>
                <w:cs/>
              </w:rPr>
              <w:t xml:space="preserve"> ร้อยละ </w:t>
            </w:r>
            <w:r w:rsidRPr="005C5369">
              <w:rPr>
                <w:rFonts w:eastAsia="Calibri"/>
                <w:color w:val="FF0000"/>
              </w:rPr>
              <w:t>25</w:t>
            </w:r>
            <w:r w:rsidRPr="005C5369">
              <w:rPr>
                <w:rFonts w:eastAsia="Calibri"/>
                <w:color w:val="FF0000"/>
                <w:cs/>
              </w:rPr>
              <w:t xml:space="preserve"> ของ</w:t>
            </w:r>
            <w:r w:rsidRPr="005C5369">
              <w:rPr>
                <w:rFonts w:eastAsia="Times New Roman"/>
                <w:color w:val="FF0000"/>
                <w:cs/>
              </w:rPr>
              <w:t>องค์กรปกครองส่วนท้องถิ่น</w:t>
            </w:r>
            <w:r w:rsidRPr="005C5369">
              <w:rPr>
                <w:rFonts w:eastAsia="Calibri"/>
                <w:color w:val="FF0000"/>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eastAsia="Calibri"/>
                <w:color w:val="FF0000"/>
              </w:rPr>
              <w:t>EHA</w:t>
            </w:r>
            <w:r w:rsidRPr="005C5369">
              <w:rPr>
                <w:rFonts w:eastAsia="Calibri"/>
                <w:color w:val="FF0000"/>
                <w:cs/>
              </w:rPr>
              <w:t>)  ระดับพื้นฐานขึ้นไปประเด็นใดประเด็นหนึ่ง (ตามที่กรมอนามัยกำหนด)</w:t>
            </w:r>
          </w:p>
        </w:tc>
        <w:tc>
          <w:tcPr>
            <w:tcW w:w="3402" w:type="dxa"/>
          </w:tcPr>
          <w:p w:rsidR="00A73CC8" w:rsidRPr="005C5369" w:rsidRDefault="00A73CC8" w:rsidP="00F37D40">
            <w:pPr>
              <w:rPr>
                <w:rFonts w:eastAsia="Times New Roman"/>
                <w:color w:val="FF0000"/>
              </w:rPr>
            </w:pPr>
            <w:r w:rsidRPr="005C5369">
              <w:rPr>
                <w:rFonts w:eastAsia="Calibri"/>
                <w:color w:val="FF0000"/>
                <w:cs/>
              </w:rPr>
              <w:t>ผ่านเกณฑ์ระดับพื้นฐาน (ข้อ 5.1-5.2</w:t>
            </w:r>
            <w:r w:rsidRPr="005C5369">
              <w:rPr>
                <w:rFonts w:eastAsia="Times New Roman"/>
                <w:color w:val="FF0000"/>
                <w:cs/>
              </w:rPr>
              <w:t>)</w:t>
            </w:r>
          </w:p>
          <w:p w:rsidR="00A73CC8" w:rsidRPr="005C5369" w:rsidRDefault="00A73CC8" w:rsidP="00F37D40">
            <w:pPr>
              <w:rPr>
                <w:rFonts w:eastAsia="Calibri"/>
                <w:color w:val="FF0000"/>
                <w:cs/>
              </w:rPr>
            </w:pPr>
            <w:r w:rsidRPr="005C5369">
              <w:rPr>
                <w:rFonts w:eastAsia="Times New Roman"/>
                <w:color w:val="FF0000"/>
                <w:cs/>
              </w:rPr>
              <w:t>5.3 มีการส่งเสริม/สนับสนุนให้บุคลากรของหน่วยงานได้รับการพัฒนาศักยภาพด้านอนามัยสิ่งแวดล้อมอย่างน้อย</w:t>
            </w:r>
            <w:r w:rsidRPr="005C5369">
              <w:rPr>
                <w:rFonts w:eastAsia="Calibri"/>
                <w:color w:val="FF0000"/>
                <w:cs/>
              </w:rPr>
              <w:t xml:space="preserve"> </w:t>
            </w:r>
            <w:r w:rsidRPr="005C5369">
              <w:rPr>
                <w:rFonts w:eastAsia="Calibri"/>
                <w:color w:val="FF0000"/>
              </w:rPr>
              <w:t xml:space="preserve">1 </w:t>
            </w:r>
            <w:r w:rsidRPr="005C5369">
              <w:rPr>
                <w:rFonts w:eastAsia="Calibri"/>
                <w:color w:val="FF0000"/>
                <w:cs/>
              </w:rPr>
              <w:t xml:space="preserve">คน (เพื่อเป็นผู้ให้คำปรึกษา : </w:t>
            </w:r>
            <w:r w:rsidRPr="005C5369">
              <w:rPr>
                <w:rFonts w:eastAsia="Calibri"/>
                <w:color w:val="FF0000"/>
              </w:rPr>
              <w:t>Instructor</w:t>
            </w:r>
            <w:r w:rsidRPr="005C5369">
              <w:rPr>
                <w:rFonts w:eastAsia="Calibri"/>
                <w:color w:val="FF0000"/>
                <w:cs/>
              </w:rPr>
              <w:t>)</w:t>
            </w:r>
          </w:p>
          <w:p w:rsidR="00A73CC8" w:rsidRPr="005C5369" w:rsidRDefault="00A73CC8" w:rsidP="00F37D40">
            <w:pPr>
              <w:rPr>
                <w:rFonts w:eastAsia="Times New Roman"/>
                <w:color w:val="FF0000"/>
              </w:rPr>
            </w:pPr>
            <w:r w:rsidRPr="005C5369">
              <w:rPr>
                <w:rFonts w:eastAsia="Calibri"/>
                <w:color w:val="FF0000"/>
                <w:cs/>
              </w:rPr>
              <w:t xml:space="preserve">5.4 ร้อยละ </w:t>
            </w:r>
            <w:r w:rsidRPr="005C5369">
              <w:rPr>
                <w:rFonts w:eastAsia="Calibri"/>
                <w:color w:val="FF0000"/>
              </w:rPr>
              <w:t>50</w:t>
            </w:r>
            <w:r w:rsidRPr="005C5369">
              <w:rPr>
                <w:rFonts w:eastAsia="Calibri"/>
                <w:color w:val="FF0000"/>
                <w:cs/>
              </w:rPr>
              <w:t xml:space="preserve"> ของ</w:t>
            </w:r>
            <w:r w:rsidRPr="005C5369">
              <w:rPr>
                <w:rFonts w:eastAsia="Times New Roman"/>
                <w:color w:val="FF0000"/>
                <w:cs/>
              </w:rPr>
              <w:t>องค์กรปกครองส่วนท้องถิ่น</w:t>
            </w:r>
            <w:r w:rsidRPr="005C5369">
              <w:rPr>
                <w:rFonts w:eastAsia="Calibri"/>
                <w:color w:val="FF0000"/>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eastAsia="Calibri"/>
                <w:color w:val="FF0000"/>
              </w:rPr>
              <w:t>EHA</w:t>
            </w:r>
            <w:r w:rsidRPr="005C5369">
              <w:rPr>
                <w:rFonts w:eastAsia="Calibri"/>
                <w:color w:val="FF0000"/>
                <w:cs/>
              </w:rPr>
              <w:t>)  ระดับพื้นฐานขึ้นไปประเด็นใดประเด็นหนึ่ง (ตามที่กรมอนามัยกำหนด)</w:t>
            </w:r>
          </w:p>
          <w:p w:rsidR="00A73CC8" w:rsidRPr="005C5369" w:rsidRDefault="00A73CC8" w:rsidP="00F37D40">
            <w:pPr>
              <w:rPr>
                <w:rFonts w:eastAsia="Times New Roman"/>
                <w:color w:val="FF0000"/>
              </w:rPr>
            </w:pPr>
          </w:p>
          <w:p w:rsidR="00A73CC8" w:rsidRPr="005C5369" w:rsidRDefault="00A73CC8" w:rsidP="00F37D40">
            <w:pPr>
              <w:rPr>
                <w:rFonts w:eastAsia="Times New Roman"/>
                <w:color w:val="FF0000"/>
              </w:rPr>
            </w:pPr>
          </w:p>
          <w:p w:rsidR="00A73CC8" w:rsidRPr="005C5369" w:rsidRDefault="00A73CC8" w:rsidP="00F37D40">
            <w:pPr>
              <w:rPr>
                <w:rFonts w:eastAsia="Times New Roman"/>
                <w:color w:val="FF0000"/>
                <w:cs/>
              </w:rPr>
            </w:pPr>
          </w:p>
        </w:tc>
        <w:tc>
          <w:tcPr>
            <w:tcW w:w="3403" w:type="dxa"/>
            <w:gridSpan w:val="2"/>
          </w:tcPr>
          <w:p w:rsidR="00A73CC8" w:rsidRPr="005C5369" w:rsidRDefault="00A73CC8" w:rsidP="00F37D40">
            <w:pPr>
              <w:rPr>
                <w:rFonts w:eastAsia="Times New Roman"/>
                <w:color w:val="FF0000"/>
              </w:rPr>
            </w:pPr>
            <w:r w:rsidRPr="005C5369">
              <w:rPr>
                <w:rFonts w:eastAsia="Calibri"/>
                <w:color w:val="FF0000"/>
                <w:cs/>
              </w:rPr>
              <w:t>ผ่านเกณฑ์ระดับดี (ข้อ 5.1-5.3)</w:t>
            </w:r>
          </w:p>
          <w:p w:rsidR="00A73CC8" w:rsidRPr="005C5369" w:rsidRDefault="00A73CC8" w:rsidP="00F37D40">
            <w:pPr>
              <w:rPr>
                <w:rFonts w:eastAsia="Calibri"/>
                <w:color w:val="FF0000"/>
              </w:rPr>
            </w:pPr>
            <w:r w:rsidRPr="005C5369">
              <w:rPr>
                <w:rFonts w:eastAsia="Calibri"/>
                <w:color w:val="FF0000"/>
                <w:cs/>
              </w:rPr>
              <w:t>5.4 ร้อยละ 6</w:t>
            </w:r>
            <w:r w:rsidRPr="005C5369">
              <w:rPr>
                <w:rFonts w:eastAsia="Calibri"/>
                <w:color w:val="FF0000"/>
              </w:rPr>
              <w:t>0</w:t>
            </w:r>
            <w:r w:rsidRPr="005C5369">
              <w:rPr>
                <w:rFonts w:eastAsia="Calibri"/>
                <w:color w:val="FF0000"/>
                <w:cs/>
              </w:rPr>
              <w:t xml:space="preserve"> ของ</w:t>
            </w:r>
            <w:r w:rsidRPr="005C5369">
              <w:rPr>
                <w:rFonts w:eastAsia="Times New Roman"/>
                <w:color w:val="FF0000"/>
                <w:cs/>
              </w:rPr>
              <w:t>องค์กรปกครองส่วนท้องถิ่น</w:t>
            </w:r>
            <w:r w:rsidRPr="005C5369">
              <w:rPr>
                <w:rFonts w:eastAsia="Calibri"/>
                <w:color w:val="FF0000"/>
                <w:cs/>
              </w:rPr>
              <w:t xml:space="preserve"> (อปท.) ในพื้นที่ ผ่านการประเมินรับรองคุณภาพระบบบริการอนามัยสิ่งแวดล้อม องค์กรปกครองส่วนท้องถิ่น (</w:t>
            </w:r>
            <w:r w:rsidRPr="005C5369">
              <w:rPr>
                <w:rFonts w:eastAsia="Calibri"/>
                <w:color w:val="FF0000"/>
              </w:rPr>
              <w:t>EHA</w:t>
            </w:r>
            <w:r w:rsidRPr="005C5369">
              <w:rPr>
                <w:rFonts w:eastAsia="Calibri"/>
                <w:color w:val="FF0000"/>
                <w:cs/>
              </w:rPr>
              <w:t>)  ระดับพื้นฐานขึ้นไปประเด็นใดประเด็นหนึ่ง (ตามที่กรมอนามัยกำหนด)</w:t>
            </w:r>
          </w:p>
          <w:p w:rsidR="00A73CC8" w:rsidRPr="005C5369" w:rsidRDefault="00A73CC8" w:rsidP="00F37D40">
            <w:pPr>
              <w:rPr>
                <w:rFonts w:eastAsia="Times New Roman"/>
                <w:color w:val="FF0000"/>
                <w:cs/>
              </w:rPr>
            </w:pPr>
            <w:r w:rsidRPr="005C5369">
              <w:rPr>
                <w:rFonts w:eastAsia="Calibri"/>
                <w:color w:val="FF0000"/>
                <w:cs/>
              </w:rPr>
              <w:t>5.5 จังหวัด</w:t>
            </w:r>
            <w:r w:rsidRPr="005C5369">
              <w:rPr>
                <w:rFonts w:eastAsia="Times New Roman"/>
                <w:color w:val="FF0000"/>
                <w:cs/>
              </w:rPr>
              <w:t>มีองค์กรปกครองส่วนท้องถิ่น (</w:t>
            </w:r>
            <w:r w:rsidRPr="005C5369">
              <w:rPr>
                <w:rFonts w:eastAsia="Calibri"/>
                <w:color w:val="FF0000"/>
                <w:cs/>
              </w:rPr>
              <w:t>อปท.) อย่างน้อย 1 แห่ง ที่ขับเคลื่อน การพัฒนาคุณภาพระบบบริการอนามัยสิ่งแวดล้อมองค์กรปกครองส่วนท้องถิ่น (</w:t>
            </w:r>
            <w:r w:rsidRPr="005C5369">
              <w:rPr>
                <w:rFonts w:eastAsia="Calibri"/>
                <w:color w:val="FF0000"/>
              </w:rPr>
              <w:t>EHA</w:t>
            </w:r>
            <w:r w:rsidRPr="005C5369">
              <w:rPr>
                <w:rFonts w:eastAsia="Calibri"/>
                <w:color w:val="FF0000"/>
                <w:cs/>
              </w:rPr>
              <w:t xml:space="preserve">) ครบทั้ง 9 ประเด็นงาน </w:t>
            </w:r>
          </w:p>
        </w:tc>
      </w:tr>
      <w:tr w:rsidR="00A73CC8" w:rsidRPr="005C5369" w:rsidTr="00F37D40">
        <w:trPr>
          <w:jc w:val="center"/>
        </w:trPr>
        <w:tc>
          <w:tcPr>
            <w:tcW w:w="10207" w:type="dxa"/>
            <w:gridSpan w:val="4"/>
            <w:shd w:val="clear" w:color="auto" w:fill="D9D9D9"/>
          </w:tcPr>
          <w:p w:rsidR="00A73CC8" w:rsidRPr="005C5369" w:rsidRDefault="00A73CC8" w:rsidP="00F37D40">
            <w:pPr>
              <w:jc w:val="center"/>
              <w:rPr>
                <w:rFonts w:eastAsia="Calibri"/>
                <w:b/>
                <w:bCs/>
                <w:color w:val="FF0000"/>
                <w:cs/>
              </w:rPr>
            </w:pPr>
            <w:r w:rsidRPr="005C5369">
              <w:rPr>
                <w:rFonts w:eastAsia="Calibri"/>
                <w:b/>
                <w:bCs/>
                <w:color w:val="FF0000"/>
                <w:cs/>
              </w:rPr>
              <w:lastRenderedPageBreak/>
              <w:t>6. มีชุมชนที่มีศักยภาพในการจัดการด้านอนามัยสิ่งแวดล้อม</w:t>
            </w:r>
          </w:p>
        </w:tc>
      </w:tr>
      <w:tr w:rsidR="00A73CC8" w:rsidRPr="005C5369" w:rsidTr="00F37D40">
        <w:trPr>
          <w:trHeight w:val="1198"/>
          <w:jc w:val="center"/>
        </w:trPr>
        <w:tc>
          <w:tcPr>
            <w:tcW w:w="3402" w:type="dxa"/>
          </w:tcPr>
          <w:p w:rsidR="00A73CC8" w:rsidRPr="005C5369" w:rsidRDefault="00A73CC8" w:rsidP="00F37D40">
            <w:pPr>
              <w:rPr>
                <w:rFonts w:eastAsia="Times New Roman"/>
                <w:color w:val="FF0000"/>
                <w:cs/>
              </w:rPr>
            </w:pPr>
            <w:r w:rsidRPr="005C5369">
              <w:rPr>
                <w:rFonts w:eastAsia="Times New Roman"/>
                <w:color w:val="FF0000"/>
                <w:cs/>
              </w:rPr>
              <w:t>6.</w:t>
            </w:r>
            <w:r w:rsidRPr="005C5369">
              <w:rPr>
                <w:rFonts w:eastAsia="Times New Roman"/>
                <w:color w:val="FF0000"/>
              </w:rPr>
              <w:t>1</w:t>
            </w:r>
            <w:r w:rsidRPr="005C5369">
              <w:rPr>
                <w:rFonts w:eastAsia="Times New Roman"/>
                <w:color w:val="FF0000"/>
                <w:cs/>
              </w:rPr>
              <w:t xml:space="preserve"> มีแผนงานเพื่อขับเคลื่อนให้ตำบล    มีชุมชนที่มีศักยภาพในการจัดการด้านอนามัยสิ่งแวดล้อม            </w:t>
            </w:r>
          </w:p>
          <w:p w:rsidR="00A73CC8" w:rsidRPr="005C5369" w:rsidRDefault="00A73CC8" w:rsidP="00F37D40">
            <w:pPr>
              <w:rPr>
                <w:rFonts w:eastAsia="Times New Roman"/>
                <w:color w:val="FF0000"/>
              </w:rPr>
            </w:pPr>
            <w:r w:rsidRPr="005C5369">
              <w:rPr>
                <w:rFonts w:eastAsia="Times New Roman"/>
                <w:color w:val="FF0000"/>
                <w:cs/>
              </w:rPr>
              <w:t xml:space="preserve">6.2 </w:t>
            </w:r>
            <w:r w:rsidRPr="005C5369">
              <w:rPr>
                <w:color w:val="FF0000"/>
                <w:cs/>
              </w:rPr>
              <w:t xml:space="preserve">ร้อยละ 50 </w:t>
            </w:r>
            <w:r w:rsidRPr="005C5369">
              <w:rPr>
                <w:rFonts w:eastAsia="Times New Roman"/>
                <w:color w:val="FF0000"/>
                <w:cs/>
              </w:rPr>
              <w:t xml:space="preserve">ของตำบลมีชุมชนที่มีศักยภาพในการจัดการด้านอนามัยสิ่งแวดล้อม            </w:t>
            </w:r>
          </w:p>
          <w:p w:rsidR="00A73CC8" w:rsidRPr="005C5369" w:rsidRDefault="00A73CC8" w:rsidP="00F37D40">
            <w:pPr>
              <w:rPr>
                <w:rFonts w:eastAsia="Times New Roman"/>
                <w:color w:val="FF0000"/>
              </w:rPr>
            </w:pPr>
          </w:p>
        </w:tc>
        <w:tc>
          <w:tcPr>
            <w:tcW w:w="3433" w:type="dxa"/>
            <w:gridSpan w:val="2"/>
          </w:tcPr>
          <w:p w:rsidR="00A73CC8" w:rsidRPr="005C5369" w:rsidRDefault="00A73CC8" w:rsidP="00F37D40">
            <w:pPr>
              <w:rPr>
                <w:rFonts w:eastAsia="Times New Roman"/>
                <w:color w:val="FF0000"/>
              </w:rPr>
            </w:pPr>
            <w:r w:rsidRPr="005C5369">
              <w:rPr>
                <w:rFonts w:eastAsia="Calibri"/>
                <w:color w:val="FF0000"/>
                <w:cs/>
              </w:rPr>
              <w:t>ผ่านเกณฑ์ระดับพื้นฐาน (ข้อ 6.1)</w:t>
            </w:r>
          </w:p>
          <w:p w:rsidR="00A73CC8" w:rsidRPr="005C5369" w:rsidRDefault="00A73CC8" w:rsidP="00F37D40">
            <w:pPr>
              <w:rPr>
                <w:rFonts w:eastAsia="Times New Roman"/>
                <w:color w:val="FF0000"/>
              </w:rPr>
            </w:pPr>
            <w:r w:rsidRPr="005C5369">
              <w:rPr>
                <w:rFonts w:eastAsia="Times New Roman"/>
                <w:color w:val="FF0000"/>
                <w:cs/>
              </w:rPr>
              <w:t>6.2 มีการถอดบทเรียนการดำเนินงานตำบลมีชุมชนที่มีศักยภาพในการจัดการด้านอนามัยสิ่งแวดล้อม</w:t>
            </w:r>
          </w:p>
          <w:p w:rsidR="00A73CC8" w:rsidRPr="005C5369" w:rsidRDefault="00A73CC8" w:rsidP="00F37D40">
            <w:pPr>
              <w:rPr>
                <w:rFonts w:eastAsia="Times New Roman"/>
                <w:color w:val="FF0000"/>
              </w:rPr>
            </w:pPr>
            <w:r w:rsidRPr="005C5369">
              <w:rPr>
                <w:rFonts w:eastAsia="Times New Roman"/>
                <w:color w:val="FF0000"/>
                <w:cs/>
              </w:rPr>
              <w:t xml:space="preserve">6.3 </w:t>
            </w:r>
            <w:r w:rsidRPr="005C5369">
              <w:rPr>
                <w:color w:val="FF0000"/>
                <w:cs/>
              </w:rPr>
              <w:t xml:space="preserve">ร้อยละ </w:t>
            </w:r>
            <w:r w:rsidRPr="005C5369">
              <w:rPr>
                <w:color w:val="FF0000"/>
              </w:rPr>
              <w:t>60</w:t>
            </w:r>
            <w:r w:rsidRPr="005C5369">
              <w:rPr>
                <w:color w:val="FF0000"/>
                <w:cs/>
              </w:rPr>
              <w:t xml:space="preserve"> </w:t>
            </w:r>
            <w:r w:rsidRPr="005C5369">
              <w:rPr>
                <w:rFonts w:eastAsia="Times New Roman"/>
                <w:color w:val="FF0000"/>
                <w:cs/>
              </w:rPr>
              <w:t xml:space="preserve">ของตำบลมีชุมชนที่มีศักยภาพในการจัดการอนามัยสิ่งแวดล้อม </w:t>
            </w:r>
          </w:p>
          <w:p w:rsidR="00A73CC8" w:rsidRPr="005C5369" w:rsidRDefault="00A73CC8" w:rsidP="00F37D40">
            <w:pPr>
              <w:rPr>
                <w:rFonts w:eastAsia="Times New Roman"/>
                <w:color w:val="FF0000"/>
                <w:cs/>
              </w:rPr>
            </w:pPr>
          </w:p>
        </w:tc>
        <w:tc>
          <w:tcPr>
            <w:tcW w:w="3372" w:type="dxa"/>
          </w:tcPr>
          <w:p w:rsidR="00A73CC8" w:rsidRPr="005C5369" w:rsidRDefault="00A73CC8" w:rsidP="00F37D40">
            <w:pPr>
              <w:rPr>
                <w:rFonts w:eastAsia="Times New Roman"/>
                <w:color w:val="FF0000"/>
              </w:rPr>
            </w:pPr>
            <w:r w:rsidRPr="005C5369">
              <w:rPr>
                <w:rFonts w:eastAsia="Calibri"/>
                <w:color w:val="FF0000"/>
                <w:cs/>
              </w:rPr>
              <w:t>ผ่านเกณฑ์ระดับดี (ข้อ 6.1</w:t>
            </w:r>
            <w:r w:rsidRPr="005C5369">
              <w:rPr>
                <w:rFonts w:eastAsia="Times New Roman"/>
                <w:color w:val="FF0000"/>
                <w:cs/>
              </w:rPr>
              <w:t>-</w:t>
            </w:r>
            <w:r w:rsidRPr="005C5369">
              <w:rPr>
                <w:rFonts w:eastAsia="Times New Roman"/>
                <w:color w:val="FF0000"/>
              </w:rPr>
              <w:t>6</w:t>
            </w:r>
            <w:r w:rsidRPr="005C5369">
              <w:rPr>
                <w:rFonts w:eastAsia="Times New Roman"/>
                <w:color w:val="FF0000"/>
                <w:cs/>
              </w:rPr>
              <w:t>.</w:t>
            </w:r>
            <w:r w:rsidRPr="005C5369">
              <w:rPr>
                <w:rFonts w:eastAsia="Times New Roman"/>
                <w:color w:val="FF0000"/>
              </w:rPr>
              <w:t>2</w:t>
            </w:r>
            <w:r w:rsidRPr="005C5369">
              <w:rPr>
                <w:rFonts w:eastAsia="Times New Roman"/>
                <w:color w:val="FF0000"/>
                <w:cs/>
              </w:rPr>
              <w:t>)</w:t>
            </w:r>
          </w:p>
          <w:p w:rsidR="00A73CC8" w:rsidRPr="005C5369" w:rsidRDefault="00A73CC8" w:rsidP="00F37D40">
            <w:pPr>
              <w:rPr>
                <w:rFonts w:eastAsia="Times New Roman"/>
                <w:color w:val="FF0000"/>
              </w:rPr>
            </w:pPr>
            <w:r w:rsidRPr="005C5369">
              <w:rPr>
                <w:rFonts w:eastAsia="Times New Roman"/>
                <w:color w:val="FF0000"/>
                <w:cs/>
              </w:rPr>
              <w:t xml:space="preserve">6.3 </w:t>
            </w:r>
            <w:r w:rsidRPr="005C5369">
              <w:rPr>
                <w:color w:val="FF0000"/>
                <w:cs/>
              </w:rPr>
              <w:t xml:space="preserve">ร้อยละ </w:t>
            </w:r>
            <w:r w:rsidRPr="005C5369">
              <w:rPr>
                <w:color w:val="FF0000"/>
              </w:rPr>
              <w:t>70</w:t>
            </w:r>
            <w:r w:rsidRPr="005C5369">
              <w:rPr>
                <w:rFonts w:eastAsia="Times New Roman"/>
                <w:color w:val="FF0000"/>
                <w:cs/>
              </w:rPr>
              <w:t xml:space="preserve"> ของตำบลมีชุมชนที่มีศักยภาพในการจัดการอนามัยสิ่งแวดล้อม </w:t>
            </w:r>
          </w:p>
          <w:p w:rsidR="00A73CC8" w:rsidRPr="005C5369" w:rsidRDefault="00A73CC8" w:rsidP="00F37D40">
            <w:pPr>
              <w:rPr>
                <w:rFonts w:eastAsia="Times New Roman"/>
                <w:color w:val="FF0000"/>
                <w:cs/>
              </w:rPr>
            </w:pPr>
            <w:r w:rsidRPr="005C5369">
              <w:rPr>
                <w:rFonts w:eastAsia="Times New Roman"/>
                <w:color w:val="FF0000"/>
                <w:cs/>
              </w:rPr>
              <w:t xml:space="preserve">6.4 ร้อยละ 5 ของตำบลมีชุมชนที่มีนวัตกรรมด้านอนามัยสิ่งแวดล้อมตามบริบทของพื้นที่ </w:t>
            </w:r>
          </w:p>
        </w:tc>
      </w:tr>
    </w:tbl>
    <w:p w:rsidR="00A73CC8" w:rsidRPr="005C5369" w:rsidRDefault="00A73CC8">
      <w:pPr>
        <w:rPr>
          <w:rFonts w:ascii="TH SarabunPSK" w:hAnsi="TH SarabunPSK" w:cs="TH SarabunPSK"/>
          <w:sz w:val="32"/>
          <w:szCs w:val="32"/>
        </w:rPr>
      </w:pPr>
    </w:p>
    <w:p w:rsidR="003B539A" w:rsidRPr="005C5369" w:rsidRDefault="003B539A">
      <w:pPr>
        <w:rPr>
          <w:rFonts w:ascii="TH SarabunPSK" w:hAnsi="TH SarabunPSK" w:cs="TH SarabunPSK"/>
          <w:sz w:val="32"/>
          <w:szCs w:val="32"/>
        </w:rPr>
      </w:pPr>
    </w:p>
    <w:p w:rsidR="003B539A" w:rsidRPr="005C5369" w:rsidRDefault="003B539A">
      <w:pPr>
        <w:rPr>
          <w:rFonts w:ascii="TH SarabunPSK" w:hAnsi="TH SarabunPSK" w:cs="TH SarabunPSK"/>
          <w:sz w:val="32"/>
          <w:szCs w:val="32"/>
        </w:rPr>
      </w:pPr>
    </w:p>
    <w:p w:rsidR="0096205A" w:rsidRPr="005C5369" w:rsidRDefault="0096205A">
      <w:pPr>
        <w:rPr>
          <w:rFonts w:ascii="TH SarabunPSK" w:hAnsi="TH SarabunPSK" w:cs="TH SarabunPSK"/>
          <w:sz w:val="32"/>
          <w:szCs w:val="32"/>
        </w:rPr>
      </w:pPr>
    </w:p>
    <w:p w:rsidR="0096205A" w:rsidRDefault="0096205A">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Default="00802672">
      <w:pPr>
        <w:rPr>
          <w:rFonts w:ascii="TH SarabunPSK" w:hAnsi="TH SarabunPSK" w:cs="TH SarabunPSK"/>
          <w:sz w:val="32"/>
          <w:szCs w:val="32"/>
        </w:rPr>
      </w:pPr>
    </w:p>
    <w:p w:rsidR="00802672" w:rsidRPr="005C5369" w:rsidRDefault="00802672">
      <w:pPr>
        <w:rPr>
          <w:rFonts w:ascii="TH SarabunPSK" w:hAnsi="TH SarabunPSK" w:cs="TH SarabunPSK"/>
          <w:sz w:val="32"/>
          <w:szCs w:val="32"/>
        </w:rPr>
      </w:pPr>
    </w:p>
    <w:tbl>
      <w:tblPr>
        <w:tblStyle w:val="TableGrid"/>
        <w:tblW w:w="10031" w:type="dxa"/>
        <w:tblLook w:val="04A0" w:firstRow="1" w:lastRow="0" w:firstColumn="1" w:lastColumn="0" w:noHBand="0" w:noVBand="1"/>
      </w:tblPr>
      <w:tblGrid>
        <w:gridCol w:w="2660"/>
        <w:gridCol w:w="7371"/>
      </w:tblGrid>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lastRenderedPageBreak/>
              <w:t>หมวด</w:t>
            </w:r>
          </w:p>
        </w:tc>
        <w:tc>
          <w:tcPr>
            <w:tcW w:w="7371" w:type="dxa"/>
          </w:tcPr>
          <w:p w:rsidR="001265D6" w:rsidRPr="005C5369" w:rsidRDefault="001265D6" w:rsidP="00F37D40">
            <w:pPr>
              <w:rPr>
                <w:b/>
                <w:bCs/>
                <w:color w:val="000000" w:themeColor="text1"/>
              </w:rPr>
            </w:pPr>
            <w:r w:rsidRPr="005C5369">
              <w:rPr>
                <w:b/>
                <w:bCs/>
                <w:color w:val="000000" w:themeColor="text1"/>
              </w:rPr>
              <w:t xml:space="preserve">Service Excellence </w:t>
            </w:r>
            <w:r w:rsidRPr="005C5369">
              <w:rPr>
                <w:b/>
                <w:bCs/>
                <w:color w:val="000000" w:themeColor="text1"/>
                <w:cs/>
              </w:rPr>
              <w:t>(ยุทธศาสตร์ด้านบริการเป็นเลิศ)</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แผนที่</w:t>
            </w:r>
          </w:p>
        </w:tc>
        <w:tc>
          <w:tcPr>
            <w:tcW w:w="7371" w:type="dxa"/>
          </w:tcPr>
          <w:p w:rsidR="001265D6" w:rsidRPr="005C5369" w:rsidRDefault="001265D6" w:rsidP="00F37D40">
            <w:pPr>
              <w:rPr>
                <w:b/>
                <w:bCs/>
                <w:color w:val="000000" w:themeColor="text1"/>
                <w:cs/>
              </w:rPr>
            </w:pPr>
            <w:r w:rsidRPr="005C5369">
              <w:rPr>
                <w:b/>
                <w:bCs/>
                <w:color w:val="000000" w:themeColor="text1"/>
              </w:rPr>
              <w:t>9</w:t>
            </w:r>
            <w:r w:rsidRPr="005C5369">
              <w:rPr>
                <w:b/>
                <w:bCs/>
                <w:color w:val="000000" w:themeColor="text1"/>
                <w:cs/>
              </w:rPr>
              <w:t>. อุตสาหกรรมทางการแพทย์</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โครงการที่</w:t>
            </w:r>
          </w:p>
        </w:tc>
        <w:tc>
          <w:tcPr>
            <w:tcW w:w="7371" w:type="dxa"/>
          </w:tcPr>
          <w:p w:rsidR="001265D6" w:rsidRPr="005C5369" w:rsidRDefault="001265D6" w:rsidP="00F37D40">
            <w:pPr>
              <w:rPr>
                <w:b/>
                <w:bCs/>
                <w:color w:val="000000" w:themeColor="text1"/>
              </w:rPr>
            </w:pPr>
            <w:r w:rsidRPr="005C5369">
              <w:rPr>
                <w:b/>
                <w:bCs/>
                <w:color w:val="000000" w:themeColor="text1"/>
              </w:rPr>
              <w:t>1</w:t>
            </w:r>
            <w:r w:rsidRPr="005C5369">
              <w:rPr>
                <w:b/>
                <w:bCs/>
                <w:color w:val="000000" w:themeColor="text1"/>
                <w:cs/>
              </w:rPr>
              <w:t xml:space="preserve">. โครงการพัฒนาการท่องเที่ยวเชิงสุขภาพและการแพทย์ </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ระดับการแสดงผล</w:t>
            </w:r>
          </w:p>
        </w:tc>
        <w:tc>
          <w:tcPr>
            <w:tcW w:w="7371" w:type="dxa"/>
          </w:tcPr>
          <w:p w:rsidR="001265D6" w:rsidRPr="005C5369" w:rsidRDefault="001265D6" w:rsidP="00F37D40">
            <w:pPr>
              <w:rPr>
                <w:b/>
                <w:bCs/>
                <w:color w:val="000000" w:themeColor="text1"/>
                <w:cs/>
              </w:rPr>
            </w:pPr>
            <w:r w:rsidRPr="005C5369">
              <w:rPr>
                <w:b/>
                <w:bCs/>
                <w:color w:val="000000" w:themeColor="text1"/>
                <w:cs/>
              </w:rPr>
              <w:t>เขต</w:t>
            </w:r>
            <w:r w:rsidRPr="005C5369">
              <w:rPr>
                <w:b/>
                <w:bCs/>
                <w:color w:val="000000" w:themeColor="text1"/>
              </w:rPr>
              <w:t>,</w:t>
            </w:r>
            <w:r w:rsidRPr="005C5369">
              <w:rPr>
                <w:b/>
                <w:bCs/>
                <w:color w:val="000000" w:themeColor="text1"/>
                <w:cs/>
              </w:rPr>
              <w:t>ประเทศ</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ชื่อตัวชี้วัด</w:t>
            </w:r>
          </w:p>
        </w:tc>
        <w:tc>
          <w:tcPr>
            <w:tcW w:w="7371" w:type="dxa"/>
          </w:tcPr>
          <w:p w:rsidR="001265D6" w:rsidRPr="005C5369" w:rsidRDefault="001265D6" w:rsidP="00F37D40">
            <w:pPr>
              <w:rPr>
                <w:b/>
                <w:bCs/>
                <w:color w:val="000000" w:themeColor="text1"/>
                <w:cs/>
              </w:rPr>
            </w:pPr>
            <w:r w:rsidRPr="005C5369">
              <w:rPr>
                <w:b/>
                <w:bCs/>
                <w:color w:val="000000" w:themeColor="text1"/>
              </w:rPr>
              <w:t xml:space="preserve">40. </w:t>
            </w:r>
            <w:r w:rsidRPr="005C5369">
              <w:rPr>
                <w:b/>
                <w:bCs/>
                <w:color w:val="000000" w:themeColor="text1"/>
                <w:cs/>
              </w:rPr>
              <w:t>ระดับความสำเร็จในการพัฒนาเมืองสมุนไพร</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คำนิยาม</w:t>
            </w:r>
          </w:p>
        </w:tc>
        <w:tc>
          <w:tcPr>
            <w:tcW w:w="7371" w:type="dxa"/>
          </w:tcPr>
          <w:p w:rsidR="001265D6" w:rsidRPr="005C5369" w:rsidRDefault="001265D6" w:rsidP="00F37D40">
            <w:pPr>
              <w:rPr>
                <w:color w:val="000000" w:themeColor="text1"/>
              </w:rPr>
            </w:pPr>
            <w:r w:rsidRPr="005C5369">
              <w:rPr>
                <w:b/>
                <w:bCs/>
                <w:color w:val="000000" w:themeColor="text1"/>
                <w:cs/>
              </w:rPr>
              <w:t xml:space="preserve">ระดับความสำเร็จ </w:t>
            </w:r>
            <w:r w:rsidRPr="005C5369">
              <w:rPr>
                <w:color w:val="000000" w:themeColor="text1"/>
                <w:cs/>
              </w:rPr>
              <w:t xml:space="preserve">หมายถึง ความสำเร็จของเกณฑ์วัดการพัฒนาเมืองสมุนไพรที่นำเกณฑ์ประเมินการพัฒนาเมืองสมุนไพร ซึ่งกำหนดโดยกรมการแพทย์แผนไทยและการแพทย์ทางเลือก เพื่อใช้ประเมินระดับความสำเร็จ </w:t>
            </w:r>
          </w:p>
          <w:p w:rsidR="001265D6" w:rsidRPr="005C5369" w:rsidRDefault="001265D6" w:rsidP="00F37D40">
            <w:pPr>
              <w:rPr>
                <w:color w:val="000000" w:themeColor="text1"/>
              </w:rPr>
            </w:pPr>
            <w:r w:rsidRPr="005C5369">
              <w:rPr>
                <w:b/>
                <w:bCs/>
                <w:color w:val="000000" w:themeColor="text1"/>
                <w:cs/>
              </w:rPr>
              <w:t>เมืองสมุนไพร</w:t>
            </w:r>
            <w:r w:rsidRPr="005C5369">
              <w:rPr>
                <w:color w:val="000000" w:themeColor="text1"/>
                <w:cs/>
              </w:rPr>
              <w:t xml:space="preserve"> หมายถึง ภาพจําลองของโครงการที่เป็นรูปธรรมภายใต้แผนแม่บทแห่งชาติ ว่าด้วยการพัฒนาสมุนไพรไทย ฉบับที่ </w:t>
            </w:r>
            <w:r w:rsidRPr="005C5369">
              <w:rPr>
                <w:color w:val="000000" w:themeColor="text1"/>
              </w:rPr>
              <w:t xml:space="preserve">1 </w:t>
            </w:r>
            <w:r w:rsidRPr="005C5369">
              <w:rPr>
                <w:color w:val="000000" w:themeColor="text1"/>
                <w:cs/>
              </w:rPr>
              <w:t xml:space="preserve">พ.ศ. </w:t>
            </w:r>
            <w:r w:rsidRPr="005C5369">
              <w:rPr>
                <w:color w:val="000000" w:themeColor="text1"/>
              </w:rPr>
              <w:t xml:space="preserve">2560 </w:t>
            </w:r>
            <w:r w:rsidRPr="005C5369">
              <w:rPr>
                <w:color w:val="000000" w:themeColor="text1"/>
                <w:cs/>
              </w:rPr>
              <w:t xml:space="preserve">– </w:t>
            </w:r>
            <w:r w:rsidRPr="005C5369">
              <w:rPr>
                <w:color w:val="000000" w:themeColor="text1"/>
              </w:rPr>
              <w:t xml:space="preserve">2564 </w:t>
            </w:r>
            <w:r w:rsidRPr="005C5369">
              <w:rPr>
                <w:color w:val="000000" w:themeColor="text1"/>
                <w:cs/>
              </w:rPr>
              <w:t>โดยมุ่งเน้นให้พื้นที่เกิดการพัฒนาในระดับภูมิภาคโดยมุ่งเน้นให้เกิดการพัฒนาสมุนไพรอย่างครบวงจรตั้งแต่ต้นทาง กลางทาง และปลายทาง ทั้งการปลูกสมุนไพร การแปรรูป และการทำเป็นผลิตภัณฑ์ที่สามารถนำไปใช้ประโยชน์ได้หลากหลาย สร้างมูลค่าทางเศรษฐกิจและสร้างการเติบโตของชุมชนอย่างยั่งยืน ทั้งนี้อาศัยกลไกของประชารัฐและความร่วมมือจากทุกภาคส่วนเป็นกลไกสำคัญในการขับเคลื่อนงานพัฒนาเมืองสมุนไพร (</w:t>
            </w:r>
            <w:r w:rsidRPr="005C5369">
              <w:rPr>
                <w:color w:val="000000" w:themeColor="text1"/>
              </w:rPr>
              <w:t>Herbal City</w:t>
            </w:r>
            <w:r w:rsidRPr="005C5369">
              <w:rPr>
                <w:color w:val="000000" w:themeColor="text1"/>
                <w:cs/>
              </w:rPr>
              <w:t xml:space="preserve">) โดยมีแนวทางการดําเนินงานภายใต้ </w:t>
            </w:r>
            <w:r w:rsidRPr="005C5369">
              <w:rPr>
                <w:color w:val="000000" w:themeColor="text1"/>
              </w:rPr>
              <w:t xml:space="preserve">4 </w:t>
            </w:r>
            <w:r w:rsidRPr="005C5369">
              <w:rPr>
                <w:color w:val="000000" w:themeColor="text1"/>
                <w:cs/>
              </w:rPr>
              <w:t xml:space="preserve">มาตรการ ดังนี้  </w:t>
            </w:r>
          </w:p>
          <w:p w:rsidR="001265D6" w:rsidRPr="005C5369" w:rsidRDefault="001265D6" w:rsidP="00F37D40">
            <w:pPr>
              <w:rPr>
                <w:color w:val="000000" w:themeColor="text1"/>
              </w:rPr>
            </w:pPr>
            <w:r w:rsidRPr="005C5369">
              <w:rPr>
                <w:color w:val="000000" w:themeColor="text1"/>
                <w:cs/>
              </w:rPr>
              <w:t xml:space="preserve">มาตรการที่ </w:t>
            </w:r>
            <w:r w:rsidRPr="005C5369">
              <w:rPr>
                <w:color w:val="000000" w:themeColor="text1"/>
              </w:rPr>
              <w:t xml:space="preserve">1 </w:t>
            </w:r>
            <w:r w:rsidRPr="005C5369">
              <w:rPr>
                <w:color w:val="000000" w:themeColor="text1"/>
                <w:cs/>
              </w:rPr>
              <w:t xml:space="preserve">สร้างความเข้มแข็งของการบริหารและนโยบายของรัฐเพื่อการขับเคลื่อน พื้นที่ฐานรากอย่างยั่งยืน </w:t>
            </w:r>
          </w:p>
          <w:p w:rsidR="001265D6" w:rsidRPr="005C5369" w:rsidRDefault="001265D6" w:rsidP="00F37D40">
            <w:pPr>
              <w:rPr>
                <w:color w:val="000000" w:themeColor="text1"/>
              </w:rPr>
            </w:pPr>
            <w:r w:rsidRPr="005C5369">
              <w:rPr>
                <w:color w:val="000000" w:themeColor="text1"/>
                <w:cs/>
              </w:rPr>
              <w:t xml:space="preserve">มาตรการที่ </w:t>
            </w:r>
            <w:r w:rsidRPr="005C5369">
              <w:rPr>
                <w:color w:val="000000" w:themeColor="text1"/>
              </w:rPr>
              <w:t xml:space="preserve">2 </w:t>
            </w:r>
            <w:r w:rsidRPr="005C5369">
              <w:rPr>
                <w:color w:val="000000" w:themeColor="text1"/>
                <w:cs/>
              </w:rPr>
              <w:t xml:space="preserve">พัฒนาวัตถุดิบสมุนไพรยกระดับมูลค่าผลผลิตให้กับเกษตรกร </w:t>
            </w:r>
          </w:p>
          <w:p w:rsidR="001265D6" w:rsidRPr="005C5369" w:rsidRDefault="001265D6" w:rsidP="00F37D40">
            <w:pPr>
              <w:rPr>
                <w:color w:val="000000" w:themeColor="text1"/>
              </w:rPr>
            </w:pPr>
            <w:r w:rsidRPr="005C5369">
              <w:rPr>
                <w:color w:val="000000" w:themeColor="text1"/>
                <w:cs/>
              </w:rPr>
              <w:t xml:space="preserve">มาตรการที่ </w:t>
            </w:r>
            <w:r w:rsidRPr="005C5369">
              <w:rPr>
                <w:color w:val="000000" w:themeColor="text1"/>
              </w:rPr>
              <w:t xml:space="preserve">3 </w:t>
            </w:r>
            <w:r w:rsidRPr="005C5369">
              <w:rPr>
                <w:color w:val="000000" w:themeColor="text1"/>
                <w:cs/>
              </w:rPr>
              <w:t xml:space="preserve">ขยายช่องทางการใช้ประโยชน์เพิ่มมูลค่าและการตลาด  </w:t>
            </w:r>
          </w:p>
          <w:p w:rsidR="001265D6" w:rsidRPr="005C5369" w:rsidRDefault="001265D6" w:rsidP="00F37D40">
            <w:pPr>
              <w:rPr>
                <w:color w:val="000000" w:themeColor="text1"/>
              </w:rPr>
            </w:pPr>
            <w:r w:rsidRPr="005C5369">
              <w:rPr>
                <w:color w:val="000000" w:themeColor="text1"/>
                <w:cs/>
              </w:rPr>
              <w:t xml:space="preserve">มาตรการที่ </w:t>
            </w:r>
            <w:r w:rsidRPr="005C5369">
              <w:rPr>
                <w:color w:val="000000" w:themeColor="text1"/>
              </w:rPr>
              <w:t xml:space="preserve">4 </w:t>
            </w:r>
            <w:r w:rsidRPr="005C5369">
              <w:rPr>
                <w:color w:val="000000" w:themeColor="text1"/>
                <w:cs/>
              </w:rPr>
              <w:t xml:space="preserve">ส่งเสริมการใช้สมุนไพรในระบบบริการ </w:t>
            </w:r>
          </w:p>
          <w:p w:rsidR="001265D6" w:rsidRPr="005C5369" w:rsidRDefault="001265D6" w:rsidP="00F37D40">
            <w:pPr>
              <w:rPr>
                <w:color w:val="000000" w:themeColor="text1"/>
              </w:rPr>
            </w:pPr>
            <w:r w:rsidRPr="005C5369">
              <w:rPr>
                <w:color w:val="000000" w:themeColor="text1"/>
                <w:cs/>
              </w:rPr>
              <w:t xml:space="preserve">  ปัจจุบันมีการดำเนินการโครงการพัฒนาเมืองสมุนไพรทั้งสิ้น 13 จังหวัด ซึ่งมีการดำเนินงาน 2 ระยะ ได้แก่ ระยะที่ 1 ดำเนินการนำร่อง ตั้งแต่ปี พ.ศ.2559 - 2560 ใน 4 จังหวัด ได้แก่ จังหวัดเชียงราย (เขตสุขภาพที่ </w:t>
            </w:r>
            <w:r w:rsidRPr="005C5369">
              <w:rPr>
                <w:color w:val="000000" w:themeColor="text1"/>
              </w:rPr>
              <w:t>1</w:t>
            </w:r>
            <w:r w:rsidRPr="005C5369">
              <w:rPr>
                <w:color w:val="000000" w:themeColor="text1"/>
                <w:cs/>
              </w:rPr>
              <w:t xml:space="preserve">) จังหวัดปราจีนบุรี (เขตสุขภาพที่ </w:t>
            </w:r>
            <w:r w:rsidRPr="005C5369">
              <w:rPr>
                <w:color w:val="000000" w:themeColor="text1"/>
              </w:rPr>
              <w:t>6</w:t>
            </w:r>
            <w:r w:rsidRPr="005C5369">
              <w:rPr>
                <w:color w:val="000000" w:themeColor="text1"/>
                <w:cs/>
              </w:rPr>
              <w:t xml:space="preserve">) จังหวัดสกลนคร (เขตสุขภาพที่ </w:t>
            </w:r>
            <w:r w:rsidRPr="005C5369">
              <w:rPr>
                <w:color w:val="000000" w:themeColor="text1"/>
              </w:rPr>
              <w:t>8</w:t>
            </w:r>
            <w:r w:rsidRPr="005C5369">
              <w:rPr>
                <w:color w:val="000000" w:themeColor="text1"/>
                <w:cs/>
              </w:rPr>
              <w:t xml:space="preserve">) จังหวัดสุราษฎร์ธานี (เขตสุขภาพที่ </w:t>
            </w:r>
            <w:r w:rsidRPr="005C5369">
              <w:rPr>
                <w:color w:val="000000" w:themeColor="text1"/>
              </w:rPr>
              <w:t>11</w:t>
            </w:r>
            <w:r w:rsidRPr="005C5369">
              <w:rPr>
                <w:color w:val="000000" w:themeColor="text1"/>
                <w:cs/>
              </w:rPr>
              <w:t xml:space="preserve">) และระยะที่ 2 ดำเนินการส่วนขยาย ตั้งแต่ปี พ.ศ.2561 ใน 9 จังหวัด ได้แก่ จังหวัดพิษณุโลก (เขตสุขภาพที่ </w:t>
            </w:r>
            <w:r w:rsidRPr="005C5369">
              <w:rPr>
                <w:color w:val="000000" w:themeColor="text1"/>
              </w:rPr>
              <w:t>2</w:t>
            </w:r>
            <w:r w:rsidRPr="005C5369">
              <w:rPr>
                <w:color w:val="000000" w:themeColor="text1"/>
                <w:cs/>
              </w:rPr>
              <w:t xml:space="preserve">)  จังหวัดอุทัยธานี (เขตสุขภาพที่ </w:t>
            </w:r>
            <w:r w:rsidRPr="005C5369">
              <w:rPr>
                <w:color w:val="000000" w:themeColor="text1"/>
              </w:rPr>
              <w:t>3</w:t>
            </w:r>
            <w:r w:rsidRPr="005C5369">
              <w:rPr>
                <w:color w:val="000000" w:themeColor="text1"/>
                <w:cs/>
              </w:rPr>
              <w:t xml:space="preserve">)  จังหวัดสระบุรี (เขตสุขภาพที่ </w:t>
            </w:r>
            <w:r w:rsidRPr="005C5369">
              <w:rPr>
                <w:color w:val="000000" w:themeColor="text1"/>
              </w:rPr>
              <w:t>4</w:t>
            </w:r>
            <w:r w:rsidRPr="005C5369">
              <w:rPr>
                <w:color w:val="000000" w:themeColor="text1"/>
                <w:cs/>
              </w:rPr>
              <w:t xml:space="preserve">)  จังหวัดนครปฐม (เขตสุขภาพที่ </w:t>
            </w:r>
            <w:r w:rsidRPr="005C5369">
              <w:rPr>
                <w:color w:val="000000" w:themeColor="text1"/>
              </w:rPr>
              <w:t>5</w:t>
            </w:r>
            <w:r w:rsidRPr="005C5369">
              <w:rPr>
                <w:color w:val="000000" w:themeColor="text1"/>
                <w:cs/>
              </w:rPr>
              <w:t xml:space="preserve">)  จังหวัดจันทบุรี (เขตสุขภาพที่ </w:t>
            </w:r>
            <w:r w:rsidRPr="005C5369">
              <w:rPr>
                <w:color w:val="000000" w:themeColor="text1"/>
              </w:rPr>
              <w:t>6</w:t>
            </w:r>
            <w:r w:rsidRPr="005C5369">
              <w:rPr>
                <w:color w:val="000000" w:themeColor="text1"/>
                <w:cs/>
              </w:rPr>
              <w:t xml:space="preserve">)  จังหวัดมหาสารคาม (เขตสุขภาพที่ </w:t>
            </w:r>
            <w:r w:rsidRPr="005C5369">
              <w:rPr>
                <w:color w:val="000000" w:themeColor="text1"/>
              </w:rPr>
              <w:t>7</w:t>
            </w:r>
            <w:r w:rsidRPr="005C5369">
              <w:rPr>
                <w:color w:val="000000" w:themeColor="text1"/>
                <w:cs/>
              </w:rPr>
              <w:t xml:space="preserve">) จังหวัดสุรินทร์ (เขตสุขภาพที่ </w:t>
            </w:r>
            <w:r w:rsidRPr="005C5369">
              <w:rPr>
                <w:color w:val="000000" w:themeColor="text1"/>
              </w:rPr>
              <w:t>9</w:t>
            </w:r>
            <w:r w:rsidRPr="005C5369">
              <w:rPr>
                <w:color w:val="000000" w:themeColor="text1"/>
                <w:cs/>
              </w:rPr>
              <w:t xml:space="preserve">) จังหวัดอํานาจเจริญ (เขตสุขภาพที่ </w:t>
            </w:r>
            <w:r w:rsidRPr="005C5369">
              <w:rPr>
                <w:color w:val="000000" w:themeColor="text1"/>
              </w:rPr>
              <w:t>10</w:t>
            </w:r>
            <w:r w:rsidRPr="005C5369">
              <w:rPr>
                <w:color w:val="000000" w:themeColor="text1"/>
                <w:cs/>
              </w:rPr>
              <w:t xml:space="preserve">) และจังหวัดสงขลา (เขตสุขภาพที่ </w:t>
            </w:r>
            <w:r w:rsidRPr="005C5369">
              <w:rPr>
                <w:color w:val="000000" w:themeColor="text1"/>
              </w:rPr>
              <w:t>12</w:t>
            </w:r>
            <w:r w:rsidRPr="005C5369">
              <w:rPr>
                <w:color w:val="000000" w:themeColor="text1"/>
                <w:cs/>
              </w:rPr>
              <w:t>)</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lastRenderedPageBreak/>
              <w:t>เกณฑ์เป้าหมาย</w:t>
            </w:r>
          </w:p>
        </w:tc>
        <w:tc>
          <w:tcPr>
            <w:tcW w:w="7371" w:type="dxa"/>
          </w:tcPr>
          <w:p w:rsidR="001265D6" w:rsidRPr="005C5369" w:rsidRDefault="001265D6" w:rsidP="00F37D40">
            <w:pPr>
              <w:rPr>
                <w:rFonts w:eastAsia="Times New Roman"/>
                <w:color w:val="000000" w:themeColor="text1"/>
              </w:rPr>
            </w:pPr>
            <w:r w:rsidRPr="005C5369">
              <w:rPr>
                <w:rFonts w:eastAsia="Times New Roman"/>
                <w:color w:val="000000" w:themeColor="text1"/>
                <w:cs/>
              </w:rPr>
              <w:t xml:space="preserve">การประเมินระดับความสำเร็จในการพัฒนาเมืองสมุนไพรจะวัดจากเกณฑ์ของการพัฒนาเมืองสมุนไพร โดยแบ่งเป็นต้นทาง กลางทาง ปลายทาง จำนวน 10 ข้อ ดังนี้ </w:t>
            </w:r>
          </w:p>
          <w:p w:rsidR="001265D6" w:rsidRPr="005C5369" w:rsidRDefault="001265D6" w:rsidP="00F37D40">
            <w:pPr>
              <w:rPr>
                <w:rFonts w:eastAsia="Times New Roman"/>
                <w:color w:val="000000" w:themeColor="text1"/>
                <w:u w:val="single"/>
              </w:rPr>
            </w:pPr>
            <w:r w:rsidRPr="005C5369">
              <w:rPr>
                <w:rFonts w:eastAsia="Times New Roman"/>
                <w:color w:val="000000" w:themeColor="text1"/>
                <w:cs/>
              </w:rPr>
              <w:t xml:space="preserve">     </w:t>
            </w:r>
            <w:r w:rsidRPr="005C5369">
              <w:rPr>
                <w:rFonts w:eastAsia="Times New Roman"/>
                <w:color w:val="000000" w:themeColor="text1"/>
                <w:u w:val="single"/>
                <w:cs/>
              </w:rPr>
              <w:t>ต้นทาง</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hAnsi="TH SarabunPSK" w:cs="TH SarabunPSK"/>
                <w:color w:val="000000" w:themeColor="text1"/>
                <w:cs/>
              </w:rPr>
              <w:t>มีฐานข้อมูล ผู้ปลูก/พื้นที่ปลูก สมุนไพร</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hAnsi="TH SarabunPSK" w:cs="TH SarabunPSK"/>
                <w:color w:val="000000" w:themeColor="text1"/>
                <w:cs/>
              </w:rPr>
              <w:t>มีจุดรวบรวมและขยายสมุนไพรพันธุ์ดี</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hAnsi="TH SarabunPSK" w:cs="TH SarabunPSK"/>
                <w:color w:val="000000" w:themeColor="text1"/>
                <w:cs/>
              </w:rPr>
              <w:t xml:space="preserve">จำนวนของเกษตรกรที่ได้รับการถ่ายทอดความรู้เรื่อง </w:t>
            </w:r>
            <w:r w:rsidRPr="005C5369">
              <w:rPr>
                <w:rFonts w:ascii="TH SarabunPSK" w:hAnsi="TH SarabunPSK" w:cs="TH SarabunPSK"/>
                <w:color w:val="000000" w:themeColor="text1"/>
              </w:rPr>
              <w:t>GAP</w:t>
            </w:r>
            <w:r w:rsidRPr="005C5369">
              <w:rPr>
                <w:rFonts w:ascii="TH SarabunPSK" w:hAnsi="TH SarabunPSK" w:cs="TH SarabunPSK"/>
                <w:color w:val="000000" w:themeColor="text1"/>
                <w:cs/>
              </w:rPr>
              <w:t>/</w:t>
            </w:r>
            <w:r w:rsidRPr="005C5369">
              <w:rPr>
                <w:rFonts w:ascii="TH SarabunPSK" w:hAnsi="TH SarabunPSK" w:cs="TH SarabunPSK"/>
                <w:color w:val="000000" w:themeColor="text1"/>
              </w:rPr>
              <w:t xml:space="preserve">organic </w:t>
            </w:r>
            <w:r w:rsidRPr="005C5369">
              <w:rPr>
                <w:rFonts w:ascii="TH SarabunPSK" w:hAnsi="TH SarabunPSK" w:cs="TH SarabunPSK"/>
                <w:color w:val="000000" w:themeColor="text1"/>
                <w:cs/>
              </w:rPr>
              <w:t>สมุนไพร ปีละ 30 ราย</w:t>
            </w:r>
          </w:p>
          <w:p w:rsidR="001265D6" w:rsidRPr="005C5369" w:rsidRDefault="001265D6" w:rsidP="001265D6">
            <w:pPr>
              <w:pStyle w:val="ListParagraph"/>
              <w:numPr>
                <w:ilvl w:val="0"/>
                <w:numId w:val="1"/>
              </w:numPr>
              <w:rPr>
                <w:rFonts w:ascii="TH SarabunPSK" w:hAnsi="TH SarabunPSK" w:cs="TH SarabunPSK"/>
                <w:color w:val="000000" w:themeColor="text1"/>
              </w:rPr>
            </w:pPr>
            <w:r w:rsidRPr="005C5369">
              <w:rPr>
                <w:rFonts w:ascii="TH SarabunPSK" w:hAnsi="TH SarabunPSK" w:cs="TH SarabunPSK"/>
                <w:color w:val="000000" w:themeColor="text1"/>
                <w:cs/>
              </w:rPr>
              <w:t xml:space="preserve">มีการส่งเสริมการปลูกพืชสมุนไพรในพื้นที่ที่ได้รับการรับรอง </w:t>
            </w:r>
            <w:r w:rsidRPr="005C5369">
              <w:rPr>
                <w:rFonts w:ascii="TH SarabunPSK" w:hAnsi="TH SarabunPSK" w:cs="TH SarabunPSK"/>
                <w:color w:val="000000" w:themeColor="text1"/>
              </w:rPr>
              <w:t xml:space="preserve">Organic </w:t>
            </w:r>
            <w:r w:rsidRPr="005C5369">
              <w:rPr>
                <w:rFonts w:ascii="TH SarabunPSK" w:hAnsi="TH SarabunPSK" w:cs="TH SarabunPSK"/>
                <w:color w:val="000000" w:themeColor="text1"/>
                <w:cs/>
              </w:rPr>
              <w:t>อย่างน้อย 1 แหล่ง</w:t>
            </w:r>
          </w:p>
          <w:p w:rsidR="001265D6" w:rsidRPr="005C5369" w:rsidRDefault="001265D6" w:rsidP="00F37D40">
            <w:pPr>
              <w:rPr>
                <w:rFonts w:eastAsia="Times New Roman"/>
                <w:color w:val="000000" w:themeColor="text1"/>
                <w:u w:val="single"/>
              </w:rPr>
            </w:pPr>
            <w:r w:rsidRPr="005C5369">
              <w:rPr>
                <w:rFonts w:eastAsia="Times New Roman"/>
                <w:color w:val="000000" w:themeColor="text1"/>
                <w:cs/>
              </w:rPr>
              <w:t xml:space="preserve">     </w:t>
            </w:r>
            <w:r w:rsidRPr="005C5369">
              <w:rPr>
                <w:rFonts w:eastAsia="Times New Roman"/>
                <w:color w:val="000000" w:themeColor="text1"/>
                <w:u w:val="single"/>
                <w:cs/>
              </w:rPr>
              <w:t>กลางทาง</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u w:val="single"/>
              </w:rPr>
            </w:pPr>
            <w:r w:rsidRPr="005C5369">
              <w:rPr>
                <w:rFonts w:ascii="TH SarabunPSK" w:eastAsia="Times New Roman" w:hAnsi="TH SarabunPSK" w:cs="TH SarabunPSK"/>
                <w:color w:val="000000" w:themeColor="text1"/>
                <w:cs/>
              </w:rPr>
              <w:t>มีแผนข้อมูลความต้องการวัตถุดิบสมุนไพร/ผลิตภัณฑ์สมุนไพรของจังหวัด</w:t>
            </w:r>
            <w:r w:rsidRPr="005C5369">
              <w:rPr>
                <w:rFonts w:ascii="TH SarabunPSK" w:eastAsia="Times New Roman" w:hAnsi="TH SarabunPSK" w:cs="TH SarabunPSK"/>
                <w:color w:val="000000" w:themeColor="text1"/>
                <w:cs/>
              </w:rPr>
              <w:br/>
              <w:t>เมืองสมุนไพร (</w:t>
            </w:r>
            <w:r w:rsidRPr="005C5369">
              <w:rPr>
                <w:rFonts w:ascii="TH SarabunPSK" w:eastAsia="Times New Roman" w:hAnsi="TH SarabunPSK" w:cs="TH SarabunPSK"/>
                <w:color w:val="000000" w:themeColor="text1"/>
              </w:rPr>
              <w:t>Demand &amp; Supply Matching</w:t>
            </w:r>
            <w:r w:rsidRPr="005C5369">
              <w:rPr>
                <w:rFonts w:ascii="TH SarabunPSK" w:eastAsia="Times New Roman" w:hAnsi="TH SarabunPSK" w:cs="TH SarabunPSK"/>
                <w:color w:val="000000" w:themeColor="text1"/>
                <w:cs/>
              </w:rPr>
              <w:t xml:space="preserve">) </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eastAsia="Times New Roman" w:hAnsi="TH SarabunPSK" w:cs="TH SarabunPSK"/>
                <w:color w:val="000000" w:themeColor="text1"/>
                <w:cs/>
              </w:rPr>
              <w:t>มีการพัฒนาผลิตภัณฑ์สมุนไพรเด่นในจังหวัดเพิ่มขึ้นอย่างน้อย 2 ผลิตภัณฑ์</w:t>
            </w:r>
          </w:p>
          <w:p w:rsidR="001265D6" w:rsidRPr="005C5369" w:rsidRDefault="001265D6" w:rsidP="00F37D40">
            <w:pPr>
              <w:jc w:val="thaiDistribute"/>
              <w:rPr>
                <w:rFonts w:eastAsia="Times New Roman"/>
                <w:color w:val="000000" w:themeColor="text1"/>
                <w:cs/>
              </w:rPr>
            </w:pPr>
            <w:r w:rsidRPr="005C5369">
              <w:rPr>
                <w:rFonts w:eastAsia="Times New Roman"/>
                <w:color w:val="000000" w:themeColor="text1"/>
                <w:cs/>
              </w:rPr>
              <w:t xml:space="preserve">     </w:t>
            </w:r>
            <w:r w:rsidRPr="005C5369">
              <w:rPr>
                <w:rFonts w:eastAsia="Times New Roman"/>
                <w:color w:val="000000" w:themeColor="text1"/>
                <w:u w:val="single"/>
                <w:cs/>
              </w:rPr>
              <w:t>ปลายทาง</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eastAsia="Times New Roman" w:hAnsi="TH SarabunPSK" w:cs="TH SarabunPSK"/>
                <w:color w:val="000000" w:themeColor="text1"/>
                <w:cs/>
              </w:rPr>
              <w:t>มีแผนการตลาดและการประชาสัมพันธ์ และขับเคลื่อนให้บรรลุเป้าหมายตามแผน</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spacing w:val="-20"/>
              </w:rPr>
            </w:pPr>
            <w:r w:rsidRPr="005C5369">
              <w:rPr>
                <w:rFonts w:ascii="TH SarabunPSK" w:hAnsi="TH SarabunPSK" w:cs="TH SarabunPSK"/>
                <w:color w:val="000000" w:themeColor="text1"/>
                <w:spacing w:val="-4"/>
                <w:cs/>
              </w:rPr>
              <w:t>ร้อยละของผู้ป่วยนอกทั้งหมดที่ได้รับบริการ ตรวจ วินิจฉัย รักษาโรค และฟื้นฟูสภาพ</w:t>
            </w:r>
            <w:r w:rsidRPr="005C5369">
              <w:rPr>
                <w:rFonts w:ascii="TH SarabunPSK" w:hAnsi="TH SarabunPSK" w:cs="TH SarabunPSK"/>
                <w:color w:val="000000" w:themeColor="text1"/>
                <w:cs/>
              </w:rPr>
              <w:t xml:space="preserve"> ด้วยศาสตร์การแพทย์แผนไทยและการแพทย์ทางเลือก</w:t>
            </w:r>
            <w:r w:rsidRPr="005C5369">
              <w:rPr>
                <w:rFonts w:ascii="TH SarabunPSK" w:hAnsi="TH SarabunPSK" w:cs="TH SarabunPSK"/>
                <w:color w:val="000000" w:themeColor="text1"/>
                <w:spacing w:val="-20"/>
                <w:cs/>
              </w:rPr>
              <w:t xml:space="preserve"> ร้อยละ 18.5</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eastAsia="Times New Roman" w:hAnsi="TH SarabunPSK" w:cs="TH SarabunPSK"/>
                <w:color w:val="000000" w:themeColor="text1"/>
                <w:cs/>
              </w:rPr>
              <w:t>ร้อยละมูลค่าการใช้ยาสมุนไพรต่อยาแผนปัจจุบันเพิ่มขึ้น</w:t>
            </w:r>
          </w:p>
          <w:p w:rsidR="001265D6" w:rsidRPr="005C5369" w:rsidRDefault="001265D6" w:rsidP="001265D6">
            <w:pPr>
              <w:pStyle w:val="ListParagraph"/>
              <w:numPr>
                <w:ilvl w:val="0"/>
                <w:numId w:val="1"/>
              </w:numPr>
              <w:jc w:val="thaiDistribute"/>
              <w:rPr>
                <w:rFonts w:ascii="TH SarabunPSK" w:eastAsia="Times New Roman" w:hAnsi="TH SarabunPSK" w:cs="TH SarabunPSK"/>
                <w:color w:val="000000" w:themeColor="text1"/>
              </w:rPr>
            </w:pPr>
            <w:r w:rsidRPr="005C5369">
              <w:rPr>
                <w:rFonts w:ascii="TH SarabunPSK" w:eastAsia="Times New Roman" w:hAnsi="TH SarabunPSK" w:cs="TH SarabunPSK"/>
                <w:color w:val="000000" w:themeColor="text1"/>
                <w:cs/>
              </w:rPr>
              <w:t>มีข้อมูลมูลค่าการตลาดของผลิตภัณฑ์สมุนไพรรวมในจังหวัดมากกว่าค่าเฉลี่ย (ประเมินโดยกรมการแพทย์แผนไทยและการแพทย์ทางเลือก)</w:t>
            </w:r>
          </w:p>
          <w:p w:rsidR="001265D6" w:rsidRPr="005C5369" w:rsidRDefault="001265D6" w:rsidP="00F37D40">
            <w:pPr>
              <w:pStyle w:val="Default"/>
              <w:jc w:val="thaiDistribute"/>
              <w:rPr>
                <w:color w:val="000000" w:themeColor="text1"/>
                <w:sz w:val="32"/>
                <w:szCs w:val="32"/>
                <w:cs/>
              </w:rPr>
            </w:pPr>
            <w:r w:rsidRPr="005C5369">
              <w:rPr>
                <w:b/>
                <w:bCs/>
                <w:color w:val="000000" w:themeColor="text1"/>
                <w:sz w:val="32"/>
                <w:szCs w:val="32"/>
                <w:cs/>
              </w:rPr>
              <w:t>การวัดผลสำเร็จ:</w:t>
            </w:r>
            <w:r w:rsidRPr="005C5369">
              <w:rPr>
                <w:color w:val="000000" w:themeColor="text1"/>
                <w:sz w:val="32"/>
                <w:szCs w:val="32"/>
                <w:cs/>
              </w:rPr>
              <w:t>ดำเนินการประเมินตามแบบประเมินเกณฑ์พัฒนาเมืองสมุนไพรตามที่กรมการแพทย์แผนไทยและการแพทย์ทางเลือกกำหนด</w:t>
            </w:r>
            <w:r w:rsidRPr="005C5369">
              <w:rPr>
                <w:color w:val="000000" w:themeColor="text1"/>
                <w:sz w:val="32"/>
                <w:szCs w:val="32"/>
              </w:rPr>
              <w:t xml:space="preserve"> </w:t>
            </w:r>
            <w:r w:rsidRPr="005C5369">
              <w:rPr>
                <w:color w:val="000000" w:themeColor="text1"/>
                <w:sz w:val="32"/>
                <w:szCs w:val="32"/>
                <w:cs/>
              </w:rPr>
              <w:t>โดยจังหวัดต้องผ่านเกณฑ์</w:t>
            </w:r>
            <w:r w:rsidRPr="005C5369">
              <w:rPr>
                <w:color w:val="000000" w:themeColor="text1"/>
                <w:sz w:val="32"/>
                <w:szCs w:val="32"/>
              </w:rPr>
              <w:t xml:space="preserve">    </w:t>
            </w:r>
            <w:r w:rsidRPr="005C5369">
              <w:rPr>
                <w:color w:val="000000" w:themeColor="text1"/>
                <w:sz w:val="32"/>
                <w:szCs w:val="32"/>
                <w:cs/>
              </w:rPr>
              <w:t>ร้อยละ 80 (</w:t>
            </w:r>
            <w:r w:rsidRPr="005C5369">
              <w:rPr>
                <w:color w:val="000000" w:themeColor="text1"/>
                <w:sz w:val="32"/>
                <w:szCs w:val="32"/>
              </w:rPr>
              <w:t xml:space="preserve">8 </w:t>
            </w:r>
            <w:r w:rsidRPr="005C5369">
              <w:rPr>
                <w:color w:val="000000" w:themeColor="text1"/>
                <w:sz w:val="32"/>
                <w:szCs w:val="32"/>
                <w:cs/>
              </w:rPr>
              <w:t>ข้อใน</w:t>
            </w:r>
            <w:r w:rsidRPr="005C5369">
              <w:rPr>
                <w:color w:val="000000" w:themeColor="text1"/>
                <w:sz w:val="32"/>
                <w:szCs w:val="32"/>
              </w:rPr>
              <w:t xml:space="preserve"> 10 </w:t>
            </w:r>
            <w:r w:rsidRPr="005C5369">
              <w:rPr>
                <w:color w:val="000000" w:themeColor="text1"/>
                <w:sz w:val="32"/>
                <w:szCs w:val="32"/>
                <w:cs/>
              </w:rPr>
              <w:t>ข้อ) ในปี 2562</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วัตถุประสงค์</w:t>
            </w:r>
          </w:p>
        </w:tc>
        <w:tc>
          <w:tcPr>
            <w:tcW w:w="7371" w:type="dxa"/>
          </w:tcPr>
          <w:p w:rsidR="001265D6" w:rsidRPr="005C5369" w:rsidRDefault="001265D6" w:rsidP="00F37D40">
            <w:pPr>
              <w:rPr>
                <w:color w:val="000000" w:themeColor="text1"/>
              </w:rPr>
            </w:pPr>
            <w:r w:rsidRPr="005C5369">
              <w:rPr>
                <w:color w:val="000000" w:themeColor="text1"/>
                <w:cs/>
              </w:rPr>
              <w:t>เพื่อให้โครงการเมืองสมุนไพรดำเนินไปตามแผนแม่บท ว่าด้วยการพัฒนาสมุนไพรไทยเพื่อเศรษฐกิจ ฉบับที่ 1 พ.ศ. 256</w:t>
            </w:r>
            <w:r w:rsidRPr="005C5369">
              <w:rPr>
                <w:color w:val="000000" w:themeColor="text1"/>
              </w:rPr>
              <w:t xml:space="preserve">0 </w:t>
            </w:r>
            <w:r w:rsidRPr="005C5369">
              <w:rPr>
                <w:color w:val="000000" w:themeColor="text1"/>
                <w:cs/>
              </w:rPr>
              <w:t xml:space="preserve">- </w:t>
            </w:r>
            <w:r w:rsidRPr="005C5369">
              <w:rPr>
                <w:color w:val="000000" w:themeColor="text1"/>
              </w:rPr>
              <w:t>2564</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ประชากรกลุ่มเป้าหมาย</w:t>
            </w:r>
          </w:p>
        </w:tc>
        <w:tc>
          <w:tcPr>
            <w:tcW w:w="7371" w:type="dxa"/>
          </w:tcPr>
          <w:p w:rsidR="001265D6" w:rsidRPr="005C5369" w:rsidRDefault="001265D6" w:rsidP="00F37D40">
            <w:pPr>
              <w:rPr>
                <w:color w:val="000000" w:themeColor="text1"/>
                <w:spacing w:val="-4"/>
              </w:rPr>
            </w:pPr>
            <w:r w:rsidRPr="005C5369">
              <w:rPr>
                <w:color w:val="000000" w:themeColor="text1"/>
                <w:cs/>
              </w:rPr>
              <w:t>เขตพื้นที่ดำเนินการโครงการ</w:t>
            </w:r>
            <w:r w:rsidRPr="005C5369">
              <w:rPr>
                <w:color w:val="000000" w:themeColor="text1"/>
                <w:spacing w:val="-4"/>
                <w:cs/>
              </w:rPr>
              <w:t xml:space="preserve">เมืองสมุนไพรจำนวน 13 จังหวัด ใน 12 เขตสุขภาพ ได้แก่  </w:t>
            </w:r>
          </w:p>
          <w:p w:rsidR="001265D6" w:rsidRPr="005C5369" w:rsidRDefault="001265D6" w:rsidP="00F37D40">
            <w:pPr>
              <w:rPr>
                <w:color w:val="000000" w:themeColor="text1"/>
              </w:rPr>
            </w:pPr>
            <w:r w:rsidRPr="005C5369">
              <w:rPr>
                <w:color w:val="000000" w:themeColor="text1"/>
                <w:spacing w:val="-4"/>
                <w:cs/>
              </w:rPr>
              <w:t>1. จังหวัดเชียงราย (เขตสุขภาพที่ 1)</w:t>
            </w:r>
            <w:r w:rsidRPr="005C5369">
              <w:rPr>
                <w:color w:val="000000" w:themeColor="text1"/>
                <w:cs/>
              </w:rPr>
              <w:t xml:space="preserve">          2. จังหวัดพิษณุโลก (เขตสุขภาพที่ 2)   </w:t>
            </w:r>
          </w:p>
          <w:p w:rsidR="001265D6" w:rsidRPr="005C5369" w:rsidRDefault="001265D6" w:rsidP="00F37D40">
            <w:pPr>
              <w:rPr>
                <w:color w:val="000000" w:themeColor="text1"/>
              </w:rPr>
            </w:pPr>
            <w:r w:rsidRPr="005C5369">
              <w:rPr>
                <w:color w:val="000000" w:themeColor="text1"/>
                <w:cs/>
              </w:rPr>
              <w:t xml:space="preserve">3. จังหวัดอุทัยธานี (เขตสุขภาพที่ 3)        4. จังหวัดสระบุรี (เขตสุขภาพที่ 4) </w:t>
            </w:r>
          </w:p>
          <w:p w:rsidR="001265D6" w:rsidRPr="005C5369" w:rsidRDefault="001265D6" w:rsidP="00F37D40">
            <w:pPr>
              <w:rPr>
                <w:color w:val="000000" w:themeColor="text1"/>
              </w:rPr>
            </w:pPr>
            <w:r w:rsidRPr="005C5369">
              <w:rPr>
                <w:color w:val="000000" w:themeColor="text1"/>
                <w:cs/>
              </w:rPr>
              <w:t xml:space="preserve">5. จังหวัดนครปฐม (เขตสุขภาพที่ 5)        6. จังหวัดปราจีนบุรี (เขตสุขภาพที่ 6)   </w:t>
            </w:r>
          </w:p>
          <w:p w:rsidR="001265D6" w:rsidRPr="005C5369" w:rsidRDefault="001265D6" w:rsidP="00F37D40">
            <w:pPr>
              <w:rPr>
                <w:color w:val="000000" w:themeColor="text1"/>
              </w:rPr>
            </w:pPr>
            <w:r w:rsidRPr="005C5369">
              <w:rPr>
                <w:color w:val="000000" w:themeColor="text1"/>
                <w:cs/>
              </w:rPr>
              <w:lastRenderedPageBreak/>
              <w:t xml:space="preserve">7. จังหวัดจันทบุรี (เขตสุขภาพที่ 6)          8. จังหวัดมหาสารคาม (เขตสุขภาพที่ 7)  </w:t>
            </w:r>
          </w:p>
          <w:p w:rsidR="001265D6" w:rsidRPr="005C5369" w:rsidRDefault="001265D6" w:rsidP="00F37D40">
            <w:pPr>
              <w:rPr>
                <w:color w:val="000000" w:themeColor="text1"/>
                <w:spacing w:val="-8"/>
              </w:rPr>
            </w:pPr>
            <w:r w:rsidRPr="005C5369">
              <w:rPr>
                <w:color w:val="000000" w:themeColor="text1"/>
                <w:cs/>
              </w:rPr>
              <w:t xml:space="preserve">9. จังหวัดสกลนคร (เขตสุขภาพที่ 8)        </w:t>
            </w:r>
            <w:r w:rsidRPr="005C5369">
              <w:rPr>
                <w:color w:val="000000" w:themeColor="text1"/>
                <w:spacing w:val="-8"/>
                <w:cs/>
              </w:rPr>
              <w:t xml:space="preserve">10. จังหวัดสุรินทร์ (เขตสุขภาพที่ 9) </w:t>
            </w:r>
          </w:p>
          <w:p w:rsidR="001265D6" w:rsidRPr="005C5369" w:rsidRDefault="001265D6" w:rsidP="00F37D40">
            <w:pPr>
              <w:rPr>
                <w:color w:val="000000" w:themeColor="text1"/>
                <w:spacing w:val="-8"/>
              </w:rPr>
            </w:pPr>
            <w:r w:rsidRPr="005C5369">
              <w:rPr>
                <w:color w:val="000000" w:themeColor="text1"/>
                <w:spacing w:val="-8"/>
                <w:cs/>
              </w:rPr>
              <w:t xml:space="preserve">11. จังหวัดอำนาจเจริญ  (เขตสุขภาพที่ 10)   12. จังหวัดสุราษฎร์ธานี (เขตสุขภาพที่ 11)   </w:t>
            </w:r>
          </w:p>
          <w:p w:rsidR="001265D6" w:rsidRPr="005C5369" w:rsidRDefault="001265D6" w:rsidP="00F37D40">
            <w:pPr>
              <w:rPr>
                <w:color w:val="000000" w:themeColor="text1"/>
                <w:cs/>
              </w:rPr>
            </w:pPr>
            <w:r w:rsidRPr="005C5369">
              <w:rPr>
                <w:color w:val="000000" w:themeColor="text1"/>
                <w:cs/>
              </w:rPr>
              <w:t>13. จังหวัดสงขลา (เขตสุขภาพที่ 12)</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lastRenderedPageBreak/>
              <w:t>วิธีการจัดเก็บข้อมูล</w:t>
            </w:r>
          </w:p>
        </w:tc>
        <w:tc>
          <w:tcPr>
            <w:tcW w:w="7371" w:type="dxa"/>
          </w:tcPr>
          <w:p w:rsidR="001265D6" w:rsidRPr="005C5369" w:rsidRDefault="001265D6" w:rsidP="00F37D40">
            <w:pPr>
              <w:pStyle w:val="FootnoteText"/>
              <w:rPr>
                <w:rFonts w:ascii="TH SarabunPSK" w:hAnsi="TH SarabunPSK" w:cs="TH SarabunPSK"/>
                <w:color w:val="000000" w:themeColor="text1"/>
                <w:sz w:val="32"/>
              </w:rPr>
            </w:pPr>
            <w:r w:rsidRPr="005C5369">
              <w:rPr>
                <w:rFonts w:ascii="TH SarabunPSK" w:hAnsi="TH SarabunPSK" w:cs="TH SarabunPSK"/>
                <w:color w:val="000000" w:themeColor="text1"/>
                <w:sz w:val="32"/>
                <w:cs/>
              </w:rPr>
              <w:t>1. แบบประเมินการพัฒนาเมืองสมุนไพร</w:t>
            </w:r>
          </w:p>
          <w:p w:rsidR="001265D6" w:rsidRPr="005C5369" w:rsidRDefault="001265D6" w:rsidP="00F37D40">
            <w:pPr>
              <w:pStyle w:val="FootnoteText"/>
              <w:rPr>
                <w:rFonts w:ascii="TH SarabunPSK" w:hAnsi="TH SarabunPSK" w:cs="TH SarabunPSK"/>
                <w:color w:val="000000" w:themeColor="text1"/>
                <w:sz w:val="32"/>
                <w:cs/>
              </w:rPr>
            </w:pPr>
            <w:r w:rsidRPr="005C5369">
              <w:rPr>
                <w:rFonts w:ascii="TH SarabunPSK" w:hAnsi="TH SarabunPSK" w:cs="TH SarabunPSK"/>
                <w:color w:val="000000" w:themeColor="text1"/>
                <w:sz w:val="32"/>
                <w:cs/>
              </w:rPr>
              <w:t>2. การตรวจราชการและนิเทศงาน</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แหล่งข้อมูล</w:t>
            </w:r>
          </w:p>
        </w:tc>
        <w:tc>
          <w:tcPr>
            <w:tcW w:w="7371" w:type="dxa"/>
          </w:tcPr>
          <w:p w:rsidR="001265D6" w:rsidRPr="005C5369" w:rsidRDefault="001265D6" w:rsidP="00F37D40">
            <w:pPr>
              <w:rPr>
                <w:color w:val="000000" w:themeColor="text1"/>
              </w:rPr>
            </w:pPr>
            <w:r w:rsidRPr="005C5369">
              <w:rPr>
                <w:color w:val="000000" w:themeColor="text1"/>
                <w:cs/>
              </w:rPr>
              <w:t xml:space="preserve">1. ข้อมูลจากแบบประเมินการพัฒนาเมืองสมุนไพร </w:t>
            </w:r>
          </w:p>
          <w:p w:rsidR="001265D6" w:rsidRPr="005C5369" w:rsidRDefault="001265D6" w:rsidP="00F37D40">
            <w:pPr>
              <w:rPr>
                <w:color w:val="000000" w:themeColor="text1"/>
                <w:cs/>
              </w:rPr>
            </w:pPr>
            <w:r w:rsidRPr="005C5369">
              <w:rPr>
                <w:color w:val="000000" w:themeColor="text1"/>
                <w:cs/>
              </w:rPr>
              <w:t>2. ข้อมูลจากการตรวจราชการและนิเทศงาน</w:t>
            </w:r>
          </w:p>
          <w:p w:rsidR="001265D6" w:rsidRPr="005C5369" w:rsidRDefault="001265D6" w:rsidP="00F37D40">
            <w:pPr>
              <w:rPr>
                <w:color w:val="000000" w:themeColor="text1"/>
              </w:rPr>
            </w:pPr>
            <w:r w:rsidRPr="005C5369">
              <w:rPr>
                <w:color w:val="000000" w:themeColor="text1"/>
                <w:cs/>
              </w:rPr>
              <w:t xml:space="preserve">3. ข้อมูลจาก </w:t>
            </w:r>
            <w:r w:rsidRPr="005C5369">
              <w:rPr>
                <w:color w:val="000000" w:themeColor="text1"/>
              </w:rPr>
              <w:t>hdcservice</w:t>
            </w:r>
            <w:r w:rsidRPr="005C5369">
              <w:rPr>
                <w:color w:val="000000" w:themeColor="text1"/>
                <w:cs/>
              </w:rPr>
              <w:t>.</w:t>
            </w:r>
            <w:r w:rsidRPr="005C5369">
              <w:rPr>
                <w:color w:val="000000" w:themeColor="text1"/>
              </w:rPr>
              <w:t>moph</w:t>
            </w:r>
            <w:r w:rsidRPr="005C5369">
              <w:rPr>
                <w:color w:val="000000" w:themeColor="text1"/>
                <w:cs/>
              </w:rPr>
              <w:t>.</w:t>
            </w:r>
            <w:r w:rsidRPr="005C5369">
              <w:rPr>
                <w:color w:val="000000" w:themeColor="text1"/>
              </w:rPr>
              <w:t>go</w:t>
            </w:r>
            <w:r w:rsidRPr="005C5369">
              <w:rPr>
                <w:color w:val="000000" w:themeColor="text1"/>
                <w:cs/>
              </w:rPr>
              <w:t>.</w:t>
            </w:r>
            <w:r w:rsidRPr="005C5369">
              <w:rPr>
                <w:color w:val="000000" w:themeColor="text1"/>
              </w:rPr>
              <w:t>th</w:t>
            </w:r>
          </w:p>
          <w:p w:rsidR="001265D6" w:rsidRPr="005C5369" w:rsidRDefault="001265D6" w:rsidP="00F37D40">
            <w:pPr>
              <w:rPr>
                <w:color w:val="000000" w:themeColor="text1"/>
              </w:rPr>
            </w:pPr>
            <w:r w:rsidRPr="005C5369">
              <w:rPr>
                <w:color w:val="000000" w:themeColor="text1"/>
              </w:rPr>
              <w:t>4</w:t>
            </w:r>
            <w:r w:rsidRPr="005C5369">
              <w:rPr>
                <w:color w:val="000000" w:themeColor="text1"/>
                <w:cs/>
              </w:rPr>
              <w:t xml:space="preserve">. </w:t>
            </w:r>
            <w:r w:rsidRPr="005C5369">
              <w:rPr>
                <w:rFonts w:eastAsia="Times New Roman"/>
                <w:color w:val="000000" w:themeColor="text1"/>
                <w:cs/>
              </w:rPr>
              <w:t>ข้อมูลมูลค่าการตลาดของผลิตภัณฑ์สมุนไพรรวมในจังหวัดมากกว่าค่าเฉลี่ย</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รายการข้อมูล 1</w:t>
            </w:r>
          </w:p>
        </w:tc>
        <w:tc>
          <w:tcPr>
            <w:tcW w:w="7371" w:type="dxa"/>
          </w:tcPr>
          <w:p w:rsidR="001265D6" w:rsidRPr="005C5369" w:rsidRDefault="001265D6" w:rsidP="00F37D40">
            <w:pPr>
              <w:rPr>
                <w:color w:val="000000" w:themeColor="text1"/>
                <w:cs/>
              </w:rPr>
            </w:pPr>
            <w:r w:rsidRPr="005C5369">
              <w:rPr>
                <w:color w:val="000000" w:themeColor="text1"/>
              </w:rPr>
              <w:t xml:space="preserve">A </w:t>
            </w:r>
            <w:r w:rsidRPr="005C5369">
              <w:rPr>
                <w:color w:val="000000" w:themeColor="text1"/>
                <w:cs/>
              </w:rPr>
              <w:t xml:space="preserve">= </w:t>
            </w:r>
            <w:r w:rsidRPr="005C5369">
              <w:rPr>
                <w:strike/>
                <w:color w:val="0070C0"/>
                <w:spacing w:val="-4"/>
                <w:cs/>
              </w:rPr>
              <w:t>จำนวนข้อที่ผ่านเกณฑ์ประเมิน</w:t>
            </w:r>
            <w:r w:rsidRPr="005C5369">
              <w:rPr>
                <w:rFonts w:eastAsia="Times New Roman"/>
                <w:strike/>
                <w:color w:val="0070C0"/>
                <w:cs/>
              </w:rPr>
              <w:t>การพัฒนาเมืองสมุนไพร</w:t>
            </w:r>
            <w:r w:rsidRPr="005C5369">
              <w:rPr>
                <w:rFonts w:eastAsia="Times New Roman"/>
                <w:strike/>
                <w:color w:val="0070C0"/>
              </w:rPr>
              <w:t xml:space="preserve"> </w:t>
            </w:r>
            <w:r w:rsidRPr="005C5369">
              <w:rPr>
                <w:rFonts w:eastAsia="Times New Roman"/>
                <w:color w:val="FF0000"/>
                <w:cs/>
              </w:rPr>
              <w:t>จำนวนตัวชี้วัดของเมืองสมุนไพรที่ผ่านเกณฑ์ประเมิน</w:t>
            </w:r>
          </w:p>
        </w:tc>
      </w:tr>
      <w:tr w:rsidR="001265D6" w:rsidRPr="005C5369" w:rsidTr="00F37D40">
        <w:tc>
          <w:tcPr>
            <w:tcW w:w="2660" w:type="dxa"/>
          </w:tcPr>
          <w:p w:rsidR="001265D6" w:rsidRPr="005C5369" w:rsidRDefault="001265D6" w:rsidP="00F37D40">
            <w:pPr>
              <w:rPr>
                <w:b/>
                <w:bCs/>
                <w:color w:val="000000" w:themeColor="text1"/>
              </w:rPr>
            </w:pPr>
            <w:r w:rsidRPr="005C5369">
              <w:rPr>
                <w:b/>
                <w:bCs/>
                <w:color w:val="000000" w:themeColor="text1"/>
                <w:cs/>
              </w:rPr>
              <w:t xml:space="preserve">รายการข้อมูล </w:t>
            </w:r>
            <w:r w:rsidRPr="005C5369">
              <w:rPr>
                <w:b/>
                <w:bCs/>
                <w:color w:val="000000" w:themeColor="text1"/>
              </w:rPr>
              <w:t xml:space="preserve">2 </w:t>
            </w:r>
          </w:p>
        </w:tc>
        <w:tc>
          <w:tcPr>
            <w:tcW w:w="7371" w:type="dxa"/>
          </w:tcPr>
          <w:p w:rsidR="001265D6" w:rsidRPr="005C5369" w:rsidRDefault="001265D6" w:rsidP="00F37D40">
            <w:pPr>
              <w:rPr>
                <w:color w:val="000000" w:themeColor="text1"/>
              </w:rPr>
            </w:pPr>
            <w:r w:rsidRPr="005C5369">
              <w:rPr>
                <w:color w:val="000000" w:themeColor="text1"/>
              </w:rPr>
              <w:t xml:space="preserve">B </w:t>
            </w:r>
            <w:r w:rsidRPr="005C5369">
              <w:rPr>
                <w:color w:val="000000" w:themeColor="text1"/>
                <w:cs/>
              </w:rPr>
              <w:t xml:space="preserve">= </w:t>
            </w:r>
            <w:r w:rsidRPr="005C5369">
              <w:rPr>
                <w:strike/>
                <w:color w:val="0070C0"/>
                <w:spacing w:val="-4"/>
                <w:cs/>
              </w:rPr>
              <w:t>เกณฑ์ประเมิน</w:t>
            </w:r>
            <w:r w:rsidRPr="005C5369">
              <w:rPr>
                <w:rFonts w:eastAsia="Times New Roman"/>
                <w:strike/>
                <w:color w:val="0070C0"/>
                <w:cs/>
              </w:rPr>
              <w:t>การพัฒนาเมืองสมุนไพรจำนวน</w:t>
            </w:r>
            <w:r w:rsidRPr="005C5369">
              <w:rPr>
                <w:rFonts w:eastAsia="Times New Roman"/>
                <w:strike/>
                <w:color w:val="0070C0"/>
              </w:rPr>
              <w:t xml:space="preserve">10 </w:t>
            </w:r>
            <w:r w:rsidRPr="005C5369">
              <w:rPr>
                <w:rFonts w:eastAsia="Times New Roman"/>
                <w:strike/>
                <w:color w:val="0070C0"/>
                <w:cs/>
              </w:rPr>
              <w:t xml:space="preserve">ข้อ </w:t>
            </w:r>
            <w:r w:rsidRPr="005C5369">
              <w:rPr>
                <w:rFonts w:eastAsia="Times New Roman"/>
                <w:color w:val="FF0000"/>
                <w:cs/>
              </w:rPr>
              <w:t>จำนวนตัวชี้วัดทั้งหมด</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สูตรการคำนวณตัวชี้วัด</w:t>
            </w:r>
          </w:p>
        </w:tc>
        <w:tc>
          <w:tcPr>
            <w:tcW w:w="7371" w:type="dxa"/>
          </w:tcPr>
          <w:p w:rsidR="001265D6" w:rsidRPr="005C5369" w:rsidRDefault="001265D6" w:rsidP="00F37D40">
            <w:pPr>
              <w:rPr>
                <w:color w:val="000000" w:themeColor="text1"/>
              </w:rPr>
            </w:pPr>
            <w:r w:rsidRPr="005C5369">
              <w:rPr>
                <w:color w:val="000000" w:themeColor="text1"/>
                <w:cs/>
              </w:rPr>
              <w:t>(</w:t>
            </w:r>
            <w:r w:rsidRPr="005C5369">
              <w:rPr>
                <w:color w:val="000000" w:themeColor="text1"/>
              </w:rPr>
              <w:t>A</w:t>
            </w:r>
            <w:r w:rsidRPr="005C5369">
              <w:rPr>
                <w:color w:val="000000" w:themeColor="text1"/>
                <w:cs/>
              </w:rPr>
              <w:t>/</w:t>
            </w:r>
            <w:r w:rsidRPr="005C5369">
              <w:rPr>
                <w:color w:val="000000" w:themeColor="text1"/>
              </w:rPr>
              <w:t>B</w:t>
            </w:r>
            <w:r w:rsidRPr="005C5369">
              <w:rPr>
                <w:color w:val="000000" w:themeColor="text1"/>
                <w:cs/>
              </w:rPr>
              <w:t xml:space="preserve">) </w:t>
            </w:r>
            <w:r w:rsidRPr="005C5369">
              <w:rPr>
                <w:color w:val="000000" w:themeColor="text1"/>
              </w:rPr>
              <w:t xml:space="preserve">× 100 </w:t>
            </w:r>
          </w:p>
        </w:tc>
      </w:tr>
      <w:tr w:rsidR="001265D6" w:rsidRPr="005C5369" w:rsidTr="00F37D40">
        <w:tc>
          <w:tcPr>
            <w:tcW w:w="2660" w:type="dxa"/>
          </w:tcPr>
          <w:p w:rsidR="001265D6" w:rsidRPr="005C5369" w:rsidRDefault="001265D6" w:rsidP="00F37D40">
            <w:pPr>
              <w:rPr>
                <w:b/>
                <w:bCs/>
                <w:color w:val="000000" w:themeColor="text1"/>
                <w:spacing w:val="-4"/>
                <w:cs/>
              </w:rPr>
            </w:pPr>
            <w:r w:rsidRPr="005C5369">
              <w:rPr>
                <w:b/>
                <w:bCs/>
                <w:color w:val="000000" w:themeColor="text1"/>
                <w:spacing w:val="-4"/>
                <w:cs/>
              </w:rPr>
              <w:t>ระยะเวลาประเมินผล</w:t>
            </w:r>
          </w:p>
        </w:tc>
        <w:tc>
          <w:tcPr>
            <w:tcW w:w="7371" w:type="dxa"/>
          </w:tcPr>
          <w:p w:rsidR="001265D6" w:rsidRPr="005C5369" w:rsidRDefault="001265D6" w:rsidP="00F37D40">
            <w:pPr>
              <w:rPr>
                <w:color w:val="000000" w:themeColor="text1"/>
                <w:cs/>
              </w:rPr>
            </w:pPr>
            <w:r w:rsidRPr="005C5369">
              <w:rPr>
                <w:color w:val="000000" w:themeColor="text1"/>
                <w:cs/>
              </w:rPr>
              <w:t xml:space="preserve">ไตรมาส 4 </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เกณฑ์การประเมิน</w:t>
            </w:r>
          </w:p>
        </w:tc>
        <w:tc>
          <w:tcPr>
            <w:tcW w:w="7371" w:type="dxa"/>
          </w:tcPr>
          <w:tbl>
            <w:tblPr>
              <w:tblStyle w:val="TableGrid"/>
              <w:tblW w:w="0" w:type="auto"/>
              <w:tblLook w:val="04A0" w:firstRow="1" w:lastRow="0" w:firstColumn="1" w:lastColumn="0" w:noHBand="0" w:noVBand="1"/>
            </w:tblPr>
            <w:tblGrid>
              <w:gridCol w:w="2425"/>
              <w:gridCol w:w="2426"/>
              <w:gridCol w:w="2294"/>
            </w:tblGrid>
            <w:tr w:rsidR="001265D6" w:rsidRPr="005C5369" w:rsidTr="00F37D40">
              <w:tc>
                <w:tcPr>
                  <w:tcW w:w="2551" w:type="dxa"/>
                </w:tcPr>
                <w:p w:rsidR="001265D6" w:rsidRPr="005C5369" w:rsidRDefault="001265D6" w:rsidP="00F37D40">
                  <w:pPr>
                    <w:rPr>
                      <w:color w:val="000000" w:themeColor="text1"/>
                    </w:rPr>
                  </w:pPr>
                  <w:r w:rsidRPr="005C5369">
                    <w:rPr>
                      <w:color w:val="000000" w:themeColor="text1"/>
                      <w:cs/>
                    </w:rPr>
                    <w:t>ปี 2562</w:t>
                  </w:r>
                </w:p>
              </w:tc>
              <w:tc>
                <w:tcPr>
                  <w:tcW w:w="2552" w:type="dxa"/>
                </w:tcPr>
                <w:p w:rsidR="001265D6" w:rsidRPr="005C5369" w:rsidRDefault="001265D6" w:rsidP="00F37D40">
                  <w:pPr>
                    <w:rPr>
                      <w:color w:val="000000" w:themeColor="text1"/>
                    </w:rPr>
                  </w:pPr>
                  <w:r w:rsidRPr="005C5369">
                    <w:rPr>
                      <w:color w:val="000000" w:themeColor="text1"/>
                      <w:cs/>
                    </w:rPr>
                    <w:t>ปี 256</w:t>
                  </w:r>
                  <w:r w:rsidRPr="005C5369">
                    <w:rPr>
                      <w:color w:val="000000" w:themeColor="text1"/>
                    </w:rPr>
                    <w:t>3</w:t>
                  </w:r>
                </w:p>
              </w:tc>
              <w:tc>
                <w:tcPr>
                  <w:tcW w:w="2410" w:type="dxa"/>
                </w:tcPr>
                <w:p w:rsidR="001265D6" w:rsidRPr="005C5369" w:rsidRDefault="001265D6" w:rsidP="00F37D40">
                  <w:pPr>
                    <w:rPr>
                      <w:color w:val="000000" w:themeColor="text1"/>
                    </w:rPr>
                  </w:pPr>
                  <w:r w:rsidRPr="005C5369">
                    <w:rPr>
                      <w:color w:val="000000" w:themeColor="text1"/>
                      <w:cs/>
                    </w:rPr>
                    <w:t>ปี 256</w:t>
                  </w:r>
                  <w:r w:rsidRPr="005C5369">
                    <w:rPr>
                      <w:color w:val="000000" w:themeColor="text1"/>
                    </w:rPr>
                    <w:t>4</w:t>
                  </w:r>
                </w:p>
              </w:tc>
            </w:tr>
            <w:tr w:rsidR="001265D6" w:rsidRPr="005C5369" w:rsidTr="00F37D40">
              <w:tc>
                <w:tcPr>
                  <w:tcW w:w="2551" w:type="dxa"/>
                </w:tcPr>
                <w:p w:rsidR="001265D6" w:rsidRPr="005C5369" w:rsidRDefault="001265D6" w:rsidP="00F37D40">
                  <w:pPr>
                    <w:rPr>
                      <w:color w:val="000000" w:themeColor="text1"/>
                    </w:rPr>
                  </w:pPr>
                  <w:r w:rsidRPr="005C5369">
                    <w:rPr>
                      <w:color w:val="000000" w:themeColor="text1"/>
                      <w:cs/>
                    </w:rPr>
                    <w:t>จังหวัดต้องผ่านเกณฑ์</w:t>
                  </w:r>
                  <w:r w:rsidRPr="005C5369">
                    <w:rPr>
                      <w:color w:val="000000" w:themeColor="text1"/>
                      <w:cs/>
                    </w:rPr>
                    <w:br/>
                    <w:t xml:space="preserve">ร้อยละ 80 </w:t>
                  </w:r>
                </w:p>
              </w:tc>
              <w:tc>
                <w:tcPr>
                  <w:tcW w:w="2552" w:type="dxa"/>
                </w:tcPr>
                <w:p w:rsidR="001265D6" w:rsidRPr="005C5369" w:rsidRDefault="001265D6" w:rsidP="00F37D40">
                  <w:pPr>
                    <w:rPr>
                      <w:color w:val="000000" w:themeColor="text1"/>
                    </w:rPr>
                  </w:pPr>
                  <w:r w:rsidRPr="005C5369">
                    <w:rPr>
                      <w:color w:val="000000" w:themeColor="text1"/>
                      <w:cs/>
                    </w:rPr>
                    <w:t>จังหวัดต้องผ่านเกณฑ์</w:t>
                  </w:r>
                  <w:r w:rsidRPr="005C5369">
                    <w:rPr>
                      <w:color w:val="000000" w:themeColor="text1"/>
                      <w:cs/>
                    </w:rPr>
                    <w:br/>
                    <w:t xml:space="preserve">ร้อยละ </w:t>
                  </w:r>
                  <w:r w:rsidRPr="005C5369">
                    <w:rPr>
                      <w:color w:val="000000" w:themeColor="text1"/>
                    </w:rPr>
                    <w:t>9</w:t>
                  </w:r>
                  <w:r w:rsidRPr="005C5369">
                    <w:rPr>
                      <w:color w:val="000000" w:themeColor="text1"/>
                      <w:cs/>
                    </w:rPr>
                    <w:t xml:space="preserve">0 </w:t>
                  </w:r>
                </w:p>
              </w:tc>
              <w:tc>
                <w:tcPr>
                  <w:tcW w:w="2410" w:type="dxa"/>
                </w:tcPr>
                <w:p w:rsidR="001265D6" w:rsidRPr="005C5369" w:rsidRDefault="001265D6" w:rsidP="00F37D40">
                  <w:pPr>
                    <w:rPr>
                      <w:color w:val="000000" w:themeColor="text1"/>
                    </w:rPr>
                  </w:pPr>
                  <w:r w:rsidRPr="005C5369">
                    <w:rPr>
                      <w:color w:val="000000" w:themeColor="text1"/>
                      <w:cs/>
                    </w:rPr>
                    <w:t>จังหวัดต้องผ่านเกณฑ์</w:t>
                  </w:r>
                  <w:r w:rsidRPr="005C5369">
                    <w:rPr>
                      <w:color w:val="000000" w:themeColor="text1"/>
                      <w:cs/>
                    </w:rPr>
                    <w:br/>
                    <w:t xml:space="preserve">ร้อยละ </w:t>
                  </w:r>
                  <w:r w:rsidRPr="005C5369">
                    <w:rPr>
                      <w:color w:val="000000" w:themeColor="text1"/>
                    </w:rPr>
                    <w:t>10</w:t>
                  </w:r>
                  <w:r w:rsidRPr="005C5369">
                    <w:rPr>
                      <w:color w:val="000000" w:themeColor="text1"/>
                      <w:cs/>
                    </w:rPr>
                    <w:t xml:space="preserve">0 </w:t>
                  </w:r>
                </w:p>
              </w:tc>
            </w:tr>
          </w:tbl>
          <w:p w:rsidR="001265D6" w:rsidRPr="005C5369" w:rsidRDefault="001265D6" w:rsidP="00F37D40">
            <w:pPr>
              <w:rPr>
                <w:b/>
                <w:bCs/>
                <w:color w:val="000000" w:themeColor="text1"/>
              </w:rPr>
            </w:pPr>
            <w:r w:rsidRPr="005C5369">
              <w:rPr>
                <w:b/>
                <w:bCs/>
                <w:color w:val="000000" w:themeColor="text1"/>
              </w:rPr>
              <w:t>Small success :</w:t>
            </w:r>
          </w:p>
          <w:tbl>
            <w:tblPr>
              <w:tblStyle w:val="TableGrid"/>
              <w:tblW w:w="0" w:type="auto"/>
              <w:tblLook w:val="04A0" w:firstRow="1" w:lastRow="0" w:firstColumn="1" w:lastColumn="0" w:noHBand="0" w:noVBand="1"/>
            </w:tblPr>
            <w:tblGrid>
              <w:gridCol w:w="1990"/>
              <w:gridCol w:w="1604"/>
              <w:gridCol w:w="1616"/>
              <w:gridCol w:w="1935"/>
            </w:tblGrid>
            <w:tr w:rsidR="001265D6" w:rsidRPr="005C5369" w:rsidTr="00F37D40">
              <w:tc>
                <w:tcPr>
                  <w:tcW w:w="2133" w:type="dxa"/>
                </w:tcPr>
                <w:p w:rsidR="001265D6" w:rsidRPr="005C5369" w:rsidRDefault="001265D6" w:rsidP="00F37D40">
                  <w:pPr>
                    <w:rPr>
                      <w:color w:val="000000" w:themeColor="text1"/>
                    </w:rPr>
                  </w:pPr>
                  <w:r w:rsidRPr="005C5369">
                    <w:rPr>
                      <w:color w:val="000000" w:themeColor="text1"/>
                      <w:cs/>
                    </w:rPr>
                    <w:t>รอบ 3 เดือน</w:t>
                  </w:r>
                </w:p>
              </w:tc>
              <w:tc>
                <w:tcPr>
                  <w:tcW w:w="1651" w:type="dxa"/>
                </w:tcPr>
                <w:p w:rsidR="001265D6" w:rsidRPr="005C5369" w:rsidRDefault="001265D6" w:rsidP="00F37D40">
                  <w:pPr>
                    <w:rPr>
                      <w:color w:val="000000" w:themeColor="text1"/>
                    </w:rPr>
                  </w:pPr>
                  <w:r w:rsidRPr="005C5369">
                    <w:rPr>
                      <w:color w:val="000000" w:themeColor="text1"/>
                      <w:cs/>
                    </w:rPr>
                    <w:t>รอบ 6 เดือน</w:t>
                  </w:r>
                </w:p>
              </w:tc>
              <w:tc>
                <w:tcPr>
                  <w:tcW w:w="1751" w:type="dxa"/>
                </w:tcPr>
                <w:p w:rsidR="001265D6" w:rsidRPr="005C5369" w:rsidRDefault="001265D6" w:rsidP="00F37D40">
                  <w:pPr>
                    <w:rPr>
                      <w:color w:val="000000" w:themeColor="text1"/>
                    </w:rPr>
                  </w:pPr>
                  <w:r w:rsidRPr="005C5369">
                    <w:rPr>
                      <w:color w:val="000000" w:themeColor="text1"/>
                      <w:cs/>
                    </w:rPr>
                    <w:t>รอบ 9 เดือน</w:t>
                  </w:r>
                </w:p>
              </w:tc>
              <w:tc>
                <w:tcPr>
                  <w:tcW w:w="2035" w:type="dxa"/>
                </w:tcPr>
                <w:p w:rsidR="001265D6" w:rsidRPr="005C5369" w:rsidRDefault="001265D6" w:rsidP="00F37D40">
                  <w:pPr>
                    <w:rPr>
                      <w:color w:val="000000" w:themeColor="text1"/>
                    </w:rPr>
                  </w:pPr>
                  <w:r w:rsidRPr="005C5369">
                    <w:rPr>
                      <w:color w:val="000000" w:themeColor="text1"/>
                      <w:cs/>
                    </w:rPr>
                    <w:t>รอบ 12 เดือน</w:t>
                  </w:r>
                </w:p>
              </w:tc>
            </w:tr>
            <w:tr w:rsidR="001265D6" w:rsidRPr="005C5369" w:rsidTr="00F37D40">
              <w:tc>
                <w:tcPr>
                  <w:tcW w:w="2133" w:type="dxa"/>
                </w:tcPr>
                <w:p w:rsidR="001265D6" w:rsidRPr="005C5369" w:rsidRDefault="001265D6" w:rsidP="00F37D40">
                  <w:pPr>
                    <w:rPr>
                      <w:color w:val="000000" w:themeColor="text1"/>
                      <w:spacing w:val="-4"/>
                    </w:rPr>
                  </w:pPr>
                  <w:r w:rsidRPr="005C5369">
                    <w:rPr>
                      <w:color w:val="000000" w:themeColor="text1"/>
                      <w:spacing w:val="-4"/>
                    </w:rPr>
                    <w:t>1</w:t>
                  </w:r>
                  <w:r w:rsidRPr="005C5369">
                    <w:rPr>
                      <w:color w:val="000000" w:themeColor="text1"/>
                      <w:spacing w:val="-4"/>
                      <w:cs/>
                    </w:rPr>
                    <w:t>.มีฐานข้อมูล ผู้ปลูก/พื้นที่ปลูก</w:t>
                  </w:r>
                  <w:r w:rsidRPr="005C5369">
                    <w:rPr>
                      <w:color w:val="000000" w:themeColor="text1"/>
                      <w:spacing w:val="-4"/>
                    </w:rPr>
                    <w:t xml:space="preserve">, </w:t>
                  </w:r>
                  <w:r w:rsidRPr="005C5369">
                    <w:rPr>
                      <w:color w:val="000000" w:themeColor="text1"/>
                      <w:spacing w:val="-4"/>
                      <w:cs/>
                    </w:rPr>
                    <w:t>ผู้จำหน่าย</w:t>
                  </w:r>
                  <w:r w:rsidRPr="005C5369">
                    <w:rPr>
                      <w:color w:val="000000" w:themeColor="text1"/>
                      <w:spacing w:val="-4"/>
                    </w:rPr>
                    <w:t xml:space="preserve">, </w:t>
                  </w:r>
                  <w:r w:rsidRPr="005C5369">
                    <w:rPr>
                      <w:color w:val="000000" w:themeColor="text1"/>
                      <w:spacing w:val="-4"/>
                      <w:cs/>
                    </w:rPr>
                    <w:t>ผู้แปรรูป/ผู้ประกอบการ</w:t>
                  </w:r>
                </w:p>
                <w:p w:rsidR="001265D6" w:rsidRPr="005C5369" w:rsidRDefault="001265D6" w:rsidP="00F37D40">
                  <w:pPr>
                    <w:rPr>
                      <w:color w:val="000000" w:themeColor="text1"/>
                      <w:spacing w:val="-4"/>
                    </w:rPr>
                  </w:pPr>
                  <w:r w:rsidRPr="005C5369">
                    <w:rPr>
                      <w:color w:val="000000" w:themeColor="text1"/>
                      <w:spacing w:val="-4"/>
                      <w:cs/>
                    </w:rPr>
                    <w:t xml:space="preserve">2.มีพื้นทีดำเนินการปลูกสมุนไพรให้เป็น </w:t>
                  </w:r>
                  <w:r w:rsidRPr="005C5369">
                    <w:rPr>
                      <w:color w:val="000000" w:themeColor="text1"/>
                      <w:spacing w:val="-4"/>
                    </w:rPr>
                    <w:t xml:space="preserve">Organic </w:t>
                  </w:r>
                  <w:r w:rsidRPr="005C5369">
                    <w:rPr>
                      <w:color w:val="000000" w:themeColor="text1"/>
                      <w:spacing w:val="-4"/>
                      <w:cs/>
                    </w:rPr>
                    <w:t xml:space="preserve">อย่างน้อย </w:t>
                  </w:r>
                  <w:r w:rsidRPr="005C5369">
                    <w:rPr>
                      <w:color w:val="000000" w:themeColor="text1"/>
                      <w:spacing w:val="-4"/>
                    </w:rPr>
                    <w:t>1</w:t>
                  </w:r>
                  <w:r w:rsidRPr="005C5369">
                    <w:rPr>
                      <w:color w:val="000000" w:themeColor="text1"/>
                      <w:spacing w:val="-4"/>
                      <w:cs/>
                    </w:rPr>
                    <w:t xml:space="preserve"> แห่ง </w:t>
                  </w:r>
                </w:p>
                <w:p w:rsidR="001265D6" w:rsidRPr="005C5369" w:rsidRDefault="001265D6" w:rsidP="00F37D40">
                  <w:pPr>
                    <w:rPr>
                      <w:color w:val="000000" w:themeColor="text1"/>
                      <w:spacing w:val="-4"/>
                    </w:rPr>
                  </w:pPr>
                  <w:r w:rsidRPr="005C5369">
                    <w:rPr>
                      <w:color w:val="000000" w:themeColor="text1"/>
                      <w:spacing w:val="-4"/>
                      <w:cs/>
                    </w:rPr>
                    <w:t>3.มีแผนข้อมูลความต้องการวัตถุดิบ</w:t>
                  </w:r>
                  <w:r w:rsidRPr="005C5369">
                    <w:rPr>
                      <w:color w:val="000000" w:themeColor="text1"/>
                      <w:spacing w:val="-4"/>
                      <w:cs/>
                    </w:rPr>
                    <w:lastRenderedPageBreak/>
                    <w:t>สมุนไพร/ผลิตภัณฑ์สมุนไพรของจังหวัดเมืองสมุนไพร (</w:t>
                  </w:r>
                  <w:r w:rsidRPr="005C5369">
                    <w:rPr>
                      <w:color w:val="000000" w:themeColor="text1"/>
                      <w:spacing w:val="-4"/>
                    </w:rPr>
                    <w:t>Demand &amp; Supply Matching</w:t>
                  </w:r>
                  <w:r w:rsidRPr="005C5369">
                    <w:rPr>
                      <w:color w:val="000000" w:themeColor="text1"/>
                      <w:spacing w:val="-4"/>
                      <w:cs/>
                    </w:rPr>
                    <w:t xml:space="preserve">) </w:t>
                  </w:r>
                </w:p>
                <w:p w:rsidR="001265D6" w:rsidRPr="005C5369" w:rsidRDefault="001265D6" w:rsidP="00F37D40">
                  <w:pPr>
                    <w:rPr>
                      <w:color w:val="000000" w:themeColor="text1"/>
                      <w:spacing w:val="-4"/>
                    </w:rPr>
                  </w:pPr>
                </w:p>
                <w:p w:rsidR="001265D6" w:rsidRPr="005C5369" w:rsidRDefault="001265D6" w:rsidP="00F37D40">
                  <w:pPr>
                    <w:rPr>
                      <w:color w:val="000000" w:themeColor="text1"/>
                      <w:spacing w:val="-4"/>
                    </w:rPr>
                  </w:pPr>
                </w:p>
                <w:p w:rsidR="001265D6" w:rsidRPr="005C5369" w:rsidRDefault="001265D6" w:rsidP="00F37D40">
                  <w:pPr>
                    <w:rPr>
                      <w:color w:val="000000" w:themeColor="text1"/>
                      <w:spacing w:val="-4"/>
                    </w:rPr>
                  </w:pPr>
                </w:p>
                <w:p w:rsidR="001265D6" w:rsidRPr="005C5369" w:rsidRDefault="001265D6" w:rsidP="00F37D40">
                  <w:pPr>
                    <w:rPr>
                      <w:color w:val="000000" w:themeColor="text1"/>
                      <w:spacing w:val="-4"/>
                    </w:rPr>
                  </w:pPr>
                </w:p>
                <w:p w:rsidR="001265D6" w:rsidRPr="005C5369" w:rsidRDefault="001265D6" w:rsidP="00F37D40">
                  <w:pPr>
                    <w:rPr>
                      <w:color w:val="000000" w:themeColor="text1"/>
                      <w:spacing w:val="-4"/>
                    </w:rPr>
                  </w:pPr>
                </w:p>
              </w:tc>
              <w:tc>
                <w:tcPr>
                  <w:tcW w:w="1651" w:type="dxa"/>
                </w:tcPr>
                <w:p w:rsidR="001265D6" w:rsidRPr="005C5369" w:rsidRDefault="001265D6" w:rsidP="00F37D40">
                  <w:pPr>
                    <w:rPr>
                      <w:color w:val="000000" w:themeColor="text1"/>
                      <w:spacing w:val="-4"/>
                    </w:rPr>
                  </w:pPr>
                  <w:r w:rsidRPr="005C5369">
                    <w:rPr>
                      <w:color w:val="000000" w:themeColor="text1"/>
                      <w:spacing w:val="-4"/>
                      <w:cs/>
                    </w:rPr>
                    <w:lastRenderedPageBreak/>
                    <w:t>1.มีการพัฒนาพันธุ์ต้นกล้าสมุนไพรที่มีคุณภาพ</w:t>
                  </w:r>
                </w:p>
                <w:p w:rsidR="001265D6" w:rsidRPr="005C5369" w:rsidRDefault="001265D6" w:rsidP="00F37D40">
                  <w:pPr>
                    <w:rPr>
                      <w:color w:val="000000" w:themeColor="text1"/>
                      <w:spacing w:val="-4"/>
                    </w:rPr>
                  </w:pPr>
                  <w:r w:rsidRPr="005C5369">
                    <w:rPr>
                      <w:color w:val="000000" w:themeColor="text1"/>
                      <w:spacing w:val="-4"/>
                      <w:cs/>
                    </w:rPr>
                    <w:t>2.มีแผนการตลาดและการประชาสัมพันธ์ และขับเคลื่อนให้บรรลุเป้าตามแผน</w:t>
                  </w:r>
                </w:p>
              </w:tc>
              <w:tc>
                <w:tcPr>
                  <w:tcW w:w="1751" w:type="dxa"/>
                </w:tcPr>
                <w:p w:rsidR="001265D6" w:rsidRPr="005C5369" w:rsidRDefault="001265D6" w:rsidP="00F37D40">
                  <w:pPr>
                    <w:rPr>
                      <w:color w:val="000000" w:themeColor="text1"/>
                      <w:spacing w:val="-4"/>
                    </w:rPr>
                  </w:pPr>
                  <w:r w:rsidRPr="005C5369">
                    <w:rPr>
                      <w:color w:val="000000" w:themeColor="text1"/>
                      <w:spacing w:val="-4"/>
                      <w:cs/>
                    </w:rPr>
                    <w:t>1.มีการพัฒนาผลิตภัณฑ์สมุนไพรเด่นในจังหวัดเพิ่มขึ้นอย่างน้อย 2 ผลิตภัณฑ์</w:t>
                  </w:r>
                </w:p>
                <w:p w:rsidR="001265D6" w:rsidRPr="005C5369" w:rsidRDefault="001265D6" w:rsidP="00F37D40">
                  <w:pPr>
                    <w:rPr>
                      <w:color w:val="000000" w:themeColor="text1"/>
                      <w:spacing w:val="-4"/>
                    </w:rPr>
                  </w:pPr>
                </w:p>
              </w:tc>
              <w:tc>
                <w:tcPr>
                  <w:tcW w:w="2035" w:type="dxa"/>
                </w:tcPr>
                <w:p w:rsidR="001265D6" w:rsidRPr="005C5369" w:rsidRDefault="001265D6" w:rsidP="00F37D40">
                  <w:pPr>
                    <w:rPr>
                      <w:color w:val="000000" w:themeColor="text1"/>
                      <w:spacing w:val="-4"/>
                    </w:rPr>
                  </w:pPr>
                  <w:r w:rsidRPr="005C5369">
                    <w:rPr>
                      <w:color w:val="000000" w:themeColor="text1"/>
                      <w:spacing w:val="-4"/>
                      <w:cs/>
                    </w:rPr>
                    <w:t>1.ร้อยละของผู้ป่วยนอกทั้งหมดที่ได้รับบริการ ตรวจ วินิจฉัย รักษาโรค และฟื้นฟูสภาพ ด้วยศาสตร์การแพทย์แผนไทยและการแพทย์ทางเลือก ร้อยละ 18.5</w:t>
                  </w:r>
                </w:p>
                <w:p w:rsidR="001265D6" w:rsidRPr="005C5369" w:rsidRDefault="001265D6" w:rsidP="00F37D40">
                  <w:pPr>
                    <w:rPr>
                      <w:color w:val="000000" w:themeColor="text1"/>
                      <w:spacing w:val="-4"/>
                    </w:rPr>
                  </w:pPr>
                  <w:r w:rsidRPr="005C5369">
                    <w:rPr>
                      <w:color w:val="000000" w:themeColor="text1"/>
                      <w:spacing w:val="-4"/>
                      <w:cs/>
                    </w:rPr>
                    <w:lastRenderedPageBreak/>
                    <w:t>2.ร้อยละมูลค่าการใช้ยาสมุนไพรต่อยาแผนปัจจุบันเพิ่มขึ้น</w:t>
                  </w:r>
                </w:p>
                <w:p w:rsidR="001265D6" w:rsidRPr="005C5369" w:rsidRDefault="001265D6" w:rsidP="00F37D40">
                  <w:pPr>
                    <w:rPr>
                      <w:color w:val="000000" w:themeColor="text1"/>
                      <w:spacing w:val="-4"/>
                    </w:rPr>
                  </w:pPr>
                  <w:r w:rsidRPr="005C5369">
                    <w:rPr>
                      <w:color w:val="000000" w:themeColor="text1"/>
                      <w:spacing w:val="-4"/>
                      <w:cs/>
                    </w:rPr>
                    <w:t>3.มีข้อมูลมูลค่าการตลาดของผลิตภัณฑ์สมุนไพรรวมในจังหวัดมากกว่าค่าเฉลี่ย (ประเมินโดยกรมการแพทย์แผนไทยและการแพทย์ทางเลือก)</w:t>
                  </w:r>
                </w:p>
                <w:p w:rsidR="005C5369" w:rsidRPr="005C5369" w:rsidRDefault="001265D6" w:rsidP="005C5369">
                  <w:pPr>
                    <w:rPr>
                      <w:strike/>
                      <w:color w:val="0070C0"/>
                      <w:spacing w:val="-4"/>
                    </w:rPr>
                  </w:pPr>
                  <w:r w:rsidRPr="005C5369">
                    <w:rPr>
                      <w:color w:val="000000" w:themeColor="text1"/>
                      <w:spacing w:val="-4"/>
                      <w:cs/>
                    </w:rPr>
                    <w:t>4.</w:t>
                  </w:r>
                  <w:r w:rsidR="005C5369" w:rsidRPr="005C5369">
                    <w:rPr>
                      <w:strike/>
                      <w:color w:val="0070C0"/>
                      <w:spacing w:val="-4"/>
                      <w:cs/>
                    </w:rPr>
                    <w:t>ร้อยละของเกษตรกรที่ได้รับการรับรอง</w:t>
                  </w:r>
                  <w:r w:rsidR="005C5369" w:rsidRPr="005C5369">
                    <w:rPr>
                      <w:strike/>
                      <w:color w:val="0070C0"/>
                      <w:spacing w:val="-4"/>
                    </w:rPr>
                    <w:t>GAP</w:t>
                  </w:r>
                  <w:r w:rsidR="005C5369" w:rsidRPr="005C5369">
                    <w:rPr>
                      <w:strike/>
                      <w:color w:val="0070C0"/>
                      <w:spacing w:val="-4"/>
                      <w:cs/>
                    </w:rPr>
                    <w:t>/</w:t>
                  </w:r>
                  <w:r w:rsidR="005C5369" w:rsidRPr="005C5369">
                    <w:rPr>
                      <w:strike/>
                      <w:color w:val="0070C0"/>
                      <w:spacing w:val="-4"/>
                    </w:rPr>
                    <w:t xml:space="preserve">ORGANIC </w:t>
                  </w:r>
                  <w:r w:rsidR="005C5369" w:rsidRPr="005C5369">
                    <w:rPr>
                      <w:strike/>
                      <w:color w:val="0070C0"/>
                      <w:spacing w:val="-4"/>
                      <w:cs/>
                    </w:rPr>
                    <w:t>เพิ่มขึ้น ร้อยละ 10 ต่อปี</w:t>
                  </w:r>
                </w:p>
                <w:p w:rsidR="001265D6" w:rsidRPr="005C5369" w:rsidRDefault="005C5369" w:rsidP="005C5369">
                  <w:pPr>
                    <w:rPr>
                      <w:color w:val="000000" w:themeColor="text1"/>
                      <w:spacing w:val="-4"/>
                    </w:rPr>
                  </w:pPr>
                  <w:r w:rsidRPr="005C5369">
                    <w:rPr>
                      <w:color w:val="FF0000"/>
                      <w:spacing w:val="-4"/>
                      <w:cs/>
                    </w:rPr>
                    <w:t xml:space="preserve">จำนวนของเกษตรกรรายใหม่ที่ได้รับการถ่ายทอดความรู้เรื่อง </w:t>
                  </w:r>
                  <w:r w:rsidRPr="005C5369">
                    <w:rPr>
                      <w:color w:val="FF0000"/>
                      <w:spacing w:val="-4"/>
                    </w:rPr>
                    <w:t xml:space="preserve">GAP/organic </w:t>
                  </w:r>
                  <w:r w:rsidRPr="005C5369">
                    <w:rPr>
                      <w:color w:val="FF0000"/>
                      <w:spacing w:val="-4"/>
                      <w:cs/>
                    </w:rPr>
                    <w:t xml:space="preserve">สมุนไพร ปีละ </w:t>
                  </w:r>
                  <w:r w:rsidRPr="005C5369">
                    <w:rPr>
                      <w:color w:val="FF0000"/>
                      <w:spacing w:val="-4"/>
                    </w:rPr>
                    <w:t xml:space="preserve">30 </w:t>
                  </w:r>
                  <w:r w:rsidRPr="005C5369">
                    <w:rPr>
                      <w:color w:val="FF0000"/>
                      <w:spacing w:val="-4"/>
                      <w:cs/>
                    </w:rPr>
                    <w:t>ราย</w:t>
                  </w:r>
                </w:p>
              </w:tc>
            </w:tr>
          </w:tbl>
          <w:p w:rsidR="001265D6" w:rsidRPr="005C5369" w:rsidRDefault="001265D6" w:rsidP="00F37D40">
            <w:pPr>
              <w:rPr>
                <w:color w:val="000000" w:themeColor="text1"/>
                <w:cs/>
              </w:rPr>
            </w:pP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lastRenderedPageBreak/>
              <w:t>วิธีการประเมินผล</w:t>
            </w:r>
          </w:p>
        </w:tc>
        <w:tc>
          <w:tcPr>
            <w:tcW w:w="7371" w:type="dxa"/>
          </w:tcPr>
          <w:p w:rsidR="001265D6" w:rsidRPr="005C5369" w:rsidRDefault="001265D6" w:rsidP="00F37D40">
            <w:pPr>
              <w:rPr>
                <w:color w:val="000000" w:themeColor="text1"/>
              </w:rPr>
            </w:pPr>
            <w:r w:rsidRPr="005C5369">
              <w:rPr>
                <w:color w:val="000000" w:themeColor="text1"/>
                <w:cs/>
              </w:rPr>
              <w:t xml:space="preserve">1. ข้อมูลจากแบบประเมินการพัฒนาเมืองสมุนไพร </w:t>
            </w:r>
          </w:p>
          <w:p w:rsidR="001265D6" w:rsidRPr="005C5369" w:rsidRDefault="001265D6" w:rsidP="00F37D40">
            <w:pPr>
              <w:rPr>
                <w:color w:val="000000" w:themeColor="text1"/>
              </w:rPr>
            </w:pPr>
            <w:r w:rsidRPr="005C5369">
              <w:rPr>
                <w:color w:val="000000" w:themeColor="text1"/>
                <w:cs/>
              </w:rPr>
              <w:t xml:space="preserve">2. การอัพเดตข้อมูลขึ้นเว็บไซด์ </w:t>
            </w:r>
            <w:r w:rsidRPr="005C5369">
              <w:rPr>
                <w:color w:val="000000" w:themeColor="text1"/>
              </w:rPr>
              <w:t>healthkpi</w:t>
            </w:r>
            <w:r w:rsidRPr="005C5369">
              <w:rPr>
                <w:color w:val="000000" w:themeColor="text1"/>
                <w:cs/>
              </w:rPr>
              <w:t>.</w:t>
            </w:r>
            <w:r w:rsidRPr="005C5369">
              <w:rPr>
                <w:color w:val="000000" w:themeColor="text1"/>
              </w:rPr>
              <w:t>moph</w:t>
            </w:r>
            <w:r w:rsidRPr="005C5369">
              <w:rPr>
                <w:color w:val="000000" w:themeColor="text1"/>
                <w:cs/>
              </w:rPr>
              <w:t>.</w:t>
            </w:r>
            <w:r w:rsidRPr="005C5369">
              <w:rPr>
                <w:color w:val="000000" w:themeColor="text1"/>
              </w:rPr>
              <w:t>go</w:t>
            </w:r>
            <w:r w:rsidRPr="005C5369">
              <w:rPr>
                <w:color w:val="000000" w:themeColor="text1"/>
                <w:cs/>
              </w:rPr>
              <w:t>.</w:t>
            </w:r>
            <w:r w:rsidRPr="005C5369">
              <w:rPr>
                <w:color w:val="000000" w:themeColor="text1"/>
              </w:rPr>
              <w:t>th</w:t>
            </w:r>
          </w:p>
          <w:p w:rsidR="001265D6" w:rsidRPr="005C5369" w:rsidRDefault="001265D6" w:rsidP="00F37D40">
            <w:pPr>
              <w:rPr>
                <w:color w:val="000000" w:themeColor="text1"/>
              </w:rPr>
            </w:pPr>
            <w:r w:rsidRPr="005C5369">
              <w:rPr>
                <w:color w:val="000000" w:themeColor="text1"/>
                <w:cs/>
              </w:rPr>
              <w:t>3. ข้อมูลจากการตรวจราชการและนิเทศงาน</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เอกสารสนับสนุน</w:t>
            </w:r>
          </w:p>
        </w:tc>
        <w:tc>
          <w:tcPr>
            <w:tcW w:w="7371" w:type="dxa"/>
          </w:tcPr>
          <w:p w:rsidR="001265D6" w:rsidRPr="005C5369" w:rsidRDefault="001265D6" w:rsidP="00F37D40">
            <w:pPr>
              <w:rPr>
                <w:color w:val="000000" w:themeColor="text1"/>
              </w:rPr>
            </w:pPr>
            <w:r w:rsidRPr="005C5369">
              <w:rPr>
                <w:color w:val="000000" w:themeColor="text1"/>
                <w:cs/>
              </w:rPr>
              <w:t>1. แผนแม่บทแห่งชาติ ว่าด้วยการพัฒนาสมุนไพรไทย ฉบับที่ 1 (พ.ศ.2560-2564)</w:t>
            </w:r>
          </w:p>
          <w:p w:rsidR="001265D6" w:rsidRPr="005C5369" w:rsidRDefault="001265D6" w:rsidP="00F37D40">
            <w:pPr>
              <w:rPr>
                <w:color w:val="000000" w:themeColor="text1"/>
                <w:cs/>
              </w:rPr>
            </w:pPr>
            <w:r w:rsidRPr="005C5369">
              <w:rPr>
                <w:color w:val="000000" w:themeColor="text1"/>
                <w:cs/>
              </w:rPr>
              <w:t>2. ยุทธศาสตร์การพัฒนาเมืองสมุนไพร</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รายละเอียดข้อมูลพื้นฐาน</w:t>
            </w:r>
          </w:p>
        </w:tc>
        <w:tc>
          <w:tcPr>
            <w:tcW w:w="7371" w:type="dxa"/>
          </w:tcPr>
          <w:p w:rsidR="001265D6" w:rsidRPr="005C5369" w:rsidRDefault="001265D6" w:rsidP="00F37D40">
            <w:pPr>
              <w:rPr>
                <w:color w:val="000000" w:themeColor="text1"/>
                <w:cs/>
              </w:rPr>
            </w:pPr>
            <w:r w:rsidRPr="005C5369">
              <w:rPr>
                <w:color w:val="000000" w:themeColor="text1"/>
                <w:cs/>
              </w:rPr>
              <w:t>-</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lastRenderedPageBreak/>
              <w:t>ผู้ให้ข้อมูลทางวิชาการ ผู้ประสานงานตัวชี้วัด</w:t>
            </w:r>
          </w:p>
        </w:tc>
        <w:tc>
          <w:tcPr>
            <w:tcW w:w="7371" w:type="dxa"/>
          </w:tcPr>
          <w:p w:rsidR="001265D6" w:rsidRPr="005C5369" w:rsidRDefault="001265D6" w:rsidP="00F37D40">
            <w:pPr>
              <w:rPr>
                <w:strike/>
                <w:color w:val="0070C0"/>
              </w:rPr>
            </w:pPr>
            <w:r w:rsidRPr="005C5369">
              <w:rPr>
                <w:strike/>
                <w:color w:val="0070C0"/>
                <w:cs/>
              </w:rPr>
              <w:t>1. นางสาวพิชญารัตน์ วรรณวุฒิกุล ปฏิบัติหน้าที่แทนผู้อำนวยการกองสมุนไพร</w:t>
            </w:r>
          </w:p>
          <w:p w:rsidR="001265D6" w:rsidRPr="005C5369" w:rsidRDefault="001265D6" w:rsidP="00F37D40">
            <w:pPr>
              <w:rPr>
                <w:strike/>
                <w:color w:val="0070C0"/>
              </w:rPr>
            </w:pPr>
            <w:r w:rsidRPr="005C5369">
              <w:rPr>
                <w:strike/>
                <w:color w:val="0070C0"/>
                <w:cs/>
              </w:rPr>
              <w:t xml:space="preserve">โทรศัพท์ที่ทำงาน : </w:t>
            </w:r>
            <w:r w:rsidRPr="005C5369">
              <w:rPr>
                <w:strike/>
                <w:color w:val="0070C0"/>
              </w:rPr>
              <w:t>02</w:t>
            </w:r>
            <w:r w:rsidRPr="005C5369">
              <w:rPr>
                <w:strike/>
                <w:color w:val="0070C0"/>
                <w:cs/>
              </w:rPr>
              <w:t>-1495609 โทรศัพท์มือถือ : 087-2566825</w:t>
            </w:r>
          </w:p>
          <w:p w:rsidR="001265D6" w:rsidRPr="005C5369" w:rsidRDefault="001265D6" w:rsidP="00F37D40">
            <w:pPr>
              <w:rPr>
                <w:rStyle w:val="Hyperlink"/>
                <w:strike/>
                <w:color w:val="0070C0"/>
              </w:rPr>
            </w:pPr>
            <w:r w:rsidRPr="005C5369">
              <w:rPr>
                <w:strike/>
                <w:color w:val="0070C0"/>
                <w:cs/>
              </w:rPr>
              <w:t xml:space="preserve">โทรสาร : 02-1495609 </w:t>
            </w:r>
            <w:r w:rsidRPr="005C5369">
              <w:rPr>
                <w:strike/>
                <w:color w:val="0070C0"/>
              </w:rPr>
              <w:t>E</w:t>
            </w:r>
            <w:r w:rsidRPr="005C5369">
              <w:rPr>
                <w:strike/>
                <w:color w:val="0070C0"/>
                <w:cs/>
              </w:rPr>
              <w:t>-</w:t>
            </w:r>
            <w:r w:rsidRPr="005C5369">
              <w:rPr>
                <w:strike/>
                <w:color w:val="0070C0"/>
              </w:rPr>
              <w:t xml:space="preserve">mail </w:t>
            </w:r>
            <w:r w:rsidRPr="005C5369">
              <w:rPr>
                <w:strike/>
                <w:color w:val="0070C0"/>
                <w:cs/>
              </w:rPr>
              <w:t xml:space="preserve">: </w:t>
            </w:r>
            <w:hyperlink r:id="rId21" w:history="1">
              <w:r w:rsidRPr="005C5369">
                <w:rPr>
                  <w:rStyle w:val="Hyperlink"/>
                  <w:strike/>
                  <w:color w:val="0070C0"/>
                </w:rPr>
                <w:t>th</w:t>
              </w:r>
              <w:r w:rsidRPr="005C5369">
                <w:rPr>
                  <w:rStyle w:val="Hyperlink"/>
                  <w:strike/>
                  <w:color w:val="0070C0"/>
                  <w:cs/>
                </w:rPr>
                <w:t>.</w:t>
              </w:r>
              <w:r w:rsidRPr="005C5369">
                <w:rPr>
                  <w:rStyle w:val="Hyperlink"/>
                  <w:strike/>
                  <w:color w:val="0070C0"/>
                </w:rPr>
                <w:t>herbalcity@gmail</w:t>
              </w:r>
              <w:r w:rsidRPr="005C5369">
                <w:rPr>
                  <w:rStyle w:val="Hyperlink"/>
                  <w:strike/>
                  <w:color w:val="0070C0"/>
                  <w:cs/>
                </w:rPr>
                <w:t>.</w:t>
              </w:r>
              <w:r w:rsidRPr="005C5369">
                <w:rPr>
                  <w:rStyle w:val="Hyperlink"/>
                  <w:strike/>
                  <w:color w:val="0070C0"/>
                </w:rPr>
                <w:t>com</w:t>
              </w:r>
            </w:hyperlink>
          </w:p>
          <w:p w:rsidR="001265D6" w:rsidRPr="005C5369" w:rsidRDefault="001265D6" w:rsidP="00F37D40">
            <w:pPr>
              <w:rPr>
                <w:color w:val="FF0000"/>
              </w:rPr>
            </w:pPr>
            <w:r w:rsidRPr="005C5369">
              <w:rPr>
                <w:color w:val="FF0000"/>
                <w:cs/>
              </w:rPr>
              <w:t xml:space="preserve">1. นางมณฑกา ธีรชัยสกุล </w:t>
            </w:r>
            <w:r w:rsidRPr="005C5369">
              <w:rPr>
                <w:color w:val="FF0000"/>
                <w:cs/>
              </w:rPr>
              <w:tab/>
              <w:t>ผู้อำนวยการกองสมุนไพรเพื่อเศรษฐกิจ</w:t>
            </w:r>
          </w:p>
          <w:p w:rsidR="001265D6" w:rsidRPr="005C5369" w:rsidRDefault="001265D6" w:rsidP="00F37D40">
            <w:pPr>
              <w:rPr>
                <w:color w:val="FF0000"/>
              </w:rPr>
            </w:pPr>
            <w:r w:rsidRPr="005C5369">
              <w:rPr>
                <w:color w:val="FF0000"/>
                <w:cs/>
              </w:rPr>
              <w:t xml:space="preserve">โทรศัพท์ที่ทำงาน : 02-1495609 </w:t>
            </w:r>
            <w:r w:rsidRPr="005C5369">
              <w:rPr>
                <w:color w:val="FF0000"/>
                <w:cs/>
              </w:rPr>
              <w:tab/>
              <w:t>โทรศัพท์มือถือ : 090-9194391</w:t>
            </w:r>
          </w:p>
          <w:p w:rsidR="001265D6" w:rsidRPr="005C5369" w:rsidRDefault="001265D6" w:rsidP="00F37D40">
            <w:pPr>
              <w:rPr>
                <w:color w:val="FF0000"/>
              </w:rPr>
            </w:pPr>
            <w:r w:rsidRPr="005C5369">
              <w:rPr>
                <w:color w:val="FF0000"/>
                <w:cs/>
              </w:rPr>
              <w:t xml:space="preserve">โทรสาร : 02-1495609 </w:t>
            </w:r>
            <w:r w:rsidRPr="005C5369">
              <w:rPr>
                <w:color w:val="FF0000"/>
                <w:cs/>
              </w:rPr>
              <w:tab/>
            </w:r>
            <w:r w:rsidRPr="005C5369">
              <w:rPr>
                <w:color w:val="FF0000"/>
                <w:cs/>
              </w:rPr>
              <w:tab/>
            </w:r>
            <w:r w:rsidRPr="005C5369">
              <w:rPr>
                <w:color w:val="FF0000"/>
              </w:rPr>
              <w:t>E-mail : th.herbalcity@gmail.com</w:t>
            </w:r>
          </w:p>
          <w:p w:rsidR="005C5369" w:rsidRPr="005C5369" w:rsidRDefault="005C5369" w:rsidP="005C5369">
            <w:pPr>
              <w:rPr>
                <w:b/>
                <w:bCs/>
                <w:color w:val="000000" w:themeColor="text1"/>
              </w:rPr>
            </w:pPr>
            <w:r w:rsidRPr="005C5369">
              <w:rPr>
                <w:b/>
                <w:bCs/>
                <w:color w:val="000000" w:themeColor="text1"/>
                <w:cs/>
              </w:rPr>
              <w:t>กองสมุนไพร</w:t>
            </w:r>
            <w:r w:rsidRPr="005C5369">
              <w:rPr>
                <w:b/>
                <w:bCs/>
                <w:color w:val="FF0000"/>
                <w:cs/>
              </w:rPr>
              <w:t>เพื่อเศรษฐกิจ</w:t>
            </w:r>
          </w:p>
          <w:p w:rsidR="005C5369" w:rsidRPr="005C5369" w:rsidRDefault="005C5369" w:rsidP="005C5369">
            <w:pPr>
              <w:rPr>
                <w:color w:val="000000" w:themeColor="text1"/>
              </w:rPr>
            </w:pPr>
            <w:r w:rsidRPr="005C5369">
              <w:rPr>
                <w:color w:val="000000" w:themeColor="text1"/>
                <w:cs/>
              </w:rPr>
              <w:t xml:space="preserve">2. นายณัฐวุฒิ ปราบภัย </w:t>
            </w:r>
            <w:r w:rsidRPr="005C5369">
              <w:rPr>
                <w:color w:val="000000" w:themeColor="text1"/>
                <w:cs/>
              </w:rPr>
              <w:tab/>
            </w:r>
            <w:r w:rsidRPr="005C5369">
              <w:rPr>
                <w:color w:val="000000" w:themeColor="text1"/>
                <w:cs/>
              </w:rPr>
              <w:tab/>
              <w:t>เภสัชกรปฏิบัติการ</w:t>
            </w:r>
          </w:p>
          <w:p w:rsidR="005C5369" w:rsidRPr="005C5369" w:rsidRDefault="005C5369" w:rsidP="005C5369">
            <w:pPr>
              <w:rPr>
                <w:color w:val="000000" w:themeColor="text1"/>
              </w:rPr>
            </w:pPr>
            <w:r w:rsidRPr="005C5369">
              <w:rPr>
                <w:color w:val="000000" w:themeColor="text1"/>
                <w:cs/>
              </w:rPr>
              <w:t xml:space="preserve">โทรศัพท์ที่ทำงาน : </w:t>
            </w:r>
            <w:r w:rsidRPr="005C5369">
              <w:rPr>
                <w:color w:val="000000" w:themeColor="text1"/>
              </w:rPr>
              <w:t>02</w:t>
            </w:r>
            <w:r w:rsidRPr="005C5369">
              <w:rPr>
                <w:color w:val="000000" w:themeColor="text1"/>
                <w:cs/>
              </w:rPr>
              <w:t>-1495609  โทรศัพท์มือถือ : 099-4671110</w:t>
            </w:r>
          </w:p>
          <w:p w:rsidR="005C5369" w:rsidRPr="005C5369" w:rsidRDefault="005C5369" w:rsidP="005C5369">
            <w:pPr>
              <w:rPr>
                <w:color w:val="000000" w:themeColor="text1"/>
              </w:rPr>
            </w:pPr>
            <w:r w:rsidRPr="005C5369">
              <w:rPr>
                <w:color w:val="000000" w:themeColor="text1"/>
                <w:cs/>
              </w:rPr>
              <w:t xml:space="preserve">โทรสาร : </w:t>
            </w:r>
            <w:r w:rsidRPr="005C5369">
              <w:rPr>
                <w:color w:val="000000" w:themeColor="text1"/>
              </w:rPr>
              <w:t>02</w:t>
            </w:r>
            <w:r w:rsidRPr="005C5369">
              <w:rPr>
                <w:color w:val="000000" w:themeColor="text1"/>
                <w:cs/>
              </w:rPr>
              <w:t xml:space="preserve">-1495609  </w:t>
            </w:r>
            <w:r w:rsidRPr="005C5369">
              <w:rPr>
                <w:color w:val="000000" w:themeColor="text1"/>
              </w:rPr>
              <w:t xml:space="preserve"> </w:t>
            </w:r>
            <w:r w:rsidRPr="005C5369">
              <w:rPr>
                <w:color w:val="000000" w:themeColor="text1"/>
                <w:cs/>
              </w:rPr>
              <w:tab/>
            </w:r>
            <w:r w:rsidRPr="005C5369">
              <w:rPr>
                <w:color w:val="000000" w:themeColor="text1"/>
                <w:cs/>
              </w:rPr>
              <w:tab/>
            </w:r>
            <w:r w:rsidRPr="005C5369">
              <w:rPr>
                <w:color w:val="000000" w:themeColor="text1"/>
              </w:rPr>
              <w:t>E</w:t>
            </w:r>
            <w:r w:rsidRPr="005C5369">
              <w:rPr>
                <w:color w:val="000000" w:themeColor="text1"/>
                <w:cs/>
              </w:rPr>
              <w:t>-</w:t>
            </w:r>
            <w:r w:rsidRPr="005C5369">
              <w:rPr>
                <w:color w:val="000000" w:themeColor="text1"/>
              </w:rPr>
              <w:t xml:space="preserve">mail </w:t>
            </w:r>
            <w:r w:rsidRPr="005C5369">
              <w:rPr>
                <w:color w:val="000000" w:themeColor="text1"/>
                <w:cs/>
              </w:rPr>
              <w:t xml:space="preserve">: </w:t>
            </w:r>
            <w:hyperlink r:id="rId22" w:history="1">
              <w:r w:rsidRPr="005C5369">
                <w:rPr>
                  <w:rStyle w:val="Hyperlink"/>
                  <w:color w:val="000000" w:themeColor="text1"/>
                </w:rPr>
                <w:t>th</w:t>
              </w:r>
              <w:r w:rsidRPr="005C5369">
                <w:rPr>
                  <w:rStyle w:val="Hyperlink"/>
                  <w:color w:val="000000" w:themeColor="text1"/>
                  <w:cs/>
                </w:rPr>
                <w:t>.</w:t>
              </w:r>
              <w:r w:rsidRPr="005C5369">
                <w:rPr>
                  <w:rStyle w:val="Hyperlink"/>
                  <w:color w:val="000000" w:themeColor="text1"/>
                </w:rPr>
                <w:t>herbalcity@gmail</w:t>
              </w:r>
              <w:r w:rsidRPr="005C5369">
                <w:rPr>
                  <w:rStyle w:val="Hyperlink"/>
                  <w:color w:val="000000" w:themeColor="text1"/>
                  <w:cs/>
                </w:rPr>
                <w:t>.</w:t>
              </w:r>
              <w:r w:rsidRPr="005C5369">
                <w:rPr>
                  <w:rStyle w:val="Hyperlink"/>
                  <w:color w:val="000000" w:themeColor="text1"/>
                </w:rPr>
                <w:t>com</w:t>
              </w:r>
            </w:hyperlink>
          </w:p>
          <w:p w:rsidR="005C5369" w:rsidRPr="005C5369" w:rsidRDefault="005C5369" w:rsidP="005C5369">
            <w:pPr>
              <w:rPr>
                <w:b/>
                <w:bCs/>
                <w:color w:val="000000" w:themeColor="text1"/>
              </w:rPr>
            </w:pPr>
            <w:r w:rsidRPr="005C5369">
              <w:rPr>
                <w:b/>
                <w:bCs/>
                <w:color w:val="000000" w:themeColor="text1"/>
                <w:cs/>
              </w:rPr>
              <w:t>กองสมุนไพร</w:t>
            </w:r>
            <w:r w:rsidRPr="005C5369">
              <w:rPr>
                <w:b/>
                <w:bCs/>
                <w:color w:val="FF0000"/>
                <w:cs/>
              </w:rPr>
              <w:t>เพื่อเศรษฐกิจ</w:t>
            </w:r>
          </w:p>
          <w:p w:rsidR="005C5369" w:rsidRPr="005C5369" w:rsidRDefault="005C5369" w:rsidP="005C5369">
            <w:pPr>
              <w:rPr>
                <w:color w:val="000000" w:themeColor="text1"/>
              </w:rPr>
            </w:pPr>
            <w:r w:rsidRPr="005C5369">
              <w:rPr>
                <w:color w:val="000000" w:themeColor="text1"/>
                <w:cs/>
              </w:rPr>
              <w:t xml:space="preserve">3. นางสาวอัปสร บุตรดา </w:t>
            </w:r>
            <w:r w:rsidRPr="005C5369">
              <w:rPr>
                <w:color w:val="000000" w:themeColor="text1"/>
                <w:cs/>
              </w:rPr>
              <w:tab/>
            </w:r>
            <w:r w:rsidRPr="005C5369">
              <w:rPr>
                <w:color w:val="000000" w:themeColor="text1"/>
                <w:cs/>
              </w:rPr>
              <w:tab/>
              <w:t>นักวิเคราะห์นโยบายและแผน</w:t>
            </w:r>
          </w:p>
          <w:p w:rsidR="005C5369" w:rsidRPr="005C5369" w:rsidRDefault="005C5369" w:rsidP="005C5369">
            <w:pPr>
              <w:rPr>
                <w:color w:val="000000" w:themeColor="text1"/>
              </w:rPr>
            </w:pPr>
            <w:r w:rsidRPr="005C5369">
              <w:rPr>
                <w:color w:val="000000" w:themeColor="text1"/>
                <w:cs/>
              </w:rPr>
              <w:t xml:space="preserve">โทรศัพท์ที่ทำงาน : </w:t>
            </w:r>
            <w:r w:rsidRPr="005C5369">
              <w:rPr>
                <w:color w:val="000000" w:themeColor="text1"/>
              </w:rPr>
              <w:t>02</w:t>
            </w:r>
            <w:r w:rsidRPr="005C5369">
              <w:rPr>
                <w:color w:val="000000" w:themeColor="text1"/>
                <w:cs/>
              </w:rPr>
              <w:t>-1495609   โทรศัพท์มือถือ : 080-1148545</w:t>
            </w:r>
          </w:p>
          <w:p w:rsidR="005C5369" w:rsidRPr="005C5369" w:rsidRDefault="005C5369" w:rsidP="005C5369">
            <w:pPr>
              <w:rPr>
                <w:color w:val="000000" w:themeColor="text1"/>
              </w:rPr>
            </w:pPr>
            <w:r w:rsidRPr="005C5369">
              <w:rPr>
                <w:color w:val="000000" w:themeColor="text1"/>
                <w:cs/>
              </w:rPr>
              <w:t xml:space="preserve">โทรสาร : </w:t>
            </w:r>
            <w:r w:rsidRPr="005C5369">
              <w:rPr>
                <w:color w:val="000000" w:themeColor="text1"/>
              </w:rPr>
              <w:t>02</w:t>
            </w:r>
            <w:r w:rsidRPr="005C5369">
              <w:rPr>
                <w:color w:val="000000" w:themeColor="text1"/>
                <w:cs/>
              </w:rPr>
              <w:t xml:space="preserve">-1495609  </w:t>
            </w:r>
            <w:r w:rsidRPr="005C5369">
              <w:rPr>
                <w:color w:val="000000" w:themeColor="text1"/>
              </w:rPr>
              <w:t xml:space="preserve"> </w:t>
            </w:r>
            <w:r w:rsidRPr="005C5369">
              <w:rPr>
                <w:color w:val="000000" w:themeColor="text1"/>
                <w:cs/>
              </w:rPr>
              <w:tab/>
            </w:r>
            <w:r w:rsidRPr="005C5369">
              <w:rPr>
                <w:color w:val="000000" w:themeColor="text1"/>
                <w:cs/>
              </w:rPr>
              <w:tab/>
            </w:r>
            <w:r w:rsidRPr="005C5369">
              <w:rPr>
                <w:color w:val="000000" w:themeColor="text1"/>
              </w:rPr>
              <w:t>E</w:t>
            </w:r>
            <w:r w:rsidRPr="005C5369">
              <w:rPr>
                <w:color w:val="000000" w:themeColor="text1"/>
                <w:cs/>
              </w:rPr>
              <w:t>-</w:t>
            </w:r>
            <w:r w:rsidRPr="005C5369">
              <w:rPr>
                <w:color w:val="000000" w:themeColor="text1"/>
              </w:rPr>
              <w:t xml:space="preserve">mail </w:t>
            </w:r>
            <w:r w:rsidRPr="005C5369">
              <w:rPr>
                <w:color w:val="000000" w:themeColor="text1"/>
                <w:cs/>
              </w:rPr>
              <w:t xml:space="preserve">: </w:t>
            </w:r>
            <w:r w:rsidRPr="005C5369">
              <w:rPr>
                <w:color w:val="000000" w:themeColor="text1"/>
              </w:rPr>
              <w:t>th</w:t>
            </w:r>
            <w:r w:rsidRPr="005C5369">
              <w:rPr>
                <w:color w:val="000000" w:themeColor="text1"/>
                <w:cs/>
              </w:rPr>
              <w:t>.</w:t>
            </w:r>
            <w:r w:rsidRPr="005C5369">
              <w:rPr>
                <w:color w:val="000000" w:themeColor="text1"/>
              </w:rPr>
              <w:t>herbalcity@gmail</w:t>
            </w:r>
            <w:r w:rsidRPr="005C5369">
              <w:rPr>
                <w:color w:val="000000" w:themeColor="text1"/>
                <w:cs/>
              </w:rPr>
              <w:t>.</w:t>
            </w:r>
            <w:r w:rsidRPr="005C5369">
              <w:rPr>
                <w:color w:val="000000" w:themeColor="text1"/>
              </w:rPr>
              <w:t>com</w:t>
            </w:r>
          </w:p>
          <w:p w:rsidR="001265D6" w:rsidRPr="005C5369" w:rsidRDefault="005C5369" w:rsidP="005C5369">
            <w:pPr>
              <w:rPr>
                <w:b/>
                <w:bCs/>
                <w:color w:val="000000" w:themeColor="text1"/>
              </w:rPr>
            </w:pPr>
            <w:r w:rsidRPr="005C5369">
              <w:rPr>
                <w:b/>
                <w:bCs/>
                <w:color w:val="000000" w:themeColor="text1"/>
                <w:cs/>
              </w:rPr>
              <w:t>กองสมุนไพร</w:t>
            </w:r>
            <w:r w:rsidRPr="005C5369">
              <w:rPr>
                <w:b/>
                <w:bCs/>
                <w:color w:val="FF0000"/>
                <w:cs/>
              </w:rPr>
              <w:t>เพื่อเศรษฐกิจ</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หน่วยงานประมวลผลและจัดทำข้อมูล(ระดับส่วนกลาง)</w:t>
            </w:r>
          </w:p>
        </w:tc>
        <w:tc>
          <w:tcPr>
            <w:tcW w:w="7371" w:type="dxa"/>
          </w:tcPr>
          <w:p w:rsidR="001265D6" w:rsidRPr="005C5369" w:rsidRDefault="001265D6" w:rsidP="00F37D40">
            <w:pPr>
              <w:rPr>
                <w:color w:val="000000" w:themeColor="text1"/>
                <w:cs/>
              </w:rPr>
            </w:pPr>
            <w:r w:rsidRPr="005C5369">
              <w:rPr>
                <w:color w:val="000000" w:themeColor="text1"/>
                <w:cs/>
              </w:rPr>
              <w:t xml:space="preserve">กลุ่มงานยุทธศาสตร์และแผนงาน กองวิชาการและแผนงาน กรมการแพทย์แผนไทยและการแพทย์ทางเลือก </w:t>
            </w:r>
          </w:p>
        </w:tc>
      </w:tr>
      <w:tr w:rsidR="001265D6" w:rsidRPr="005C5369" w:rsidTr="00F37D40">
        <w:tc>
          <w:tcPr>
            <w:tcW w:w="2660" w:type="dxa"/>
          </w:tcPr>
          <w:p w:rsidR="001265D6" w:rsidRPr="005C5369" w:rsidRDefault="001265D6" w:rsidP="00F37D40">
            <w:pPr>
              <w:rPr>
                <w:b/>
                <w:bCs/>
                <w:color w:val="000000" w:themeColor="text1"/>
                <w:cs/>
              </w:rPr>
            </w:pPr>
            <w:r w:rsidRPr="005C5369">
              <w:rPr>
                <w:b/>
                <w:bCs/>
                <w:color w:val="000000" w:themeColor="text1"/>
                <w:cs/>
              </w:rPr>
              <w:t>ผู้รับผิดชอบรายงานผลและการดำเนินงาน</w:t>
            </w:r>
          </w:p>
        </w:tc>
        <w:tc>
          <w:tcPr>
            <w:tcW w:w="7371" w:type="dxa"/>
          </w:tcPr>
          <w:p w:rsidR="001265D6" w:rsidRPr="005C5369" w:rsidRDefault="001265D6" w:rsidP="00F37D40">
            <w:pPr>
              <w:rPr>
                <w:color w:val="000000" w:themeColor="text1"/>
              </w:rPr>
            </w:pPr>
            <w:r w:rsidRPr="005C5369">
              <w:rPr>
                <w:color w:val="000000" w:themeColor="text1"/>
                <w:cs/>
              </w:rPr>
              <w:t>1. นางสาวผสุชา จันทร์ประเสิรฐ แพทย์แผนไทยปฏิบัติการ</w:t>
            </w:r>
          </w:p>
          <w:p w:rsidR="001265D6" w:rsidRPr="005C5369" w:rsidRDefault="001265D6" w:rsidP="00F37D40">
            <w:pPr>
              <w:rPr>
                <w:color w:val="000000" w:themeColor="text1"/>
              </w:rPr>
            </w:pPr>
            <w:r w:rsidRPr="005C5369">
              <w:rPr>
                <w:color w:val="000000" w:themeColor="text1"/>
                <w:cs/>
              </w:rPr>
              <w:t xml:space="preserve">โทรศัพท์ที่ทำงาน : 02-9659490 โทรศัพท์มือถือ : </w:t>
            </w:r>
            <w:r w:rsidRPr="005C5369">
              <w:rPr>
                <w:color w:val="000000" w:themeColor="text1"/>
              </w:rPr>
              <w:t>0</w:t>
            </w:r>
            <w:r w:rsidRPr="005C5369">
              <w:rPr>
                <w:color w:val="000000" w:themeColor="text1"/>
                <w:cs/>
              </w:rPr>
              <w:t>64-3235939</w:t>
            </w:r>
          </w:p>
          <w:p w:rsidR="001265D6" w:rsidRPr="005C5369" w:rsidRDefault="001265D6" w:rsidP="00F37D40">
            <w:pPr>
              <w:rPr>
                <w:color w:val="000000" w:themeColor="text1"/>
              </w:rPr>
            </w:pPr>
            <w:r w:rsidRPr="005C5369">
              <w:rPr>
                <w:color w:val="000000" w:themeColor="text1"/>
                <w:cs/>
              </w:rPr>
              <w:t xml:space="preserve">โทรสาร : 02-9659490  </w:t>
            </w:r>
            <w:r w:rsidRPr="005C5369">
              <w:rPr>
                <w:color w:val="000000" w:themeColor="text1"/>
              </w:rPr>
              <w:t>E</w:t>
            </w:r>
            <w:r w:rsidRPr="005C5369">
              <w:rPr>
                <w:color w:val="000000" w:themeColor="text1"/>
                <w:cs/>
              </w:rPr>
              <w:t>-</w:t>
            </w:r>
            <w:r w:rsidRPr="005C5369">
              <w:rPr>
                <w:color w:val="000000" w:themeColor="text1"/>
              </w:rPr>
              <w:t xml:space="preserve">mail </w:t>
            </w:r>
            <w:r w:rsidRPr="005C5369">
              <w:rPr>
                <w:color w:val="000000" w:themeColor="text1"/>
                <w:cs/>
              </w:rPr>
              <w:t xml:space="preserve">: </w:t>
            </w:r>
            <w:r w:rsidRPr="005C5369">
              <w:rPr>
                <w:color w:val="000000" w:themeColor="text1"/>
              </w:rPr>
              <w:t>ppin1987@gmail</w:t>
            </w:r>
            <w:r w:rsidRPr="005C5369">
              <w:rPr>
                <w:color w:val="000000" w:themeColor="text1"/>
                <w:cs/>
              </w:rPr>
              <w:t>.</w:t>
            </w:r>
            <w:r w:rsidRPr="005C5369">
              <w:rPr>
                <w:color w:val="000000" w:themeColor="text1"/>
              </w:rPr>
              <w:t>com</w:t>
            </w:r>
          </w:p>
          <w:p w:rsidR="001265D6" w:rsidRPr="005C5369" w:rsidRDefault="001265D6" w:rsidP="00F37D40">
            <w:pPr>
              <w:rPr>
                <w:b/>
                <w:bCs/>
                <w:color w:val="000000" w:themeColor="text1"/>
                <w:cs/>
              </w:rPr>
            </w:pPr>
            <w:r w:rsidRPr="005C5369">
              <w:rPr>
                <w:b/>
                <w:bCs/>
                <w:color w:val="000000" w:themeColor="text1"/>
                <w:cs/>
              </w:rPr>
              <w:t>กองวิชาการและแผนงาน กลุ่มงานยุทธศาสตร์และแผนงาน</w:t>
            </w:r>
          </w:p>
          <w:p w:rsidR="001265D6" w:rsidRPr="005C5369" w:rsidRDefault="001265D6" w:rsidP="00F37D40">
            <w:pPr>
              <w:rPr>
                <w:strike/>
                <w:color w:val="0070C0"/>
              </w:rPr>
            </w:pPr>
            <w:r w:rsidRPr="005C5369">
              <w:rPr>
                <w:strike/>
                <w:color w:val="0070C0"/>
                <w:cs/>
              </w:rPr>
              <w:t>2. นางสาวสุกัญญา ชายแก้ว นักวิเคราะห์นโยบายและแผนชำนาญการ</w:t>
            </w:r>
          </w:p>
          <w:p w:rsidR="001265D6" w:rsidRPr="005C5369" w:rsidRDefault="001265D6" w:rsidP="00F37D40">
            <w:pPr>
              <w:rPr>
                <w:strike/>
                <w:color w:val="0070C0"/>
              </w:rPr>
            </w:pPr>
            <w:r w:rsidRPr="005C5369">
              <w:rPr>
                <w:strike/>
                <w:color w:val="0070C0"/>
                <w:cs/>
              </w:rPr>
              <w:t>โทรศัพท์ที่ทำงาน : 02-5917809 โทรศัพท์มือถือ : 082-7298989</w:t>
            </w:r>
          </w:p>
          <w:p w:rsidR="001265D6" w:rsidRPr="005C5369" w:rsidRDefault="001265D6" w:rsidP="00F37D40">
            <w:pPr>
              <w:rPr>
                <w:strike/>
                <w:color w:val="0070C0"/>
              </w:rPr>
            </w:pPr>
            <w:r w:rsidRPr="005C5369">
              <w:rPr>
                <w:strike/>
                <w:color w:val="0070C0"/>
                <w:cs/>
              </w:rPr>
              <w:t>โทรสาร : 02-591-0218</w:t>
            </w:r>
            <w:r w:rsidRPr="005C5369">
              <w:rPr>
                <w:strike/>
                <w:color w:val="0070C0"/>
              </w:rPr>
              <w:t xml:space="preserve"> E</w:t>
            </w:r>
            <w:r w:rsidRPr="005C5369">
              <w:rPr>
                <w:strike/>
                <w:color w:val="0070C0"/>
                <w:cs/>
              </w:rPr>
              <w:t>-</w:t>
            </w:r>
            <w:r w:rsidRPr="005C5369">
              <w:rPr>
                <w:strike/>
                <w:color w:val="0070C0"/>
              </w:rPr>
              <w:t xml:space="preserve">mail </w:t>
            </w:r>
            <w:r w:rsidRPr="005C5369">
              <w:rPr>
                <w:strike/>
                <w:color w:val="0070C0"/>
                <w:cs/>
              </w:rPr>
              <w:t xml:space="preserve">: </w:t>
            </w:r>
            <w:r w:rsidRPr="005C5369">
              <w:rPr>
                <w:strike/>
                <w:color w:val="0070C0"/>
              </w:rPr>
              <w:t>sukanya0210@gmail</w:t>
            </w:r>
            <w:r w:rsidRPr="005C5369">
              <w:rPr>
                <w:strike/>
                <w:color w:val="0070C0"/>
                <w:cs/>
              </w:rPr>
              <w:t>.</w:t>
            </w:r>
            <w:r w:rsidRPr="005C5369">
              <w:rPr>
                <w:strike/>
                <w:color w:val="0070C0"/>
              </w:rPr>
              <w:t>com</w:t>
            </w:r>
          </w:p>
          <w:p w:rsidR="001265D6" w:rsidRPr="005C5369" w:rsidRDefault="001265D6" w:rsidP="00F37D40">
            <w:pPr>
              <w:rPr>
                <w:color w:val="FF0000"/>
              </w:rPr>
            </w:pPr>
            <w:r w:rsidRPr="005C5369">
              <w:rPr>
                <w:color w:val="FF0000"/>
                <w:cs/>
              </w:rPr>
              <w:t xml:space="preserve">2. นางกรุณา ทศพล </w:t>
            </w:r>
            <w:r w:rsidRPr="005C5369">
              <w:rPr>
                <w:color w:val="FF0000"/>
                <w:cs/>
              </w:rPr>
              <w:tab/>
            </w:r>
            <w:r w:rsidRPr="005C5369">
              <w:rPr>
                <w:color w:val="FF0000"/>
                <w:cs/>
              </w:rPr>
              <w:tab/>
              <w:t>พยาบาลวิชาชีพชำนาญการ</w:t>
            </w:r>
          </w:p>
          <w:p w:rsidR="001265D6" w:rsidRPr="005C5369" w:rsidRDefault="001265D6" w:rsidP="00F37D40">
            <w:pPr>
              <w:rPr>
                <w:color w:val="FF0000"/>
              </w:rPr>
            </w:pPr>
            <w:r w:rsidRPr="005C5369">
              <w:rPr>
                <w:color w:val="FF0000"/>
                <w:cs/>
              </w:rPr>
              <w:t xml:space="preserve">โทรศัพท์ที่ทำงาน : 02-5917809 </w:t>
            </w:r>
            <w:r w:rsidRPr="005C5369">
              <w:rPr>
                <w:color w:val="FF0000"/>
                <w:cs/>
              </w:rPr>
              <w:tab/>
              <w:t>โทรศัพท์มือถือ : 089-7243816</w:t>
            </w:r>
          </w:p>
          <w:p w:rsidR="001265D6" w:rsidRPr="005C5369" w:rsidRDefault="001265D6" w:rsidP="00F37D40">
            <w:pPr>
              <w:rPr>
                <w:color w:val="FF0000"/>
              </w:rPr>
            </w:pPr>
            <w:r w:rsidRPr="005C5369">
              <w:rPr>
                <w:color w:val="FF0000"/>
                <w:cs/>
              </w:rPr>
              <w:t xml:space="preserve">โทรสาร : 02-591-0218 </w:t>
            </w:r>
            <w:r w:rsidRPr="005C5369">
              <w:rPr>
                <w:color w:val="FF0000"/>
                <w:cs/>
              </w:rPr>
              <w:tab/>
            </w:r>
            <w:r w:rsidRPr="005C5369">
              <w:rPr>
                <w:color w:val="FF0000"/>
                <w:cs/>
              </w:rPr>
              <w:tab/>
            </w:r>
            <w:r w:rsidRPr="005C5369">
              <w:rPr>
                <w:color w:val="FF0000"/>
              </w:rPr>
              <w:t>E-mail : karunathailand</w:t>
            </w:r>
            <w:r w:rsidRPr="005C5369">
              <w:rPr>
                <w:color w:val="FF0000"/>
                <w:cs/>
              </w:rPr>
              <w:t>4.0</w:t>
            </w:r>
            <w:r w:rsidRPr="005C5369">
              <w:rPr>
                <w:color w:val="FF0000"/>
              </w:rPr>
              <w:t>@gmail.com</w:t>
            </w:r>
          </w:p>
          <w:p w:rsidR="001265D6" w:rsidRPr="005C5369" w:rsidRDefault="001265D6" w:rsidP="00F37D40">
            <w:pPr>
              <w:rPr>
                <w:b/>
                <w:bCs/>
                <w:color w:val="000000" w:themeColor="text1"/>
                <w:cs/>
              </w:rPr>
            </w:pPr>
            <w:r w:rsidRPr="005C5369">
              <w:rPr>
                <w:b/>
                <w:bCs/>
                <w:color w:val="000000" w:themeColor="text1"/>
                <w:cs/>
              </w:rPr>
              <w:t>กลุ่มพัฒนาระบบบริหาร</w:t>
            </w:r>
          </w:p>
        </w:tc>
      </w:tr>
    </w:tbl>
    <w:p w:rsidR="0096205A" w:rsidRPr="005C5369" w:rsidRDefault="0096205A">
      <w:pPr>
        <w:rPr>
          <w:rFonts w:ascii="TH SarabunPSK" w:hAnsi="TH SarabunPSK" w:cs="TH SarabunPSK"/>
          <w:sz w:val="32"/>
          <w:szCs w:val="32"/>
        </w:rPr>
      </w:pPr>
    </w:p>
    <w:tbl>
      <w:tblPr>
        <w:tblW w:w="1034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39"/>
        <w:gridCol w:w="7910"/>
      </w:tblGrid>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People Excellence (</w:t>
            </w:r>
            <w:r w:rsidRPr="005C5369">
              <w:rPr>
                <w:rFonts w:ascii="TH SarabunPSK" w:hAnsi="TH SarabunPSK" w:cs="TH SarabunPSK"/>
                <w:b/>
                <w:bCs/>
                <w:color w:val="000000" w:themeColor="text1"/>
                <w:sz w:val="32"/>
                <w:szCs w:val="32"/>
                <w:cs/>
              </w:rPr>
              <w:t>ยุทธศาสตร์บุคลากรเป็นเลิศ</w:t>
            </w:r>
            <w:r w:rsidRPr="005C5369">
              <w:rPr>
                <w:rFonts w:ascii="TH SarabunPSK" w:hAnsi="TH SarabunPSK" w:cs="TH SarabunPSK"/>
                <w:b/>
                <w:bCs/>
                <w:color w:val="000000" w:themeColor="text1"/>
                <w:sz w:val="32"/>
                <w:szCs w:val="32"/>
              </w:rPr>
              <w:t>)</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10. </w:t>
            </w:r>
            <w:r w:rsidRPr="005C5369">
              <w:rPr>
                <w:rFonts w:ascii="TH SarabunPSK" w:hAnsi="TH SarabunPSK" w:cs="TH SarabunPSK"/>
                <w:b/>
                <w:bCs/>
                <w:color w:val="000000" w:themeColor="text1"/>
                <w:sz w:val="32"/>
                <w:szCs w:val="32"/>
                <w:cs/>
              </w:rPr>
              <w:t>การพัฒนาระบบบริหารจัดการกำลังคนด้านสุขภาพ</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2. </w:t>
            </w:r>
            <w:r w:rsidRPr="005C5369">
              <w:rPr>
                <w:rFonts w:ascii="TH SarabunPSK" w:hAnsi="TH SarabunPSK" w:cs="TH SarabunPSK"/>
                <w:b/>
                <w:bCs/>
                <w:color w:val="000000" w:themeColor="text1"/>
                <w:sz w:val="32"/>
                <w:szCs w:val="32"/>
                <w:cs/>
              </w:rPr>
              <w:t xml:space="preserve">โครงการ </w:t>
            </w:r>
            <w:r w:rsidRPr="005C5369">
              <w:rPr>
                <w:rFonts w:ascii="TH SarabunPSK" w:hAnsi="TH SarabunPSK" w:cs="TH SarabunPSK"/>
                <w:b/>
                <w:bCs/>
                <w:color w:val="000000" w:themeColor="text1"/>
                <w:sz w:val="32"/>
                <w:szCs w:val="32"/>
              </w:rPr>
              <w:t xml:space="preserve">Happy MOPH </w:t>
            </w:r>
            <w:r w:rsidRPr="005C5369">
              <w:rPr>
                <w:rFonts w:ascii="TH SarabunPSK" w:hAnsi="TH SarabunPSK" w:cs="TH SarabunPSK"/>
                <w:b/>
                <w:bCs/>
                <w:color w:val="000000" w:themeColor="text1"/>
                <w:sz w:val="32"/>
                <w:szCs w:val="32"/>
                <w:cs/>
              </w:rPr>
              <w:t>กระทรวงสาธารณสุข กระทรวงแห่งความสุข</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เขตสุขภาพ</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42.</w:t>
            </w:r>
            <w:r w:rsidRPr="005C5369">
              <w:rPr>
                <w:rFonts w:ascii="TH SarabunPSK" w:hAnsi="TH SarabunPSK" w:cs="TH SarabunPSK"/>
                <w:b/>
                <w:bCs/>
                <w:color w:val="000000" w:themeColor="text1"/>
                <w:sz w:val="32"/>
                <w:szCs w:val="32"/>
                <w:cs/>
              </w:rPr>
              <w:t>ร้อยละของเขตสุขภาพที่มีการบริหารจัดการกำลังคนที่มีประสิทธิภาพ</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คำนิยาม</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1. เขตสุขภาพ (</w:t>
            </w:r>
            <w:r w:rsidRPr="005C5369">
              <w:rPr>
                <w:rFonts w:ascii="TH SarabunPSK" w:hAnsi="TH SarabunPSK" w:cs="TH SarabunPSK"/>
                <w:b/>
                <w:bCs/>
                <w:color w:val="000000" w:themeColor="text1"/>
                <w:sz w:val="32"/>
                <w:szCs w:val="32"/>
              </w:rPr>
              <w:t xml:space="preserve">Regional Health) </w:t>
            </w:r>
            <w:r w:rsidRPr="005C5369">
              <w:rPr>
                <w:rFonts w:ascii="TH SarabunPSK" w:hAnsi="TH SarabunPSK" w:cs="TH SarabunPSK"/>
                <w:color w:val="000000" w:themeColor="text1"/>
                <w:sz w:val="32"/>
                <w:szCs w:val="32"/>
                <w:cs/>
              </w:rPr>
              <w:t>หมายถึง ระบบการบริหารงานส่วนกลางในภูมิภาค เพื่อให้การบริหารจัดการเกิดบริการสุขภาพแบบบูรณาการภายในเขต โดยมีเป้าหมายลดอัตราป่วย อัตราตายของประชาชน และให้ประชาชนสามารถเข้าถึงการบริการในทุกระดับอย่างเท่าเทียมและเป็นธรรม โดยมีแนวนโยบายจะมีการกระจายอำนาจในการบริหารจัดการลงไปในระดับพื้นที่ แบ่งออกเป็น 12 เขตสุขภาพ ประกอบด้วยจังหวัดที่อยู่ในความรับผิดชอบ ดังนี้</w:t>
            </w:r>
          </w:p>
          <w:tbl>
            <w:tblPr>
              <w:tblW w:w="7428" w:type="dxa"/>
              <w:tblLayout w:type="fixed"/>
              <w:tblCellMar>
                <w:left w:w="0" w:type="dxa"/>
                <w:right w:w="0" w:type="dxa"/>
              </w:tblCellMar>
              <w:tblLook w:val="04A0" w:firstRow="1" w:lastRow="0" w:firstColumn="1" w:lastColumn="0" w:noHBand="0" w:noVBand="1"/>
            </w:tblPr>
            <w:tblGrid>
              <w:gridCol w:w="624"/>
              <w:gridCol w:w="709"/>
              <w:gridCol w:w="6095"/>
            </w:tblGrid>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เขตสุขภาพ</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จำนวนจังหวัด</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จังหวัด</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8</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เชียงราย เชียงใหม่ น่าน พะเยา แพร่ แม่ฮ่องสอน ลำปาง ลำพูน</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2</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5</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ตาก พิษณุโลก เพชรบูรณ์ สุโขทัย อุตรดิตถ์</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3</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5</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กำแพงเพชร  พิจิตร นครสวรรค์ อุทัยธานี</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ชัยนาท</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4</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8</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นนทบุรี ปทุมธานี พระนครศรีอยุธยา ลพบุรี สระบุรี สิงห์บุรี อ่างทอง</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นครนายก</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5</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8</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pacing w:val="-6"/>
                      <w:sz w:val="32"/>
                      <w:szCs w:val="32"/>
                    </w:rPr>
                  </w:pPr>
                  <w:r w:rsidRPr="005C5369">
                    <w:rPr>
                      <w:rFonts w:ascii="TH SarabunPSK" w:hAnsi="TH SarabunPSK" w:cs="TH SarabunPSK"/>
                      <w:color w:val="000000" w:themeColor="text1"/>
                      <w:spacing w:val="-6"/>
                      <w:sz w:val="32"/>
                      <w:szCs w:val="32"/>
                      <w:cs/>
                    </w:rPr>
                    <w:t>กาญจนบุรี นครปฐม เพชรบุรี ประจวบคีรีขันธ์ ราชบุรี สมุทรสงคราม สมุทรสาคร สุพรรณบุรี</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6</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8</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จันทบุรี ฉะเชิงเทรา ชลบุรี ตราด ปราจีนบุรี ระยอง สระแก้ว สมุทรปราการ</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7</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4</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กาฬสินธุ์ ขอนแก่น มหาสารคาม ร้อยเอ็ด</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8</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7</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นครพนม บึงกาฬ เลย สกลนคร หนองคาย หนองบัวลำภู อุดรธานี</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9</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4</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ชัยภูมิ นครราชสีมา บุรีรัมย์ สุรินทร์</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5</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ยโสธร ศรีสะเกษ อุบลราชธานี อำนาจเจริญ</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มุกดาหาร</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11</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7</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กระบี่ ชุมพร นครศรีธรรมราช พังงา ภูเก็ต ระนอง สุราษฎร์ธานี  </w:t>
                  </w:r>
                </w:p>
              </w:tc>
            </w:tr>
            <w:tr w:rsidR="009D7851" w:rsidRPr="005C5369" w:rsidTr="00F37D40">
              <w:trPr>
                <w:trHeight w:val="20"/>
              </w:trPr>
              <w:tc>
                <w:tcPr>
                  <w:tcW w:w="624"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12</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7</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นราธิวาส ปัตตานี ยะลา สงขลา สตูล</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พัทลุง ตรัง</w:t>
                  </w:r>
                </w:p>
              </w:tc>
            </w:tr>
          </w:tbl>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lastRenderedPageBreak/>
              <w:t xml:space="preserve">2. บุคลากรสาธารณสุข หมายถึง </w:t>
            </w:r>
            <w:r w:rsidRPr="005C5369">
              <w:rPr>
                <w:rFonts w:ascii="TH SarabunPSK" w:hAnsi="TH SarabunPSK" w:cs="TH SarabunPSK"/>
                <w:color w:val="000000" w:themeColor="text1"/>
                <w:sz w:val="32"/>
                <w:szCs w:val="32"/>
                <w:cs/>
              </w:rPr>
              <w:t>บุคลากรสาธารณสุขทั้งหมด 5 ประเภทการจ้าง</w:t>
            </w:r>
            <w:r w:rsidRPr="005C5369">
              <w:rPr>
                <w:rFonts w:ascii="TH SarabunPSK" w:hAnsi="TH SarabunPSK" w:cs="TH SarabunPSK"/>
                <w:color w:val="000000" w:themeColor="text1"/>
                <w:sz w:val="32"/>
                <w:szCs w:val="32"/>
                <w:cs/>
              </w:rPr>
              <w:br/>
              <w:t xml:space="preserve">    2.1 ข้าราชการ </w:t>
            </w:r>
            <w:r w:rsidRPr="005C5369">
              <w:rPr>
                <w:rFonts w:ascii="TH SarabunPSK" w:hAnsi="TH SarabunPSK" w:cs="TH SarabunPSK"/>
                <w:color w:val="000000" w:themeColor="text1"/>
                <w:sz w:val="32"/>
                <w:szCs w:val="32"/>
                <w:cs/>
              </w:rPr>
              <w:br/>
              <w:t xml:space="preserve">    2.2 พนักงานราชการ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2.3 พนักงานกระทรวงสาธารณสุข</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2.4 ลูกจ้างประจำ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2.5 ลูกจ้างชั่วคราว (รายเดือน) </w:t>
            </w:r>
            <w:r w:rsidRPr="005C5369">
              <w:rPr>
                <w:rFonts w:ascii="TH SarabunPSK" w:hAnsi="TH SarabunPSK" w:cs="TH SarabunPSK"/>
                <w:color w:val="000000" w:themeColor="text1"/>
                <w:sz w:val="32"/>
                <w:szCs w:val="32"/>
                <w:cs/>
              </w:rPr>
              <w:br/>
              <w:t xml:space="preserve"> ในหน่วยงานสังกัดสำนักงานปลัดกระทรวงสาธารณสุข ทุกระดับ ทุกสายงาน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3</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เขตสุขภาพที่มีการบริหารจัดการกำลังคนที่มีประสิทธิภาพ</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color w:val="000000" w:themeColor="text1"/>
                <w:sz w:val="32"/>
                <w:szCs w:val="32"/>
                <w:cs/>
              </w:rPr>
              <w:t>หมายถึง เขตสุขภาพที่ได้รับคะแนน ตามประเด็นการดำเนินการด้านบริหารจัดการกำลังคนที่สำนักงานปลัดกระทรวงสาธารณสุขกำหนดครบ 4 ประเด็น โดยได้รับคะแนนรวมไม่น้อยกว่าร้อยละ 70 จากคะแนนเต็ม 100 คะแนน (ประเด็นละ 25 คะแนนเต็ม) ทั้งนี้ ประเด็นการดำเนินการ 4 ประเด็นดังกล่าว ประกอบด้วย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cs/>
              </w:rPr>
              <w:t xml:space="preserve">3.1 มีข้อมูล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1) ข้อมูล </w:t>
            </w:r>
            <w:r w:rsidRPr="005C5369">
              <w:rPr>
                <w:rFonts w:ascii="TH SarabunPSK" w:hAnsi="TH SarabunPSK" w:cs="TH SarabunPSK"/>
                <w:color w:val="000000" w:themeColor="text1"/>
                <w:sz w:val="32"/>
                <w:szCs w:val="32"/>
                <w:cs/>
              </w:rPr>
              <w:t xml:space="preserve">หมายถึง รายละเอียดข้อเท็จจริงที่เกี่ยวข้องกับบุคลากรสาธารณสุข เช่น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ชื่อ – สกุล, เพศ, อายุ, เงินเดือน, การเลื่อนตำแหน่ง ฯลฯ</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2) รายงานสถิติกำลังคนด้านสุขภาพ </w:t>
            </w:r>
            <w:r w:rsidRPr="005C5369">
              <w:rPr>
                <w:rFonts w:ascii="TH SarabunPSK" w:hAnsi="TH SarabunPSK" w:cs="TH SarabunPSK"/>
                <w:color w:val="000000" w:themeColor="text1"/>
                <w:sz w:val="32"/>
                <w:szCs w:val="32"/>
                <w:cs/>
              </w:rPr>
              <w:t>หมายถึง รายงานข้อมูลบุคลากรสาธารณสุข เช่น รายงานจำนวนข้อมูลบุคลากรตามประเภทการจ้าง รายงานจำนวนบุคลากรตามตำแหน่ง รายงานจำนวนสูญเสียบุคลากร รายงานจำนวนตำแหน่งว่าง ฯลฯ</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3) ฐานข้อมูลกำลังคนด้านสุขภาพ </w:t>
            </w:r>
            <w:r w:rsidRPr="005C5369">
              <w:rPr>
                <w:rFonts w:ascii="TH SarabunPSK" w:hAnsi="TH SarabunPSK" w:cs="TH SarabunPSK"/>
                <w:color w:val="000000" w:themeColor="text1"/>
                <w:sz w:val="32"/>
                <w:szCs w:val="32"/>
                <w:cs/>
              </w:rPr>
              <w:t>หมายถึง มีข้อมูลบุคลากรสาธารณสุขของกระทรวงสาธารณสุข</w:t>
            </w:r>
            <w:r w:rsidRPr="005C5369">
              <w:rPr>
                <w:rFonts w:ascii="TH SarabunPSK" w:hAnsi="TH SarabunPSK" w:cs="TH SarabunPSK"/>
                <w:b/>
                <w:bCs/>
                <w:color w:val="000000" w:themeColor="text1"/>
                <w:sz w:val="32"/>
                <w:szCs w:val="32"/>
                <w:cs/>
              </w:rPr>
              <w:br/>
              <w:t xml:space="preserve">         4) มีข้อมูล </w:t>
            </w:r>
            <w:r w:rsidRPr="005C5369">
              <w:rPr>
                <w:rFonts w:ascii="TH SarabunPSK" w:hAnsi="TH SarabunPSK" w:cs="TH SarabunPSK"/>
                <w:color w:val="000000" w:themeColor="text1"/>
                <w:sz w:val="32"/>
                <w:szCs w:val="32"/>
                <w:cs/>
              </w:rPr>
              <w:t>หมายถึง มีการเชื่อมโยงข้อมูลกำลังคนด้านสุขภาพในภาพรวมของกระทรวงสาธารณสุข</w:t>
            </w:r>
            <w:r w:rsidRPr="005C5369">
              <w:rPr>
                <w:rFonts w:ascii="TH SarabunPSK" w:hAnsi="TH SarabunPSK" w:cs="TH SarabunPSK"/>
                <w:b/>
                <w:bCs/>
                <w:color w:val="000000" w:themeColor="text1"/>
                <w:sz w:val="32"/>
                <w:szCs w:val="32"/>
                <w:cs/>
              </w:rPr>
              <w:br/>
              <w:t xml:space="preserve">    3.2 มีแผนบริหารตำแหน่ง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1) ตำแหน่งว่าง </w:t>
            </w:r>
            <w:r w:rsidRPr="005C5369">
              <w:rPr>
                <w:rFonts w:ascii="TH SarabunPSK" w:hAnsi="TH SarabunPSK" w:cs="TH SarabunPSK"/>
                <w:color w:val="000000" w:themeColor="text1"/>
                <w:sz w:val="32"/>
                <w:szCs w:val="32"/>
                <w:cs/>
              </w:rPr>
              <w:t>หมายถึง ตำแหน่งที่ไม่มีผู้ครองตำแหน่ง ประเภทข้าราชการและพนักงานราชการทุกสายงาน ซึ่งมีความจำเป็นและขาดแคลน โดยไม่เกินกรอบอัตรากำลังที่กำหนด</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2) แผนบริหารตำแหน่ง </w:t>
            </w:r>
            <w:r w:rsidRPr="005C5369">
              <w:rPr>
                <w:rFonts w:ascii="TH SarabunPSK" w:hAnsi="TH SarabunPSK" w:cs="TH SarabunPSK"/>
                <w:color w:val="000000" w:themeColor="text1"/>
                <w:sz w:val="32"/>
                <w:szCs w:val="32"/>
                <w:cs/>
              </w:rPr>
              <w:t xml:space="preserve">หมายถึง มีการกำหนดวิธีการ/กระบวนการ/ขั้นตอน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การบริหารจัดการตำแหน่งว่างที่มีอยู่เพื่อให้สามารถดำเนินการสรรหาบุคคลมาดำรงตำแหน่ง</w:t>
            </w:r>
            <w:r w:rsidRPr="005C5369">
              <w:rPr>
                <w:rFonts w:ascii="TH SarabunPSK" w:hAnsi="TH SarabunPSK" w:cs="TH SarabunPSK"/>
                <w:color w:val="000000" w:themeColor="text1"/>
                <w:sz w:val="32"/>
                <w:szCs w:val="32"/>
                <w:cs/>
              </w:rPr>
              <w:lastRenderedPageBreak/>
              <w:t>ให้แล้วเสร็จตามระยะเวลาที่กำหนด ได้แก่ การจัดสรรเพื่อคัดเลือกบรรจุ การเรียกตัวผู้สอบแข่งขัน การรับย้าย/รับโอน/บรรจุกลับ การแต่งตั้งให้ดำรงตำแหน่งที่สูงขึ้น การยุบรวมและกำหนดเป็นสายงานที่มีความจำเป็น</w:t>
            </w:r>
          </w:p>
          <w:p w:rsidR="009D7851" w:rsidRPr="005C5369" w:rsidRDefault="009D7851" w:rsidP="009D7851">
            <w:pPr>
              <w:spacing w:after="0"/>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t xml:space="preserve">          3) มีแผนบริหารตำแหน่ง </w:t>
            </w:r>
            <w:r w:rsidRPr="005C5369">
              <w:rPr>
                <w:rFonts w:ascii="TH SarabunPSK" w:hAnsi="TH SarabunPSK" w:cs="TH SarabunPSK"/>
                <w:color w:val="000000" w:themeColor="text1"/>
                <w:sz w:val="32"/>
                <w:szCs w:val="32"/>
                <w:cs/>
              </w:rPr>
              <w:t>หมายถึง ทุกเขตสุขภาพมีแผนบริหารตำแหน่ง และมีกิจกรรมการดำเนินการตามข้อ 2)</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3.3 มีการดำเนินการตามแผน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1) แผน </w:t>
            </w:r>
            <w:r w:rsidRPr="005C5369">
              <w:rPr>
                <w:rFonts w:ascii="TH SarabunPSK" w:hAnsi="TH SarabunPSK" w:cs="TH SarabunPSK"/>
                <w:color w:val="000000" w:themeColor="text1"/>
                <w:sz w:val="32"/>
                <w:szCs w:val="32"/>
                <w:cs/>
              </w:rPr>
              <w:t xml:space="preserve">หมายถึง แผนบริหารตำแหน่งว่าง </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b/>
                <w:bCs/>
                <w:color w:val="000000" w:themeColor="text1"/>
                <w:sz w:val="32"/>
                <w:szCs w:val="32"/>
              </w:rPr>
              <w:t>2</w:t>
            </w:r>
            <w:r w:rsidRPr="005C5369">
              <w:rPr>
                <w:rFonts w:ascii="TH SarabunPSK" w:hAnsi="TH SarabunPSK" w:cs="TH SarabunPSK"/>
                <w:b/>
                <w:bCs/>
                <w:color w:val="000000" w:themeColor="text1"/>
                <w:sz w:val="32"/>
                <w:szCs w:val="32"/>
                <w:cs/>
              </w:rPr>
              <w:t>) การบริหารจัดการ</w:t>
            </w:r>
            <w:r w:rsidRPr="005C5369">
              <w:rPr>
                <w:rFonts w:ascii="TH SarabunPSK" w:hAnsi="TH SarabunPSK" w:cs="TH SarabunPSK"/>
                <w:color w:val="000000" w:themeColor="text1"/>
                <w:sz w:val="32"/>
                <w:szCs w:val="32"/>
                <w:cs/>
              </w:rPr>
              <w:t xml:space="preserve"> หมายถึง การดำเนินการสรรหาบุคคลมาดำรงตำแหน่งตามหลักเกณฑ์และเงื่อนไขที่ ก.พ. กำหนด หรือระเบียบ/ข้อบังคับอื่นๆ ที่เกี่ยวข้อง ให้แล้วเสร็จจนกระทั่งมีคำสั่งและบันทึกข้อมูลลงในระบบสารสนเทศเพื่อการบริหารจัดการบุคลากรสาธารณสุข (</w:t>
            </w:r>
            <w:r w:rsidRPr="005C5369">
              <w:rPr>
                <w:rFonts w:ascii="TH SarabunPSK" w:hAnsi="TH SarabunPSK" w:cs="TH SarabunPSK"/>
                <w:color w:val="000000" w:themeColor="text1"/>
                <w:sz w:val="32"/>
                <w:szCs w:val="32"/>
              </w:rPr>
              <w:t xml:space="preserve">HROPS) </w:t>
            </w: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rPr>
              <w:t>3</w:t>
            </w:r>
            <w:r w:rsidRPr="005C5369">
              <w:rPr>
                <w:rFonts w:ascii="TH SarabunPSK" w:hAnsi="TH SarabunPSK" w:cs="TH SarabunPSK"/>
                <w:b/>
                <w:bCs/>
                <w:color w:val="000000" w:themeColor="text1"/>
                <w:sz w:val="32"/>
                <w:szCs w:val="32"/>
                <w:cs/>
              </w:rPr>
              <w:t>) การสรรหาบุคคล</w:t>
            </w:r>
            <w:r w:rsidRPr="005C5369">
              <w:rPr>
                <w:rFonts w:ascii="TH SarabunPSK" w:hAnsi="TH SarabunPSK" w:cs="TH SarabunPSK"/>
                <w:color w:val="000000" w:themeColor="text1"/>
                <w:sz w:val="32"/>
                <w:szCs w:val="32"/>
                <w:cs/>
              </w:rPr>
              <w:t xml:space="preserve"> หมายถึง การคัดเลือกบุคคลเพื่อแต่งตั้งให้ดำรงตำแหน่งสูงขึ้น การบรรจุผู้ได้รับคัดเลือก การบรรจุผู้สอบแข่งขันได้ การบรรจุกลับ การรับย้าย/รับโอน  </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rPr>
              <w:t>4</w:t>
            </w:r>
            <w:r w:rsidRPr="005C5369">
              <w:rPr>
                <w:rFonts w:ascii="TH SarabunPSK" w:hAnsi="TH SarabunPSK" w:cs="TH SarabunPSK"/>
                <w:b/>
                <w:bCs/>
                <w:color w:val="000000" w:themeColor="text1"/>
                <w:sz w:val="32"/>
                <w:szCs w:val="32"/>
                <w:cs/>
              </w:rPr>
              <w:t xml:space="preserve">) มีการดำเนินการตามแผน </w:t>
            </w:r>
            <w:r w:rsidRPr="005C5369">
              <w:rPr>
                <w:rFonts w:ascii="TH SarabunPSK" w:hAnsi="TH SarabunPSK" w:cs="TH SarabunPSK"/>
                <w:color w:val="000000" w:themeColor="text1"/>
                <w:sz w:val="32"/>
                <w:szCs w:val="32"/>
                <w:cs/>
              </w:rPr>
              <w:t>หมายถึง</w:t>
            </w: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color w:val="000000" w:themeColor="text1"/>
                <w:sz w:val="32"/>
                <w:szCs w:val="32"/>
                <w:cs/>
              </w:rPr>
              <w:t xml:space="preserve">มีการดำเนินการตามกระบวนการ/ขั้นตอนที่ได้กำหนดไว้ตามแผนการบริหารตำแหน่ง โดยจะต้องมีอัตราว่างลดลงคงเหลือไม่เกินร้อยละ </w:t>
            </w:r>
            <w:r w:rsidRPr="005C5369">
              <w:rPr>
                <w:rFonts w:ascii="TH SarabunPSK" w:hAnsi="TH SarabunPSK" w:cs="TH SarabunPSK"/>
                <w:color w:val="000000" w:themeColor="text1"/>
                <w:sz w:val="32"/>
                <w:szCs w:val="32"/>
              </w:rPr>
              <w:t xml:space="preserve">5 </w:t>
            </w:r>
            <w:r w:rsidRPr="005C5369">
              <w:rPr>
                <w:rFonts w:ascii="TH SarabunPSK" w:hAnsi="TH SarabunPSK" w:cs="TH SarabunPSK"/>
                <w:color w:val="000000" w:themeColor="text1"/>
                <w:sz w:val="32"/>
                <w:szCs w:val="32"/>
                <w:cs/>
              </w:rPr>
              <w:t xml:space="preserve">          ในไตรมาส 2 (และคงเหลือไม่เกินร้อยละ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 xml:space="preserve">ในไตรมาส </w:t>
            </w:r>
            <w:r w:rsidRPr="005C5369">
              <w:rPr>
                <w:rFonts w:ascii="TH SarabunPSK" w:hAnsi="TH SarabunPSK" w:cs="TH SarabunPSK"/>
                <w:color w:val="000000" w:themeColor="text1"/>
                <w:sz w:val="32"/>
                <w:szCs w:val="32"/>
              </w:rPr>
              <w:t>4</w:t>
            </w:r>
            <w:r w:rsidRPr="005C5369">
              <w:rPr>
                <w:rFonts w:ascii="TH SarabunPSK" w:hAnsi="TH SarabunPSK" w:cs="TH SarabunPSK"/>
                <w:color w:val="000000" w:themeColor="text1"/>
                <w:sz w:val="32"/>
                <w:szCs w:val="32"/>
                <w:cs/>
              </w:rPr>
              <w:t>) ซึ่งคำนวณจากจำนวนตำแหน่งว่างของข้าราชการและพนักงานราชการคงเหลือ</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เทียบกับจำนวนตำแหน่งทั้งหมดของข้าราชการและพนักงานราชการที่มีอยู่ ณ วันรายงานผล </w:t>
            </w:r>
          </w:p>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    3.4 บุคลากรสาธารณสุขเพียงพอไม่น้อยกว่าร้อยละ 71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1) กรอบอัตรากำลัง </w:t>
            </w:r>
            <w:r w:rsidRPr="005C5369">
              <w:rPr>
                <w:rFonts w:ascii="TH SarabunPSK" w:hAnsi="TH SarabunPSK" w:cs="TH SarabunPSK"/>
                <w:color w:val="000000" w:themeColor="text1"/>
                <w:sz w:val="32"/>
                <w:szCs w:val="32"/>
                <w:cs/>
              </w:rPr>
              <w:t>หมายถึง การกำหนดจำนวนกำลังคนที่ควรมีตามภารกิจและหน้าที่ของสถานบริการสังกัดสำนักงานปลัดกระทรวงสาธารณสุขทุกระดับ โดยใช้กรอบอัตรากำลังที่กำหนดปี 2560 – 2564 ตามมติ อ.ก.พ. ครั้งที่ 3/2560 เมื่อวันที่ 18 พฤษภาคม 2560 และจำนวนคนที่ควรมีรวมการจ้างทุกประเภท ได้แก่ ข้าราชการ พนักงานราชการ พนักงานกระทรวงสาธารณสุข ลูกจ้างประจำ และลูกจ้างชั่วคราว (รายเดือน)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2) การให้บริการทางการแพทย์</w:t>
            </w:r>
            <w:r w:rsidRPr="005C5369">
              <w:rPr>
                <w:rFonts w:ascii="TH SarabunPSK" w:hAnsi="TH SarabunPSK" w:cs="TH SarabunPSK"/>
                <w:color w:val="000000" w:themeColor="text1"/>
                <w:sz w:val="32"/>
                <w:szCs w:val="32"/>
                <w:cs/>
              </w:rPr>
              <w:t xml:space="preserve"> หมายถึง การกระทำต่อร่างกายหรือส่วนใดส่วนหนึ่งของร่างกาย จิตใจของมนุษย์ และการกระทำใด ๆ ที่เกี่ยวข้อง เพื่อการรักษาความเจ็บป่วย ไม่ว่าจะเกิดจากโรคหรือเหตุใด ๆ การผดุงครรภ์ การคุมกำเนิด การฟื้นฟูสมรรถภาพของร่างกายและจิตใจ การแก้ไขความผิดปกติของร่างกาย จิตใจ รวมถึงกระบวนการคุ้มครองผู้บริโภคด้าน</w:t>
            </w:r>
            <w:r w:rsidRPr="005C5369">
              <w:rPr>
                <w:rFonts w:ascii="TH SarabunPSK" w:hAnsi="TH SarabunPSK" w:cs="TH SarabunPSK"/>
                <w:color w:val="000000" w:themeColor="text1"/>
                <w:sz w:val="32"/>
                <w:szCs w:val="32"/>
                <w:cs/>
              </w:rPr>
              <w:lastRenderedPageBreak/>
              <w:t>ผลิตภัณฑ์สุขภาพ ไม่ว่าจะด้วยวิธีการทางการแพทย์แผนปัจจุบัน การแพทย์แผนไทยหรือการแพทย์ทางเลือก</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(มติ อ.ก.พ กระทรวง ครั้งที่ 5/2561 วันที่ 25 กรกฎาคม 2561) ได้แก่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b/>
                <w:bCs/>
                <w:color w:val="000000" w:themeColor="text1"/>
                <w:sz w:val="32"/>
                <w:szCs w:val="32"/>
              </w:rPr>
              <w:t>2.1</w:t>
            </w:r>
            <w:r w:rsidRPr="005C5369">
              <w:rPr>
                <w:rFonts w:ascii="TH SarabunPSK" w:hAnsi="TH SarabunPSK" w:cs="TH SarabunPSK"/>
                <w:b/>
                <w:bCs/>
                <w:color w:val="000000" w:themeColor="text1"/>
                <w:sz w:val="32"/>
                <w:szCs w:val="32"/>
                <w:cs/>
              </w:rPr>
              <w:t>) สายงานที่เกี่ยวข้องกับการให้บริการทางการแพทย์ที่</w:t>
            </w:r>
            <w:r w:rsidRPr="005C5369">
              <w:rPr>
                <w:rFonts w:ascii="TH SarabunPSK" w:hAnsi="TH SarabunPSK" w:cs="TH SarabunPSK"/>
                <w:b/>
                <w:bCs/>
                <w:color w:val="000000" w:themeColor="text1"/>
                <w:sz w:val="32"/>
                <w:szCs w:val="32"/>
                <w:u w:val="single"/>
                <w:cs/>
              </w:rPr>
              <w:t>มีความขาดแคลนสูง</w:t>
            </w:r>
            <w:r w:rsidRPr="005C5369">
              <w:rPr>
                <w:rFonts w:ascii="TH SarabunPSK" w:hAnsi="TH SarabunPSK" w:cs="TH SarabunPSK"/>
                <w:color w:val="000000" w:themeColor="text1"/>
                <w:sz w:val="32"/>
                <w:szCs w:val="32"/>
                <w:cs/>
              </w:rPr>
              <w:t xml:space="preserve"> หมายถึง สายงานที่สรรหาบุคคลมาดำรงตำแหน่งได้ยาก มีการผลิตน้อย หรือมีอัตราการแข่งขันทางการตลาดสูง ได้แก่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1. นักกายภาพบำบัด/จพ.เวชกรรมฟื้นฟู</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 นักกิจกรรมบำบัด/จพ.อาชีวบำบัด</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3. นักกายอุปกรณ์/ช่างกายอุปกรณ์</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4. นักรังสีการแพทย์/จพ.รังสีการแพทย์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5. นักเทคโนโลยีหัวใจและทรวงอก</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6. นักจิตวิทยา/นักจิตวิทยาคลินิก</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7. นักเวชศาสตร์การสื่อความหมาย/จพ.วิทยาศาสตร์การแพทย์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pacing w:val="-6"/>
                <w:sz w:val="32"/>
                <w:szCs w:val="32"/>
              </w:rPr>
              <w:t>2.2</w:t>
            </w:r>
            <w:r w:rsidRPr="005C5369">
              <w:rPr>
                <w:rFonts w:ascii="TH SarabunPSK" w:hAnsi="TH SarabunPSK" w:cs="TH SarabunPSK"/>
                <w:b/>
                <w:bCs/>
                <w:color w:val="000000" w:themeColor="text1"/>
                <w:spacing w:val="-6"/>
                <w:sz w:val="32"/>
                <w:szCs w:val="32"/>
                <w:cs/>
              </w:rPr>
              <w:t>) สายงานที่เกี่ยวข้องกับการให้บริการทางการแพทย์ที่ยัง</w:t>
            </w:r>
            <w:r w:rsidRPr="005C5369">
              <w:rPr>
                <w:rFonts w:ascii="TH SarabunPSK" w:hAnsi="TH SarabunPSK" w:cs="TH SarabunPSK"/>
                <w:b/>
                <w:bCs/>
                <w:color w:val="000000" w:themeColor="text1"/>
                <w:spacing w:val="-6"/>
                <w:sz w:val="32"/>
                <w:szCs w:val="32"/>
                <w:u w:val="single"/>
                <w:cs/>
              </w:rPr>
              <w:t>มีความขาดแคลน</w:t>
            </w:r>
            <w:r w:rsidRPr="005C5369">
              <w:rPr>
                <w:rFonts w:ascii="TH SarabunPSK" w:hAnsi="TH SarabunPSK" w:cs="TH SarabunPSK"/>
                <w:b/>
                <w:bCs/>
                <w:color w:val="000000" w:themeColor="text1"/>
                <w:spacing w:val="-6"/>
                <w:sz w:val="32"/>
                <w:szCs w:val="32"/>
                <w:cs/>
              </w:rPr>
              <w:t xml:space="preserve"> </w:t>
            </w:r>
            <w:r w:rsidRPr="005C5369">
              <w:rPr>
                <w:rFonts w:ascii="TH SarabunPSK" w:hAnsi="TH SarabunPSK" w:cs="TH SarabunPSK"/>
                <w:color w:val="000000" w:themeColor="text1"/>
                <w:spacing w:val="-6"/>
                <w:sz w:val="32"/>
                <w:szCs w:val="32"/>
                <w:cs/>
              </w:rPr>
              <w:t>ได้แก่</w:t>
            </w:r>
            <w:r w:rsidRPr="005C5369">
              <w:rPr>
                <w:rFonts w:ascii="TH SarabunPSK" w:hAnsi="TH SarabunPSK" w:cs="TH SarabunPSK"/>
                <w:color w:val="000000" w:themeColor="text1"/>
                <w:spacing w:val="-6"/>
                <w:sz w:val="32"/>
                <w:szCs w:val="32"/>
                <w:cs/>
              </w:rPr>
              <w:br/>
            </w:r>
            <w:r w:rsidRPr="005C5369">
              <w:rPr>
                <w:rFonts w:ascii="TH SarabunPSK" w:hAnsi="TH SarabunPSK" w:cs="TH SarabunPSK"/>
                <w:color w:val="000000" w:themeColor="text1"/>
                <w:sz w:val="32"/>
                <w:szCs w:val="32"/>
                <w:cs/>
              </w:rPr>
              <w:t xml:space="preserve">              1. นายแพทย์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2. ทันตแพทย์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3. เภสัชกร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4. พยาบาลวิชาชีพ/ พยาบาลเทคนิค</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5. จพ.ทัตนสาธารณสุข</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6. เจ้าพนักงานเภสัชกรรม</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7. ช่างทันตกรรม</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8. นวก.สาธารณสุข/จพ.สาธารณสุข</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9. แพทย์แผนไทย</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10. นักเทคนิคการแพทย์/นักวิทยาศาสตร์การแพทย์/จพ.วิทย์</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 xml:space="preserve">        3) บุคลากรสาธารณสุขเพียงพอ </w:t>
            </w:r>
            <w:r w:rsidRPr="005C5369">
              <w:rPr>
                <w:rFonts w:ascii="TH SarabunPSK" w:hAnsi="TH SarabunPSK" w:cs="TH SarabunPSK"/>
                <w:color w:val="000000" w:themeColor="text1"/>
                <w:sz w:val="32"/>
                <w:szCs w:val="32"/>
                <w:cs/>
              </w:rPr>
              <w:t>หมายถึง จำนวนบุคลากรสายงานที่เกี่ยวข้องกับการให้บริการทางการแพทย์ (</w:t>
            </w:r>
            <w:r w:rsidRPr="005C5369">
              <w:rPr>
                <w:rFonts w:ascii="TH SarabunPSK" w:hAnsi="TH SarabunPSK" w:cs="TH SarabunPSK"/>
                <w:color w:val="000000" w:themeColor="text1"/>
                <w:sz w:val="32"/>
                <w:szCs w:val="32"/>
                <w:u w:val="single"/>
                <w:cs/>
              </w:rPr>
              <w:t>ยกเว้น</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2.1 </w:t>
            </w:r>
            <w:r w:rsidRPr="005C5369">
              <w:rPr>
                <w:rFonts w:ascii="TH SarabunPSK" w:hAnsi="TH SarabunPSK" w:cs="TH SarabunPSK"/>
                <w:color w:val="000000" w:themeColor="text1"/>
                <w:sz w:val="32"/>
                <w:szCs w:val="32"/>
                <w:cs/>
              </w:rPr>
              <w:t xml:space="preserve">สายงานที่มีความขาดแคลนสูง) ที่มีอยู่จริงของเขตสุขภาพ เมื่อเทียบกับกรอบอัตรากำลังที่กำหนดในระดับหน่วยงาน นับรวมทุกประเภทการจ้าง (ข้าราชการ พนักงานราชการ ลูกจ้างประจำ ลูกจ้างชั่วคราว (รายเดือน) และพนักงานกระทรวงสาธารณสุข) มีสัดส่วนไม่น้อยกว่าร้อยละ 71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lastRenderedPageBreak/>
              <w:t xml:space="preserve">4. ร้อยละของเขตสุขภาพที่มีการบริหารจัดการกำลังคนที่มีประสิทธิภาพ </w:t>
            </w:r>
            <w:r w:rsidRPr="005C5369">
              <w:rPr>
                <w:rFonts w:ascii="TH SarabunPSK" w:hAnsi="TH SarabunPSK" w:cs="TH SarabunPSK"/>
                <w:color w:val="000000" w:themeColor="text1"/>
                <w:sz w:val="32"/>
                <w:szCs w:val="32"/>
                <w:cs/>
              </w:rPr>
              <w:t>หมายถึง</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จำนวนเขตสุขภาพมีการบริหารจัดการกำลังคนที่มีประสิทธิภาพ (ตามข้อ 3) เมื่อเทียบกับจำนวนเขตสุขภาพทั้งหมดมีสัดส่วนไม่น้อยกว่าร้อยละ 7</w:t>
            </w:r>
            <w:r w:rsidRPr="005C5369">
              <w:rPr>
                <w:rFonts w:ascii="TH SarabunPSK" w:hAnsi="TH SarabunPSK" w:cs="TH SarabunPSK"/>
                <w:color w:val="000000" w:themeColor="text1"/>
                <w:sz w:val="32"/>
                <w:szCs w:val="32"/>
              </w:rPr>
              <w:t>0</w:t>
            </w:r>
            <w:r w:rsidRPr="005C5369">
              <w:rPr>
                <w:rFonts w:ascii="TH SarabunPSK" w:hAnsi="TH SarabunPSK" w:cs="TH SarabunPSK"/>
                <w:color w:val="000000" w:themeColor="text1"/>
                <w:sz w:val="32"/>
                <w:szCs w:val="32"/>
                <w:cs/>
              </w:rPr>
              <w:t xml:space="preserve"> </w:t>
            </w:r>
          </w:p>
        </w:tc>
      </w:tr>
      <w:tr w:rsidR="009D7851" w:rsidRPr="005C5369" w:rsidTr="00F37D40">
        <w:trPr>
          <w:trHeight w:val="2601"/>
        </w:trPr>
        <w:tc>
          <w:tcPr>
            <w:tcW w:w="10349" w:type="dxa"/>
            <w:gridSpan w:val="2"/>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lastRenderedPageBreak/>
              <w:t xml:space="preserve">เกณฑ์เป้าหมาย </w:t>
            </w:r>
            <w:r w:rsidRPr="005C5369">
              <w:rPr>
                <w:rFonts w:ascii="TH SarabunPSK" w:hAnsi="TH SarabunPSK" w:cs="TH SarabunPSK"/>
                <w:color w:val="000000" w:themeColor="text1"/>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83"/>
              <w:gridCol w:w="2075"/>
              <w:gridCol w:w="2079"/>
            </w:tblGrid>
            <w:tr w:rsidR="009D7851" w:rsidRPr="005C5369" w:rsidTr="00F37D40">
              <w:trPr>
                <w:trHeight w:val="583"/>
                <w:jc w:val="center"/>
              </w:trPr>
              <w:tc>
                <w:tcPr>
                  <w:tcW w:w="2083"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62</w:t>
                  </w:r>
                </w:p>
              </w:tc>
              <w:tc>
                <w:tcPr>
                  <w:tcW w:w="2075"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63</w:t>
                  </w:r>
                </w:p>
              </w:tc>
              <w:tc>
                <w:tcPr>
                  <w:tcW w:w="2079"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ปีงบประมาณ </w:t>
                  </w:r>
                  <w:r w:rsidRPr="005C5369">
                    <w:rPr>
                      <w:rFonts w:ascii="TH SarabunPSK" w:hAnsi="TH SarabunPSK" w:cs="TH SarabunPSK"/>
                      <w:b/>
                      <w:bCs/>
                      <w:color w:val="000000" w:themeColor="text1"/>
                      <w:sz w:val="32"/>
                      <w:szCs w:val="32"/>
                    </w:rPr>
                    <w:t>64</w:t>
                  </w:r>
                </w:p>
              </w:tc>
            </w:tr>
            <w:tr w:rsidR="009D7851" w:rsidRPr="005C5369" w:rsidTr="00F37D40">
              <w:trPr>
                <w:trHeight w:val="281"/>
                <w:jc w:val="center"/>
              </w:trPr>
              <w:tc>
                <w:tcPr>
                  <w:tcW w:w="2083"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ไม่น้อยกว่าร้อยละ 70</w:t>
                  </w:r>
                </w:p>
              </w:tc>
              <w:tc>
                <w:tcPr>
                  <w:tcW w:w="2075"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ไม่น้อยกว่าร้อยละ 75</w:t>
                  </w:r>
                </w:p>
              </w:tc>
              <w:tc>
                <w:tcPr>
                  <w:tcW w:w="2079" w:type="dxa"/>
                  <w:tcBorders>
                    <w:top w:val="single" w:sz="4" w:space="0" w:color="000000"/>
                    <w:left w:val="single" w:sz="4" w:space="0" w:color="000000"/>
                    <w:bottom w:val="single" w:sz="4" w:space="0" w:color="000000"/>
                    <w:right w:val="single" w:sz="4" w:space="0" w:color="000000"/>
                  </w:tcBorders>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ไม่น้อยกว่าร้อยละ 80</w:t>
                  </w:r>
                </w:p>
              </w:tc>
            </w:tr>
          </w:tbl>
          <w:p w:rsidR="009D7851" w:rsidRPr="005C5369" w:rsidRDefault="009D7851" w:rsidP="009D7851">
            <w:pPr>
              <w:spacing w:after="0"/>
              <w:jc w:val="thaiDistribute"/>
              <w:rPr>
                <w:rFonts w:ascii="TH SarabunPSK" w:hAnsi="TH SarabunPSK" w:cs="TH SarabunPSK"/>
                <w:b/>
                <w:bCs/>
                <w:color w:val="000000" w:themeColor="text1"/>
                <w:sz w:val="32"/>
                <w:szCs w:val="32"/>
              </w:rPr>
            </w:pPr>
          </w:p>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เกณฑ์การให้คะแนน              </w:t>
            </w:r>
          </w:p>
          <w:p w:rsidR="009D7851" w:rsidRPr="005C5369" w:rsidRDefault="009D7851" w:rsidP="009D7851">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cs/>
              </w:rPr>
              <w:t xml:space="preserve">เขตสุขภาพที่มีการบริหารจัดการกำลังคนที่มีประสิทธิภาพ </w:t>
            </w:r>
            <w:r w:rsidRPr="005C5369">
              <w:rPr>
                <w:rFonts w:ascii="TH SarabunPSK" w:hAnsi="TH SarabunPSK" w:cs="TH SarabunPSK"/>
                <w:color w:val="000000" w:themeColor="text1"/>
                <w:sz w:val="32"/>
                <w:szCs w:val="32"/>
                <w:cs/>
              </w:rPr>
              <w:t>หมายถึง เขตสุขภาพที่ได้รับคะแนนตามประเด็นการดำเนินการด้านบริหารจัดการกำลังคนที่สำนักงานปลัดกระทรวงสาธารณสุขกำหนดครบ 4 ประเด็น โดยได้รับคะแนนรวมไม่น้อยกว่าร้อยละ 70 จากคะแนนเต็ม 100 คะแนน ทั้งนี้ ประเด็นการดำเนินการ 4 ประเด็น ประกอบด้วย</w:t>
            </w: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1. </w:t>
            </w:r>
            <w:r w:rsidRPr="005C5369">
              <w:rPr>
                <w:rFonts w:ascii="TH SarabunPSK" w:hAnsi="TH SarabunPSK" w:cs="TH SarabunPSK"/>
                <w:color w:val="000000" w:themeColor="text1"/>
                <w:sz w:val="32"/>
                <w:szCs w:val="32"/>
                <w:cs/>
              </w:rPr>
              <w:t xml:space="preserve">มีข้อมูล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คะแนนเต็ม </w:t>
            </w:r>
            <w:r w:rsidRPr="005C5369">
              <w:rPr>
                <w:rFonts w:ascii="TH SarabunPSK" w:hAnsi="TH SarabunPSK" w:cs="TH SarabunPSK"/>
                <w:color w:val="000000" w:themeColor="text1"/>
                <w:sz w:val="32"/>
                <w:szCs w:val="32"/>
              </w:rPr>
              <w:t xml:space="preserve">25 </w:t>
            </w:r>
            <w:r w:rsidRPr="005C5369">
              <w:rPr>
                <w:rFonts w:ascii="TH SarabunPSK" w:hAnsi="TH SarabunPSK" w:cs="TH SarabunPSK"/>
                <w:color w:val="000000" w:themeColor="text1"/>
                <w:sz w:val="32"/>
                <w:szCs w:val="32"/>
                <w:cs/>
              </w:rPr>
              <w:t>คะแนน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2. </w:t>
            </w:r>
            <w:r w:rsidRPr="005C5369">
              <w:rPr>
                <w:rFonts w:ascii="TH SarabunPSK" w:hAnsi="TH SarabunPSK" w:cs="TH SarabunPSK"/>
                <w:color w:val="000000" w:themeColor="text1"/>
                <w:sz w:val="32"/>
                <w:szCs w:val="32"/>
                <w:cs/>
              </w:rPr>
              <w:t xml:space="preserve">มีแผนบริหารตำแหน่ง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คะแนนเต็ม </w:t>
            </w:r>
            <w:r w:rsidRPr="005C5369">
              <w:rPr>
                <w:rFonts w:ascii="TH SarabunPSK" w:hAnsi="TH SarabunPSK" w:cs="TH SarabunPSK"/>
                <w:color w:val="000000" w:themeColor="text1"/>
                <w:sz w:val="32"/>
                <w:szCs w:val="32"/>
              </w:rPr>
              <w:t xml:space="preserve">25 </w:t>
            </w:r>
            <w:r w:rsidRPr="005C5369">
              <w:rPr>
                <w:rFonts w:ascii="TH SarabunPSK" w:hAnsi="TH SarabunPSK" w:cs="TH SarabunPSK"/>
                <w:color w:val="000000" w:themeColor="text1"/>
                <w:sz w:val="32"/>
                <w:szCs w:val="32"/>
                <w:cs/>
              </w:rPr>
              <w:t>คะแนน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3. </w:t>
            </w:r>
            <w:r w:rsidRPr="005C5369">
              <w:rPr>
                <w:rFonts w:ascii="TH SarabunPSK" w:hAnsi="TH SarabunPSK" w:cs="TH SarabunPSK"/>
                <w:color w:val="000000" w:themeColor="text1"/>
                <w:sz w:val="32"/>
                <w:szCs w:val="32"/>
                <w:cs/>
              </w:rPr>
              <w:t xml:space="preserve">มีการดำเนินงานตามแผน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4. </w:t>
            </w:r>
            <w:r w:rsidRPr="005C5369">
              <w:rPr>
                <w:rFonts w:ascii="TH SarabunPSK" w:hAnsi="TH SarabunPSK" w:cs="TH SarabunPSK"/>
                <w:color w:val="000000" w:themeColor="text1"/>
                <w:sz w:val="32"/>
                <w:szCs w:val="32"/>
                <w:cs/>
              </w:rPr>
              <w:t xml:space="preserve">บุคลากรสาธารณสุขเพียงพอไม่น้อยกว่าร้อยละ </w:t>
            </w:r>
            <w:r w:rsidRPr="005C5369">
              <w:rPr>
                <w:rFonts w:ascii="TH SarabunPSK" w:hAnsi="TH SarabunPSK" w:cs="TH SarabunPSK"/>
                <w:color w:val="000000" w:themeColor="text1"/>
                <w:sz w:val="32"/>
                <w:szCs w:val="32"/>
              </w:rPr>
              <w:t xml:space="preserve">71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คะแนนเต็ม 25 คะแนน</w:t>
            </w: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รวม </w:t>
            </w:r>
            <w:r w:rsidRPr="005C5369">
              <w:rPr>
                <w:rFonts w:ascii="TH SarabunPSK" w:hAnsi="TH SarabunPSK" w:cs="TH SarabunPSK"/>
                <w:color w:val="000000" w:themeColor="text1"/>
                <w:sz w:val="32"/>
                <w:szCs w:val="32"/>
              </w:rPr>
              <w:t xml:space="preserve">100 </w:t>
            </w:r>
            <w:r w:rsidRPr="005C5369">
              <w:rPr>
                <w:rFonts w:ascii="TH SarabunPSK" w:hAnsi="TH SarabunPSK" w:cs="TH SarabunPSK"/>
                <w:color w:val="000000" w:themeColor="text1"/>
                <w:sz w:val="32"/>
                <w:szCs w:val="32"/>
                <w:cs/>
              </w:rPr>
              <w:t>คะแนน</w:t>
            </w:r>
          </w:p>
          <w:p w:rsidR="00802672" w:rsidRDefault="00802672" w:rsidP="009D7851">
            <w:pPr>
              <w:spacing w:after="0"/>
              <w:jc w:val="thaiDistribute"/>
              <w:rPr>
                <w:rFonts w:ascii="TH SarabunPSK" w:hAnsi="TH SarabunPSK" w:cs="TH SarabunPSK"/>
                <w:b/>
                <w:bCs/>
                <w:color w:val="000000" w:themeColor="text1"/>
                <w:sz w:val="32"/>
                <w:szCs w:val="32"/>
              </w:rPr>
            </w:pP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cs/>
              </w:rPr>
              <w:t>รายละเอียดการให้คะแนน</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w:t>
            </w: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    1. </w:t>
            </w:r>
            <w:r w:rsidRPr="005C5369">
              <w:rPr>
                <w:rFonts w:ascii="TH SarabunPSK" w:hAnsi="TH SarabunPSK" w:cs="TH SarabunPSK"/>
                <w:color w:val="000000" w:themeColor="text1"/>
                <w:sz w:val="32"/>
                <w:szCs w:val="32"/>
                <w:cs/>
              </w:rPr>
              <w:t xml:space="preserve">มีข้อมูล (คะแนนเต็ม </w:t>
            </w:r>
            <w:r w:rsidRPr="005C5369">
              <w:rPr>
                <w:rFonts w:ascii="TH SarabunPSK" w:hAnsi="TH SarabunPSK" w:cs="TH SarabunPSK"/>
                <w:color w:val="000000" w:themeColor="text1"/>
                <w:sz w:val="32"/>
                <w:szCs w:val="32"/>
              </w:rPr>
              <w:t xml:space="preserve">25 </w:t>
            </w:r>
            <w:r w:rsidRPr="005C5369">
              <w:rPr>
                <w:rFonts w:ascii="TH SarabunPSK" w:hAnsi="TH SarabunPSK" w:cs="TH SarabunPSK"/>
                <w:color w:val="000000" w:themeColor="text1"/>
                <w:sz w:val="32"/>
                <w:szCs w:val="32"/>
                <w:cs/>
              </w:rPr>
              <w:t>คะแนน)</w:t>
            </w:r>
          </w:p>
          <w:tbl>
            <w:tblPr>
              <w:tblStyle w:val="TableGrid"/>
              <w:tblW w:w="0" w:type="auto"/>
              <w:jc w:val="center"/>
              <w:tblLayout w:type="fixed"/>
              <w:tblLook w:val="04A0" w:firstRow="1" w:lastRow="0" w:firstColumn="1" w:lastColumn="0" w:noHBand="0" w:noVBand="1"/>
            </w:tblPr>
            <w:tblGrid>
              <w:gridCol w:w="1334"/>
              <w:gridCol w:w="5386"/>
              <w:gridCol w:w="1843"/>
            </w:tblGrid>
            <w:tr w:rsidR="009D7851" w:rsidRPr="005C5369" w:rsidTr="00F37D40">
              <w:trPr>
                <w:jc w:val="center"/>
              </w:trPr>
              <w:tc>
                <w:tcPr>
                  <w:tcW w:w="1334" w:type="dxa"/>
                </w:tcPr>
                <w:p w:rsidR="009D7851" w:rsidRPr="005C5369" w:rsidRDefault="009D7851" w:rsidP="009D7851">
                  <w:pPr>
                    <w:jc w:val="center"/>
                    <w:rPr>
                      <w:color w:val="000000" w:themeColor="text1"/>
                    </w:rPr>
                  </w:pPr>
                  <w:r w:rsidRPr="005C5369">
                    <w:rPr>
                      <w:color w:val="000000" w:themeColor="text1"/>
                      <w:cs/>
                    </w:rPr>
                    <w:t>ขั้นตอนการดำเนินงาน</w:t>
                  </w:r>
                </w:p>
              </w:tc>
              <w:tc>
                <w:tcPr>
                  <w:tcW w:w="5386" w:type="dxa"/>
                </w:tcPr>
                <w:p w:rsidR="009D7851" w:rsidRPr="005C5369" w:rsidRDefault="009D7851" w:rsidP="009D7851">
                  <w:pPr>
                    <w:jc w:val="center"/>
                    <w:rPr>
                      <w:color w:val="000000" w:themeColor="text1"/>
                      <w:cs/>
                    </w:rPr>
                  </w:pPr>
                  <w:r w:rsidRPr="005C5369">
                    <w:rPr>
                      <w:color w:val="000000" w:themeColor="text1"/>
                      <w:cs/>
                    </w:rPr>
                    <w:t>เกณฑ์การให้คะแนน</w:t>
                  </w:r>
                </w:p>
              </w:tc>
              <w:tc>
                <w:tcPr>
                  <w:tcW w:w="1843" w:type="dxa"/>
                </w:tcPr>
                <w:p w:rsidR="009D7851" w:rsidRPr="005C5369" w:rsidRDefault="009D7851" w:rsidP="009D7851">
                  <w:pPr>
                    <w:jc w:val="center"/>
                    <w:rPr>
                      <w:color w:val="000000" w:themeColor="text1"/>
                    </w:rPr>
                  </w:pPr>
                  <w:r w:rsidRPr="005C5369">
                    <w:rPr>
                      <w:color w:val="000000" w:themeColor="text1"/>
                      <w:cs/>
                    </w:rPr>
                    <w:t>คะแนน</w:t>
                  </w:r>
                </w:p>
              </w:tc>
            </w:tr>
            <w:tr w:rsidR="009D7851" w:rsidRPr="005C5369" w:rsidTr="00F37D40">
              <w:trPr>
                <w:jc w:val="center"/>
              </w:trPr>
              <w:tc>
                <w:tcPr>
                  <w:tcW w:w="1334" w:type="dxa"/>
                </w:tcPr>
                <w:p w:rsidR="009D7851" w:rsidRPr="005C5369" w:rsidRDefault="009D7851" w:rsidP="009D7851">
                  <w:pPr>
                    <w:jc w:val="center"/>
                    <w:rPr>
                      <w:color w:val="000000" w:themeColor="text1"/>
                    </w:rPr>
                  </w:pPr>
                  <w:r w:rsidRPr="005C5369">
                    <w:rPr>
                      <w:color w:val="000000" w:themeColor="text1"/>
                    </w:rPr>
                    <w:t>1</w:t>
                  </w:r>
                </w:p>
              </w:tc>
              <w:tc>
                <w:tcPr>
                  <w:tcW w:w="5386" w:type="dxa"/>
                </w:tcPr>
                <w:p w:rsidR="009D7851" w:rsidRPr="005C5369" w:rsidRDefault="009D7851" w:rsidP="009D7851">
                  <w:pPr>
                    <w:jc w:val="thaiDistribute"/>
                    <w:rPr>
                      <w:color w:val="000000" w:themeColor="text1"/>
                    </w:rPr>
                  </w:pPr>
                  <w:r w:rsidRPr="005C5369">
                    <w:rPr>
                      <w:color w:val="000000" w:themeColor="text1"/>
                      <w:cs/>
                    </w:rPr>
                    <w:t>ข้อมูลบุคลากรสาธารณสุขในหน่วยงานเป็นปัจจุบัน</w:t>
                  </w:r>
                </w:p>
              </w:tc>
              <w:tc>
                <w:tcPr>
                  <w:tcW w:w="1843" w:type="dxa"/>
                </w:tcPr>
                <w:p w:rsidR="009D7851" w:rsidRPr="005C5369" w:rsidRDefault="009D7851" w:rsidP="009D7851">
                  <w:pPr>
                    <w:jc w:val="center"/>
                    <w:rPr>
                      <w:color w:val="000000" w:themeColor="text1"/>
                      <w:cs/>
                    </w:rPr>
                  </w:pPr>
                  <w:r w:rsidRPr="005C5369">
                    <w:rPr>
                      <w:color w:val="000000" w:themeColor="text1"/>
                    </w:rPr>
                    <w:t>1</w:t>
                  </w:r>
                  <w:r w:rsidRPr="005C5369">
                    <w:rPr>
                      <w:color w:val="000000" w:themeColor="text1"/>
                      <w:cs/>
                    </w:rPr>
                    <w:t>0</w:t>
                  </w:r>
                  <w:r w:rsidRPr="005C5369">
                    <w:rPr>
                      <w:color w:val="000000" w:themeColor="text1"/>
                    </w:rPr>
                    <w:t xml:space="preserve"> </w:t>
                  </w:r>
                  <w:r w:rsidRPr="005C5369">
                    <w:rPr>
                      <w:color w:val="000000" w:themeColor="text1"/>
                      <w:cs/>
                    </w:rPr>
                    <w:t>คะแนน</w:t>
                  </w:r>
                </w:p>
              </w:tc>
            </w:tr>
            <w:tr w:rsidR="009D7851" w:rsidRPr="005C5369" w:rsidTr="00F37D40">
              <w:trPr>
                <w:jc w:val="center"/>
              </w:trPr>
              <w:tc>
                <w:tcPr>
                  <w:tcW w:w="1334" w:type="dxa"/>
                </w:tcPr>
                <w:p w:rsidR="009D7851" w:rsidRPr="005C5369" w:rsidRDefault="009D7851" w:rsidP="009D7851">
                  <w:pPr>
                    <w:jc w:val="center"/>
                    <w:rPr>
                      <w:color w:val="000000" w:themeColor="text1"/>
                    </w:rPr>
                  </w:pPr>
                  <w:r w:rsidRPr="005C5369">
                    <w:rPr>
                      <w:color w:val="000000" w:themeColor="text1"/>
                    </w:rPr>
                    <w:t>2</w:t>
                  </w:r>
                </w:p>
              </w:tc>
              <w:tc>
                <w:tcPr>
                  <w:tcW w:w="5386" w:type="dxa"/>
                </w:tcPr>
                <w:p w:rsidR="009D7851" w:rsidRPr="005C5369" w:rsidRDefault="009D7851" w:rsidP="009D7851">
                  <w:pPr>
                    <w:jc w:val="thaiDistribute"/>
                    <w:rPr>
                      <w:color w:val="000000" w:themeColor="text1"/>
                      <w:cs/>
                    </w:rPr>
                  </w:pPr>
                  <w:r w:rsidRPr="005C5369">
                    <w:rPr>
                      <w:color w:val="000000" w:themeColor="text1"/>
                      <w:cs/>
                    </w:rPr>
                    <w:t>มีการรายงานสถิติกำลังคน</w:t>
                  </w:r>
                </w:p>
              </w:tc>
              <w:tc>
                <w:tcPr>
                  <w:tcW w:w="1843" w:type="dxa"/>
                </w:tcPr>
                <w:p w:rsidR="009D7851" w:rsidRPr="005C5369" w:rsidRDefault="009D7851" w:rsidP="009D7851">
                  <w:pPr>
                    <w:jc w:val="center"/>
                    <w:rPr>
                      <w:color w:val="000000" w:themeColor="text1"/>
                      <w:cs/>
                    </w:rPr>
                  </w:pPr>
                  <w:r w:rsidRPr="005C5369">
                    <w:rPr>
                      <w:color w:val="000000" w:themeColor="text1"/>
                      <w:cs/>
                    </w:rPr>
                    <w:t>5</w:t>
                  </w:r>
                  <w:r w:rsidRPr="005C5369">
                    <w:rPr>
                      <w:color w:val="000000" w:themeColor="text1"/>
                    </w:rPr>
                    <w:t xml:space="preserve"> </w:t>
                  </w:r>
                  <w:r w:rsidRPr="005C5369">
                    <w:rPr>
                      <w:color w:val="000000" w:themeColor="text1"/>
                      <w:cs/>
                    </w:rPr>
                    <w:t>คะแนน</w:t>
                  </w:r>
                </w:p>
              </w:tc>
            </w:tr>
            <w:tr w:rsidR="009D7851" w:rsidRPr="005C5369" w:rsidTr="00F37D40">
              <w:trPr>
                <w:jc w:val="center"/>
              </w:trPr>
              <w:tc>
                <w:tcPr>
                  <w:tcW w:w="1334" w:type="dxa"/>
                </w:tcPr>
                <w:p w:rsidR="009D7851" w:rsidRPr="005C5369" w:rsidRDefault="009D7851" w:rsidP="009D7851">
                  <w:pPr>
                    <w:jc w:val="center"/>
                    <w:rPr>
                      <w:color w:val="000000" w:themeColor="text1"/>
                    </w:rPr>
                  </w:pPr>
                  <w:r w:rsidRPr="005C5369">
                    <w:rPr>
                      <w:color w:val="000000" w:themeColor="text1"/>
                    </w:rPr>
                    <w:t>3</w:t>
                  </w:r>
                </w:p>
              </w:tc>
              <w:tc>
                <w:tcPr>
                  <w:tcW w:w="5386" w:type="dxa"/>
                </w:tcPr>
                <w:p w:rsidR="009D7851" w:rsidRPr="005C5369" w:rsidRDefault="009D7851" w:rsidP="009D7851">
                  <w:pPr>
                    <w:jc w:val="thaiDistribute"/>
                    <w:rPr>
                      <w:color w:val="000000" w:themeColor="text1"/>
                      <w:cs/>
                    </w:rPr>
                  </w:pPr>
                  <w:r w:rsidRPr="005C5369">
                    <w:rPr>
                      <w:color w:val="000000" w:themeColor="text1"/>
                      <w:cs/>
                    </w:rPr>
                    <w:t xml:space="preserve">มีการใช้ประโยชน์จากข้อมูลบุคลากรสาธารณสุข </w:t>
                  </w:r>
                  <w:r w:rsidRPr="005C5369">
                    <w:rPr>
                      <w:color w:val="000000" w:themeColor="text1"/>
                    </w:rPr>
                    <w:t>(</w:t>
                  </w:r>
                  <w:r w:rsidRPr="005C5369">
                    <w:rPr>
                      <w:color w:val="000000" w:themeColor="text1"/>
                      <w:cs/>
                    </w:rPr>
                    <w:t>ใช้วิธีการประเมินโดยใช้แบบทดสอบ)</w:t>
                  </w:r>
                </w:p>
              </w:tc>
              <w:tc>
                <w:tcPr>
                  <w:tcW w:w="1843" w:type="dxa"/>
                </w:tcPr>
                <w:p w:rsidR="009D7851" w:rsidRPr="005C5369" w:rsidRDefault="009D7851" w:rsidP="009D7851">
                  <w:pPr>
                    <w:jc w:val="center"/>
                    <w:rPr>
                      <w:color w:val="000000" w:themeColor="text1"/>
                      <w:cs/>
                    </w:rPr>
                  </w:pPr>
                  <w:r w:rsidRPr="005C5369">
                    <w:rPr>
                      <w:color w:val="000000" w:themeColor="text1"/>
                      <w:cs/>
                    </w:rPr>
                    <w:t>10</w:t>
                  </w:r>
                  <w:r w:rsidRPr="005C5369">
                    <w:rPr>
                      <w:color w:val="000000" w:themeColor="text1"/>
                    </w:rPr>
                    <w:t xml:space="preserve"> </w:t>
                  </w:r>
                  <w:r w:rsidRPr="005C5369">
                    <w:rPr>
                      <w:color w:val="000000" w:themeColor="text1"/>
                      <w:cs/>
                    </w:rPr>
                    <w:t>คะแนน</w:t>
                  </w:r>
                </w:p>
              </w:tc>
            </w:tr>
            <w:tr w:rsidR="009D7851" w:rsidRPr="005C5369" w:rsidTr="00F37D40">
              <w:trPr>
                <w:jc w:val="center"/>
              </w:trPr>
              <w:tc>
                <w:tcPr>
                  <w:tcW w:w="6720" w:type="dxa"/>
                  <w:gridSpan w:val="2"/>
                </w:tcPr>
                <w:p w:rsidR="009D7851" w:rsidRPr="005C5369" w:rsidRDefault="009D7851" w:rsidP="009D7851">
                  <w:pPr>
                    <w:jc w:val="center"/>
                    <w:rPr>
                      <w:color w:val="000000" w:themeColor="text1"/>
                      <w:cs/>
                    </w:rPr>
                  </w:pPr>
                  <w:r w:rsidRPr="005C5369">
                    <w:rPr>
                      <w:color w:val="000000" w:themeColor="text1"/>
                      <w:cs/>
                    </w:rPr>
                    <w:t>รวม</w:t>
                  </w:r>
                </w:p>
              </w:tc>
              <w:tc>
                <w:tcPr>
                  <w:tcW w:w="1843" w:type="dxa"/>
                </w:tcPr>
                <w:p w:rsidR="009D7851" w:rsidRPr="005C5369" w:rsidRDefault="009D7851" w:rsidP="009D7851">
                  <w:pPr>
                    <w:jc w:val="center"/>
                    <w:rPr>
                      <w:color w:val="000000" w:themeColor="text1"/>
                    </w:rPr>
                  </w:pPr>
                  <w:r w:rsidRPr="005C5369">
                    <w:rPr>
                      <w:color w:val="000000" w:themeColor="text1"/>
                      <w:cs/>
                    </w:rPr>
                    <w:t>25 คะแนน</w:t>
                  </w:r>
                </w:p>
              </w:tc>
            </w:tr>
          </w:tbl>
          <w:p w:rsidR="00802672"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p>
          <w:p w:rsidR="00802672" w:rsidRDefault="00802672" w:rsidP="009D7851">
            <w:pPr>
              <w:spacing w:after="0"/>
              <w:jc w:val="thaiDistribute"/>
              <w:rPr>
                <w:rFonts w:ascii="TH SarabunPSK" w:hAnsi="TH SarabunPSK" w:cs="TH SarabunPSK"/>
                <w:color w:val="000000" w:themeColor="text1"/>
                <w:sz w:val="32"/>
                <w:szCs w:val="32"/>
              </w:rPr>
            </w:pPr>
          </w:p>
          <w:p w:rsidR="009D7851" w:rsidRPr="005C5369" w:rsidRDefault="00802672" w:rsidP="009D7851">
            <w:pPr>
              <w:spacing w:after="0"/>
              <w:jc w:val="thaiDistribute"/>
              <w:rPr>
                <w:rFonts w:ascii="TH SarabunPSK" w:hAnsi="TH SarabunPSK" w:cs="TH SarabunPSK"/>
                <w:color w:val="000000" w:themeColor="text1"/>
                <w:sz w:val="32"/>
                <w:szCs w:val="32"/>
              </w:rPr>
            </w:pPr>
            <w:r>
              <w:rPr>
                <w:rFonts w:ascii="TH SarabunPSK" w:hAnsi="TH SarabunPSK" w:cs="TH SarabunPSK" w:hint="cs"/>
                <w:color w:val="000000" w:themeColor="text1"/>
                <w:sz w:val="32"/>
                <w:szCs w:val="32"/>
                <w:cs/>
              </w:rPr>
              <w:lastRenderedPageBreak/>
              <w:t xml:space="preserve">     </w:t>
            </w:r>
            <w:r w:rsidR="009D7851" w:rsidRPr="005C5369">
              <w:rPr>
                <w:rFonts w:ascii="TH SarabunPSK" w:hAnsi="TH SarabunPSK" w:cs="TH SarabunPSK"/>
                <w:color w:val="000000" w:themeColor="text1"/>
                <w:sz w:val="32"/>
                <w:szCs w:val="32"/>
              </w:rPr>
              <w:t xml:space="preserve">2. </w:t>
            </w:r>
            <w:r w:rsidR="009D7851" w:rsidRPr="005C5369">
              <w:rPr>
                <w:rFonts w:ascii="TH SarabunPSK" w:hAnsi="TH SarabunPSK" w:cs="TH SarabunPSK"/>
                <w:color w:val="000000" w:themeColor="text1"/>
                <w:sz w:val="32"/>
                <w:szCs w:val="32"/>
                <w:cs/>
              </w:rPr>
              <w:t xml:space="preserve">มีแผนการบริหารตำแหน่ง (คะแนนเต็ม </w:t>
            </w:r>
            <w:r w:rsidR="009D7851" w:rsidRPr="005C5369">
              <w:rPr>
                <w:rFonts w:ascii="TH SarabunPSK" w:hAnsi="TH SarabunPSK" w:cs="TH SarabunPSK"/>
                <w:color w:val="000000" w:themeColor="text1"/>
                <w:sz w:val="32"/>
                <w:szCs w:val="32"/>
              </w:rPr>
              <w:t xml:space="preserve">25 </w:t>
            </w:r>
            <w:r w:rsidR="009D7851" w:rsidRPr="005C5369">
              <w:rPr>
                <w:rFonts w:ascii="TH SarabunPSK" w:hAnsi="TH SarabunPSK" w:cs="TH SarabunPSK"/>
                <w:color w:val="000000" w:themeColor="text1"/>
                <w:sz w:val="32"/>
                <w:szCs w:val="32"/>
                <w:cs/>
              </w:rPr>
              <w:t>คะแนน)</w:t>
            </w:r>
          </w:p>
          <w:tbl>
            <w:tblPr>
              <w:tblStyle w:val="TableGrid"/>
              <w:tblW w:w="0" w:type="auto"/>
              <w:tblLayout w:type="fixed"/>
              <w:tblLook w:val="04A0" w:firstRow="1" w:lastRow="0" w:firstColumn="1" w:lastColumn="0" w:noHBand="0" w:noVBand="1"/>
            </w:tblPr>
            <w:tblGrid>
              <w:gridCol w:w="1192"/>
              <w:gridCol w:w="7513"/>
              <w:gridCol w:w="1276"/>
            </w:tblGrid>
            <w:tr w:rsidR="009D7851" w:rsidRPr="005C5369" w:rsidTr="00F37D40">
              <w:tc>
                <w:tcPr>
                  <w:tcW w:w="1192" w:type="dxa"/>
                </w:tcPr>
                <w:p w:rsidR="009D7851" w:rsidRPr="005C5369" w:rsidRDefault="009D7851" w:rsidP="009D7851">
                  <w:pPr>
                    <w:jc w:val="center"/>
                    <w:rPr>
                      <w:color w:val="000000" w:themeColor="text1"/>
                    </w:rPr>
                  </w:pPr>
                  <w:r w:rsidRPr="005C5369">
                    <w:rPr>
                      <w:color w:val="000000" w:themeColor="text1"/>
                      <w:cs/>
                    </w:rPr>
                    <w:t>ขั้นตอนการดำเนินงาน</w:t>
                  </w:r>
                </w:p>
              </w:tc>
              <w:tc>
                <w:tcPr>
                  <w:tcW w:w="7513" w:type="dxa"/>
                </w:tcPr>
                <w:p w:rsidR="009D7851" w:rsidRPr="005C5369" w:rsidRDefault="009D7851" w:rsidP="009D7851">
                  <w:pPr>
                    <w:jc w:val="center"/>
                    <w:rPr>
                      <w:color w:val="000000" w:themeColor="text1"/>
                      <w:cs/>
                    </w:rPr>
                  </w:pPr>
                  <w:r w:rsidRPr="005C5369">
                    <w:rPr>
                      <w:color w:val="000000" w:themeColor="text1"/>
                      <w:cs/>
                    </w:rPr>
                    <w:t>เกณฑ์การให้คะแนน</w:t>
                  </w:r>
                </w:p>
              </w:tc>
              <w:tc>
                <w:tcPr>
                  <w:tcW w:w="1276" w:type="dxa"/>
                </w:tcPr>
                <w:p w:rsidR="009D7851" w:rsidRPr="005C5369" w:rsidRDefault="009D7851" w:rsidP="009D7851">
                  <w:pPr>
                    <w:jc w:val="center"/>
                    <w:rPr>
                      <w:color w:val="000000" w:themeColor="text1"/>
                    </w:rPr>
                  </w:pPr>
                  <w:r w:rsidRPr="005C5369">
                    <w:rPr>
                      <w:color w:val="000000" w:themeColor="text1"/>
                      <w:cs/>
                    </w:rPr>
                    <w:t>คะแนน</w:t>
                  </w:r>
                </w:p>
              </w:tc>
            </w:tr>
            <w:tr w:rsidR="009D7851" w:rsidRPr="005C5369" w:rsidTr="00F37D40">
              <w:tc>
                <w:tcPr>
                  <w:tcW w:w="1192" w:type="dxa"/>
                </w:tcPr>
                <w:p w:rsidR="009D7851" w:rsidRPr="005C5369" w:rsidRDefault="009D7851" w:rsidP="009D7851">
                  <w:pPr>
                    <w:jc w:val="center"/>
                    <w:rPr>
                      <w:color w:val="000000" w:themeColor="text1"/>
                    </w:rPr>
                  </w:pPr>
                  <w:r w:rsidRPr="005C5369">
                    <w:rPr>
                      <w:color w:val="000000" w:themeColor="text1"/>
                    </w:rPr>
                    <w:t>1</w:t>
                  </w:r>
                </w:p>
              </w:tc>
              <w:tc>
                <w:tcPr>
                  <w:tcW w:w="7513" w:type="dxa"/>
                </w:tcPr>
                <w:p w:rsidR="009D7851" w:rsidRPr="005C5369" w:rsidRDefault="009D7851" w:rsidP="009D7851">
                  <w:pPr>
                    <w:jc w:val="thaiDistribute"/>
                    <w:rPr>
                      <w:color w:val="000000" w:themeColor="text1"/>
                      <w:cs/>
                    </w:rPr>
                  </w:pPr>
                  <w:r w:rsidRPr="005C5369">
                    <w:rPr>
                      <w:color w:val="000000" w:themeColor="text1"/>
                      <w:cs/>
                    </w:rPr>
                    <w:t>มีการจัดประชุมเตรียมความพร้อมในการจัดทำแผนกำลังคน</w:t>
                  </w:r>
                </w:p>
              </w:tc>
              <w:tc>
                <w:tcPr>
                  <w:tcW w:w="1276" w:type="dxa"/>
                </w:tcPr>
                <w:p w:rsidR="009D7851" w:rsidRPr="005C5369" w:rsidRDefault="009D7851" w:rsidP="009D7851">
                  <w:pPr>
                    <w:jc w:val="center"/>
                    <w:rPr>
                      <w:color w:val="000000" w:themeColor="text1"/>
                      <w:cs/>
                    </w:rPr>
                  </w:pPr>
                  <w:r w:rsidRPr="005C5369">
                    <w:rPr>
                      <w:color w:val="000000" w:themeColor="text1"/>
                    </w:rPr>
                    <w:t xml:space="preserve">5 </w:t>
                  </w:r>
                  <w:r w:rsidRPr="005C5369">
                    <w:rPr>
                      <w:color w:val="000000" w:themeColor="text1"/>
                      <w:cs/>
                    </w:rPr>
                    <w:t>คะแนน</w:t>
                  </w:r>
                </w:p>
              </w:tc>
            </w:tr>
            <w:tr w:rsidR="009D7851" w:rsidRPr="005C5369" w:rsidTr="00F37D40">
              <w:tc>
                <w:tcPr>
                  <w:tcW w:w="1192" w:type="dxa"/>
                </w:tcPr>
                <w:p w:rsidR="009D7851" w:rsidRPr="005C5369" w:rsidRDefault="009D7851" w:rsidP="009D7851">
                  <w:pPr>
                    <w:jc w:val="center"/>
                    <w:rPr>
                      <w:color w:val="000000" w:themeColor="text1"/>
                    </w:rPr>
                  </w:pPr>
                  <w:r w:rsidRPr="005C5369">
                    <w:rPr>
                      <w:color w:val="000000" w:themeColor="text1"/>
                    </w:rPr>
                    <w:t>2</w:t>
                  </w:r>
                </w:p>
              </w:tc>
              <w:tc>
                <w:tcPr>
                  <w:tcW w:w="7513" w:type="dxa"/>
                </w:tcPr>
                <w:p w:rsidR="009D7851" w:rsidRPr="005C5369" w:rsidRDefault="009D7851" w:rsidP="009D7851">
                  <w:pPr>
                    <w:jc w:val="thaiDistribute"/>
                    <w:rPr>
                      <w:color w:val="000000" w:themeColor="text1"/>
                      <w:cs/>
                    </w:rPr>
                  </w:pPr>
                  <w:r w:rsidRPr="005C5369">
                    <w:rPr>
                      <w:color w:val="000000" w:themeColor="text1"/>
                      <w:cs/>
                    </w:rPr>
                    <w:t>จัดทำแผนกำลังคน และมีแผนบริหารตำแหน่ง</w:t>
                  </w:r>
                </w:p>
              </w:tc>
              <w:tc>
                <w:tcPr>
                  <w:tcW w:w="1276" w:type="dxa"/>
                </w:tcPr>
                <w:p w:rsidR="009D7851" w:rsidRPr="005C5369" w:rsidRDefault="009D7851" w:rsidP="009D7851">
                  <w:pPr>
                    <w:jc w:val="center"/>
                    <w:rPr>
                      <w:color w:val="000000" w:themeColor="text1"/>
                      <w:cs/>
                    </w:rPr>
                  </w:pPr>
                  <w:r w:rsidRPr="005C5369">
                    <w:rPr>
                      <w:strike/>
                      <w:color w:val="0070C0"/>
                      <w:cs/>
                    </w:rPr>
                    <w:t>5</w:t>
                  </w:r>
                  <w:r w:rsidRPr="005C5369">
                    <w:rPr>
                      <w:color w:val="000000" w:themeColor="text1"/>
                      <w:cs/>
                    </w:rPr>
                    <w:t xml:space="preserve"> </w:t>
                  </w:r>
                  <w:r w:rsidRPr="005C5369">
                    <w:rPr>
                      <w:color w:val="FF0000"/>
                    </w:rPr>
                    <w:t xml:space="preserve">10 </w:t>
                  </w:r>
                  <w:r w:rsidRPr="005C5369">
                    <w:rPr>
                      <w:color w:val="000000" w:themeColor="text1"/>
                      <w:cs/>
                    </w:rPr>
                    <w:t>คะแนน</w:t>
                  </w:r>
                </w:p>
              </w:tc>
            </w:tr>
            <w:tr w:rsidR="009D7851" w:rsidRPr="005C5369" w:rsidTr="00F37D40">
              <w:tc>
                <w:tcPr>
                  <w:tcW w:w="1192" w:type="dxa"/>
                </w:tcPr>
                <w:p w:rsidR="009D7851" w:rsidRPr="005C5369" w:rsidRDefault="009D7851" w:rsidP="009D7851">
                  <w:pPr>
                    <w:jc w:val="center"/>
                    <w:rPr>
                      <w:color w:val="000000" w:themeColor="text1"/>
                    </w:rPr>
                  </w:pPr>
                  <w:r w:rsidRPr="005C5369">
                    <w:rPr>
                      <w:color w:val="000000" w:themeColor="text1"/>
                      <w:cs/>
                    </w:rPr>
                    <w:t>3</w:t>
                  </w:r>
                </w:p>
              </w:tc>
              <w:tc>
                <w:tcPr>
                  <w:tcW w:w="7513" w:type="dxa"/>
                </w:tcPr>
                <w:p w:rsidR="009D7851" w:rsidRPr="005C5369" w:rsidRDefault="009D7851" w:rsidP="009D7851">
                  <w:pPr>
                    <w:jc w:val="thaiDistribute"/>
                    <w:rPr>
                      <w:color w:val="000000" w:themeColor="text1"/>
                      <w:cs/>
                    </w:rPr>
                  </w:pPr>
                  <w:r w:rsidRPr="005C5369">
                    <w:rPr>
                      <w:color w:val="000000" w:themeColor="text1"/>
                      <w:cs/>
                    </w:rPr>
                    <w:t>มีแผนกำลังคน ด้านอื่นๆ เช่น แผนความก้าวหน้าในสายอาชีพ แผนพัฒนาบุคลากร ฯลฯ</w:t>
                  </w:r>
                </w:p>
              </w:tc>
              <w:tc>
                <w:tcPr>
                  <w:tcW w:w="1276" w:type="dxa"/>
                </w:tcPr>
                <w:p w:rsidR="009D7851" w:rsidRPr="005C5369" w:rsidRDefault="009D7851" w:rsidP="009D7851">
                  <w:pPr>
                    <w:jc w:val="center"/>
                    <w:rPr>
                      <w:color w:val="000000" w:themeColor="text1"/>
                    </w:rPr>
                  </w:pPr>
                  <w:r w:rsidRPr="005C5369">
                    <w:rPr>
                      <w:strike/>
                      <w:color w:val="0070C0"/>
                    </w:rPr>
                    <w:t>10</w:t>
                  </w:r>
                  <w:r w:rsidRPr="005C5369">
                    <w:rPr>
                      <w:color w:val="000000" w:themeColor="text1"/>
                    </w:rPr>
                    <w:t xml:space="preserve"> </w:t>
                  </w:r>
                  <w:r w:rsidRPr="005C5369">
                    <w:rPr>
                      <w:color w:val="FF0000"/>
                    </w:rPr>
                    <w:t>5</w:t>
                  </w:r>
                  <w:r w:rsidRPr="005C5369">
                    <w:rPr>
                      <w:color w:val="FF0000"/>
                      <w:cs/>
                    </w:rPr>
                    <w:t xml:space="preserve"> </w:t>
                  </w:r>
                  <w:r w:rsidRPr="005C5369">
                    <w:rPr>
                      <w:color w:val="000000" w:themeColor="text1"/>
                      <w:cs/>
                    </w:rPr>
                    <w:t>คะแนน</w:t>
                  </w:r>
                </w:p>
              </w:tc>
            </w:tr>
            <w:tr w:rsidR="009D7851" w:rsidRPr="005C5369" w:rsidTr="00F37D40">
              <w:tc>
                <w:tcPr>
                  <w:tcW w:w="1192" w:type="dxa"/>
                </w:tcPr>
                <w:p w:rsidR="009D7851" w:rsidRPr="005C5369" w:rsidRDefault="009D7851" w:rsidP="009D7851">
                  <w:pPr>
                    <w:jc w:val="center"/>
                    <w:rPr>
                      <w:color w:val="000000" w:themeColor="text1"/>
                    </w:rPr>
                  </w:pPr>
                </w:p>
                <w:p w:rsidR="009D7851" w:rsidRPr="005C5369" w:rsidRDefault="009D7851" w:rsidP="009D7851">
                  <w:pPr>
                    <w:jc w:val="center"/>
                    <w:rPr>
                      <w:color w:val="000000" w:themeColor="text1"/>
                    </w:rPr>
                  </w:pPr>
                  <w:r w:rsidRPr="005C5369">
                    <w:rPr>
                      <w:color w:val="000000" w:themeColor="text1"/>
                      <w:cs/>
                    </w:rPr>
                    <w:t>4</w:t>
                  </w:r>
                </w:p>
              </w:tc>
              <w:tc>
                <w:tcPr>
                  <w:tcW w:w="7513" w:type="dxa"/>
                </w:tcPr>
                <w:p w:rsidR="009D7851" w:rsidRPr="005C5369" w:rsidRDefault="009D7851" w:rsidP="009D7851">
                  <w:pPr>
                    <w:jc w:val="thaiDistribute"/>
                    <w:rPr>
                      <w:color w:val="000000" w:themeColor="text1"/>
                      <w:cs/>
                    </w:rPr>
                  </w:pPr>
                  <w:r w:rsidRPr="005C5369">
                    <w:rPr>
                      <w:color w:val="000000" w:themeColor="text1"/>
                      <w:cs/>
                    </w:rPr>
                    <w:t>มีการประชาสัมพันธ์</w:t>
                  </w:r>
                  <w:r w:rsidRPr="005C5369">
                    <w:rPr>
                      <w:color w:val="000000" w:themeColor="text1"/>
                    </w:rPr>
                    <w:t>/</w:t>
                  </w:r>
                  <w:r w:rsidRPr="005C5369">
                    <w:rPr>
                      <w:color w:val="000000" w:themeColor="text1"/>
                      <w:cs/>
                    </w:rPr>
                    <w:t>เผยแพร่ แผนบริหารตำแหน่งภายในเขตสุขภาพและหน่วยงานในสังกัดเขตสุขภาพทราบ (หนังสือเวียน</w:t>
                  </w:r>
                  <w:r w:rsidRPr="005C5369">
                    <w:rPr>
                      <w:color w:val="000000" w:themeColor="text1"/>
                    </w:rPr>
                    <w:t>/</w:t>
                  </w:r>
                  <w:r w:rsidRPr="005C5369">
                    <w:rPr>
                      <w:color w:val="000000" w:themeColor="text1"/>
                      <w:cs/>
                    </w:rPr>
                    <w:t xml:space="preserve">ประกาศ) </w:t>
                  </w:r>
                </w:p>
              </w:tc>
              <w:tc>
                <w:tcPr>
                  <w:tcW w:w="1276" w:type="dxa"/>
                </w:tcPr>
                <w:p w:rsidR="009D7851" w:rsidRPr="005C5369" w:rsidRDefault="009D7851" w:rsidP="009D7851">
                  <w:pPr>
                    <w:jc w:val="center"/>
                    <w:rPr>
                      <w:color w:val="000000" w:themeColor="text1"/>
                    </w:rPr>
                  </w:pPr>
                </w:p>
                <w:p w:rsidR="009D7851" w:rsidRPr="005C5369" w:rsidRDefault="009D7851" w:rsidP="009D7851">
                  <w:pPr>
                    <w:jc w:val="center"/>
                    <w:rPr>
                      <w:color w:val="000000" w:themeColor="text1"/>
                      <w:cs/>
                    </w:rPr>
                  </w:pPr>
                  <w:r w:rsidRPr="005C5369">
                    <w:rPr>
                      <w:color w:val="000000" w:themeColor="text1"/>
                    </w:rPr>
                    <w:t xml:space="preserve">5 </w:t>
                  </w:r>
                  <w:r w:rsidRPr="005C5369">
                    <w:rPr>
                      <w:color w:val="000000" w:themeColor="text1"/>
                      <w:cs/>
                    </w:rPr>
                    <w:t>คะแนน</w:t>
                  </w:r>
                </w:p>
              </w:tc>
            </w:tr>
            <w:tr w:rsidR="009D7851" w:rsidRPr="005C5369" w:rsidTr="00F37D40">
              <w:tc>
                <w:tcPr>
                  <w:tcW w:w="8705" w:type="dxa"/>
                  <w:gridSpan w:val="2"/>
                  <w:vAlign w:val="center"/>
                </w:tcPr>
                <w:p w:rsidR="009D7851" w:rsidRPr="005C5369" w:rsidRDefault="009D7851" w:rsidP="009D7851">
                  <w:pPr>
                    <w:jc w:val="center"/>
                    <w:rPr>
                      <w:color w:val="000000" w:themeColor="text1"/>
                      <w:cs/>
                    </w:rPr>
                  </w:pPr>
                  <w:r w:rsidRPr="005C5369">
                    <w:rPr>
                      <w:color w:val="000000" w:themeColor="text1"/>
                      <w:cs/>
                    </w:rPr>
                    <w:t>รวม</w:t>
                  </w:r>
                </w:p>
              </w:tc>
              <w:tc>
                <w:tcPr>
                  <w:tcW w:w="1276" w:type="dxa"/>
                </w:tcPr>
                <w:p w:rsidR="009D7851" w:rsidRPr="005C5369" w:rsidRDefault="009D7851" w:rsidP="009D7851">
                  <w:pPr>
                    <w:jc w:val="center"/>
                    <w:rPr>
                      <w:color w:val="000000" w:themeColor="text1"/>
                    </w:rPr>
                  </w:pPr>
                  <w:r w:rsidRPr="005C5369">
                    <w:rPr>
                      <w:color w:val="000000" w:themeColor="text1"/>
                      <w:cs/>
                    </w:rPr>
                    <w:t>25 คะแนน</w:t>
                  </w:r>
                </w:p>
              </w:tc>
            </w:tr>
          </w:tbl>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3. </w:t>
            </w:r>
            <w:r w:rsidRPr="005C5369">
              <w:rPr>
                <w:rFonts w:ascii="TH SarabunPSK" w:hAnsi="TH SarabunPSK" w:cs="TH SarabunPSK"/>
                <w:color w:val="000000" w:themeColor="text1"/>
                <w:sz w:val="32"/>
                <w:szCs w:val="32"/>
                <w:cs/>
              </w:rPr>
              <w:t xml:space="preserve">มีการดำเนินการตามแผน (คะแนนเต็ม </w:t>
            </w:r>
            <w:r w:rsidRPr="005C5369">
              <w:rPr>
                <w:rFonts w:ascii="TH SarabunPSK" w:hAnsi="TH SarabunPSK" w:cs="TH SarabunPSK"/>
                <w:color w:val="000000" w:themeColor="text1"/>
                <w:sz w:val="32"/>
                <w:szCs w:val="32"/>
              </w:rPr>
              <w:t xml:space="preserve">25 </w:t>
            </w:r>
            <w:r w:rsidRPr="005C5369">
              <w:rPr>
                <w:rFonts w:ascii="TH SarabunPSK" w:hAnsi="TH SarabunPSK" w:cs="TH SarabunPSK"/>
                <w:color w:val="000000" w:themeColor="text1"/>
                <w:sz w:val="32"/>
                <w:szCs w:val="32"/>
                <w:cs/>
              </w:rPr>
              <w:t>คะแนน)</w:t>
            </w:r>
            <w:r w:rsidRPr="005C5369">
              <w:rPr>
                <w:rFonts w:ascii="TH SarabunPSK" w:hAnsi="TH SarabunPSK" w:cs="TH SarabunPSK"/>
                <w:color w:val="000000" w:themeColor="text1"/>
                <w:sz w:val="32"/>
                <w:szCs w:val="32"/>
              </w:rPr>
              <w:t xml:space="preserve"> </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b/>
                <w:bCs/>
                <w:color w:val="000000" w:themeColor="text1"/>
                <w:sz w:val="32"/>
                <w:szCs w:val="32"/>
                <w:cs/>
              </w:rPr>
              <w:t>ตัวชี้วัด</w:t>
            </w:r>
            <w:r w:rsidRPr="005C5369">
              <w:rPr>
                <w:rFonts w:ascii="TH SarabunPSK" w:hAnsi="TH SarabunPSK" w:cs="TH SarabunPSK"/>
                <w:color w:val="000000" w:themeColor="text1"/>
                <w:sz w:val="32"/>
                <w:szCs w:val="32"/>
                <w:cs/>
              </w:rPr>
              <w:t xml:space="preserve"> ร้อยละของตำแหน่งว่างลดลงตามเป้าหมายที่กำหนด</w:t>
            </w: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cs/>
              </w:rPr>
              <w:t>สูตรคำนวณ</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u w:val="single"/>
                <w:cs/>
              </w:rPr>
              <w:t xml:space="preserve">จำนวนตำแหน่งว่าง (ข้าราชการ </w:t>
            </w:r>
            <w:r w:rsidRPr="005C5369">
              <w:rPr>
                <w:rFonts w:ascii="TH SarabunPSK" w:hAnsi="TH SarabunPSK" w:cs="TH SarabunPSK"/>
                <w:color w:val="000000" w:themeColor="text1"/>
                <w:sz w:val="32"/>
                <w:szCs w:val="32"/>
                <w:u w:val="single"/>
              </w:rPr>
              <w:t xml:space="preserve">+ </w:t>
            </w:r>
            <w:r w:rsidRPr="005C5369">
              <w:rPr>
                <w:rFonts w:ascii="TH SarabunPSK" w:hAnsi="TH SarabunPSK" w:cs="TH SarabunPSK"/>
                <w:color w:val="000000" w:themeColor="text1"/>
                <w:sz w:val="32"/>
                <w:szCs w:val="32"/>
                <w:u w:val="single"/>
                <w:cs/>
              </w:rPr>
              <w:t>พนักงานราชการ) สังกัดเขตสุขภาพ</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X 100</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จำนวนตำแหน่งทั้งหมด (ข้าราชการ + พนักงานราชการ) สังกัดเขตสุขภาพ</w:t>
            </w:r>
          </w:p>
          <w:p w:rsidR="009D7851" w:rsidRPr="005C5369" w:rsidRDefault="009D7851" w:rsidP="009D7851">
            <w:pPr>
              <w:spacing w:after="0"/>
              <w:jc w:val="thaiDistribute"/>
              <w:rPr>
                <w:rFonts w:ascii="TH SarabunPSK" w:hAnsi="TH SarabunPSK" w:cs="TH SarabunPSK"/>
                <w:color w:val="000000" w:themeColor="text1"/>
                <w:sz w:val="32"/>
                <w:szCs w:val="32"/>
                <w:cs/>
              </w:rPr>
            </w:pPr>
          </w:p>
          <w:tbl>
            <w:tblPr>
              <w:tblStyle w:val="TableGrid"/>
              <w:tblW w:w="0" w:type="auto"/>
              <w:jc w:val="center"/>
              <w:tblLayout w:type="fixed"/>
              <w:tblLook w:val="04A0" w:firstRow="1" w:lastRow="0" w:firstColumn="1" w:lastColumn="0" w:noHBand="0" w:noVBand="1"/>
            </w:tblPr>
            <w:tblGrid>
              <w:gridCol w:w="2029"/>
              <w:gridCol w:w="1278"/>
              <w:gridCol w:w="1278"/>
              <w:gridCol w:w="1278"/>
              <w:gridCol w:w="1278"/>
            </w:tblGrid>
            <w:tr w:rsidR="009D7851" w:rsidRPr="005C5369" w:rsidTr="00F37D40">
              <w:trPr>
                <w:jc w:val="center"/>
              </w:trPr>
              <w:tc>
                <w:tcPr>
                  <w:tcW w:w="2029" w:type="dxa"/>
                </w:tcPr>
                <w:p w:rsidR="009D7851" w:rsidRPr="005C5369" w:rsidRDefault="009D7851" w:rsidP="009D7851">
                  <w:pPr>
                    <w:jc w:val="center"/>
                    <w:rPr>
                      <w:color w:val="000000" w:themeColor="text1"/>
                    </w:rPr>
                  </w:pPr>
                  <w:r w:rsidRPr="005C5369">
                    <w:rPr>
                      <w:color w:val="000000" w:themeColor="text1"/>
                      <w:cs/>
                    </w:rPr>
                    <w:t>เกณฑ์การให้คะแนน</w:t>
                  </w:r>
                </w:p>
              </w:tc>
              <w:tc>
                <w:tcPr>
                  <w:tcW w:w="1278" w:type="dxa"/>
                </w:tcPr>
                <w:p w:rsidR="009D7851" w:rsidRPr="005C5369" w:rsidRDefault="009D7851" w:rsidP="009D7851">
                  <w:pPr>
                    <w:jc w:val="center"/>
                    <w:rPr>
                      <w:color w:val="000000" w:themeColor="text1"/>
                    </w:rPr>
                  </w:pPr>
                  <w:r w:rsidRPr="005C5369">
                    <w:rPr>
                      <w:color w:val="000000" w:themeColor="text1"/>
                    </w:rPr>
                    <w:t>10</w:t>
                  </w:r>
                  <w:r w:rsidRPr="005C5369">
                    <w:rPr>
                      <w:color w:val="000000" w:themeColor="text1"/>
                      <w:cs/>
                    </w:rPr>
                    <w:t xml:space="preserve"> คะแนน</w:t>
                  </w:r>
                </w:p>
              </w:tc>
              <w:tc>
                <w:tcPr>
                  <w:tcW w:w="1278" w:type="dxa"/>
                </w:tcPr>
                <w:p w:rsidR="009D7851" w:rsidRPr="005C5369" w:rsidRDefault="009D7851" w:rsidP="009D7851">
                  <w:pPr>
                    <w:jc w:val="center"/>
                    <w:rPr>
                      <w:color w:val="000000" w:themeColor="text1"/>
                    </w:rPr>
                  </w:pPr>
                  <w:r w:rsidRPr="005C5369">
                    <w:rPr>
                      <w:color w:val="000000" w:themeColor="text1"/>
                    </w:rPr>
                    <w:t>1</w:t>
                  </w:r>
                  <w:r w:rsidRPr="005C5369">
                    <w:rPr>
                      <w:color w:val="000000" w:themeColor="text1"/>
                      <w:cs/>
                    </w:rPr>
                    <w:t>5 คะแนน</w:t>
                  </w:r>
                </w:p>
              </w:tc>
              <w:tc>
                <w:tcPr>
                  <w:tcW w:w="1278" w:type="dxa"/>
                </w:tcPr>
                <w:p w:rsidR="009D7851" w:rsidRPr="005C5369" w:rsidRDefault="009D7851" w:rsidP="009D7851">
                  <w:pPr>
                    <w:jc w:val="center"/>
                    <w:rPr>
                      <w:color w:val="000000" w:themeColor="text1"/>
                    </w:rPr>
                  </w:pPr>
                  <w:r w:rsidRPr="005C5369">
                    <w:rPr>
                      <w:color w:val="000000" w:themeColor="text1"/>
                      <w:cs/>
                    </w:rPr>
                    <w:t>2</w:t>
                  </w:r>
                  <w:r w:rsidRPr="005C5369">
                    <w:rPr>
                      <w:color w:val="000000" w:themeColor="text1"/>
                    </w:rPr>
                    <w:t>0</w:t>
                  </w:r>
                  <w:r w:rsidRPr="005C5369">
                    <w:rPr>
                      <w:color w:val="000000" w:themeColor="text1"/>
                      <w:cs/>
                    </w:rPr>
                    <w:t xml:space="preserve"> คะแนน</w:t>
                  </w:r>
                </w:p>
              </w:tc>
              <w:tc>
                <w:tcPr>
                  <w:tcW w:w="1278" w:type="dxa"/>
                </w:tcPr>
                <w:p w:rsidR="009D7851" w:rsidRPr="005C5369" w:rsidRDefault="009D7851" w:rsidP="009D7851">
                  <w:pPr>
                    <w:jc w:val="center"/>
                    <w:rPr>
                      <w:color w:val="000000" w:themeColor="text1"/>
                      <w:cs/>
                    </w:rPr>
                  </w:pPr>
                  <w:r w:rsidRPr="005C5369">
                    <w:rPr>
                      <w:color w:val="000000" w:themeColor="text1"/>
                    </w:rPr>
                    <w:t xml:space="preserve">25 </w:t>
                  </w:r>
                  <w:r w:rsidRPr="005C5369">
                    <w:rPr>
                      <w:color w:val="000000" w:themeColor="text1"/>
                      <w:cs/>
                    </w:rPr>
                    <w:t>คะแนน</w:t>
                  </w:r>
                </w:p>
              </w:tc>
            </w:tr>
            <w:tr w:rsidR="009D7851" w:rsidRPr="005C5369" w:rsidTr="00F37D40">
              <w:trPr>
                <w:jc w:val="center"/>
              </w:trPr>
              <w:tc>
                <w:tcPr>
                  <w:tcW w:w="2029" w:type="dxa"/>
                </w:tcPr>
                <w:p w:rsidR="009D7851" w:rsidRPr="005C5369" w:rsidRDefault="009D7851" w:rsidP="009D7851">
                  <w:pPr>
                    <w:jc w:val="center"/>
                    <w:rPr>
                      <w:color w:val="000000" w:themeColor="text1"/>
                      <w:cs/>
                    </w:rPr>
                  </w:pPr>
                  <w:r w:rsidRPr="005C5369">
                    <w:rPr>
                      <w:color w:val="000000" w:themeColor="text1"/>
                      <w:cs/>
                    </w:rPr>
                    <w:t xml:space="preserve">ไตรมาส </w:t>
                  </w:r>
                  <w:r w:rsidRPr="005C5369">
                    <w:rPr>
                      <w:color w:val="000000" w:themeColor="text1"/>
                    </w:rPr>
                    <w:t>2</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8</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7</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6</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5</w:t>
                  </w:r>
                </w:p>
              </w:tc>
            </w:tr>
            <w:tr w:rsidR="009D7851" w:rsidRPr="005C5369" w:rsidTr="00F37D40">
              <w:trPr>
                <w:jc w:val="center"/>
              </w:trPr>
              <w:tc>
                <w:tcPr>
                  <w:tcW w:w="2029" w:type="dxa"/>
                </w:tcPr>
                <w:p w:rsidR="009D7851" w:rsidRPr="005C5369" w:rsidRDefault="009D7851" w:rsidP="009D7851">
                  <w:pPr>
                    <w:jc w:val="center"/>
                    <w:rPr>
                      <w:color w:val="000000" w:themeColor="text1"/>
                    </w:rPr>
                  </w:pPr>
                  <w:r w:rsidRPr="005C5369">
                    <w:rPr>
                      <w:color w:val="000000" w:themeColor="text1"/>
                      <w:cs/>
                    </w:rPr>
                    <w:t xml:space="preserve">ไตรมาส </w:t>
                  </w:r>
                  <w:r w:rsidRPr="005C5369">
                    <w:rPr>
                      <w:color w:val="000000" w:themeColor="text1"/>
                    </w:rPr>
                    <w:t>4</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6</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5</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4</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3</w:t>
                  </w:r>
                </w:p>
              </w:tc>
            </w:tr>
          </w:tbl>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4</w:t>
            </w:r>
            <w:r w:rsidRPr="005C5369">
              <w:rPr>
                <w:rFonts w:ascii="TH SarabunPSK" w:hAnsi="TH SarabunPSK" w:cs="TH SarabunPSK"/>
                <w:color w:val="000000" w:themeColor="text1"/>
                <w:sz w:val="32"/>
                <w:szCs w:val="32"/>
                <w:cs/>
              </w:rPr>
              <w:t>. บุคลากรสาธารณสุขเพียงพอไม่น้อยกว่าร้อยละ 71 (คะแนนเต็ม 25 คะแนน)</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r w:rsidRPr="005C5369">
              <w:rPr>
                <w:rFonts w:ascii="TH SarabunPSK" w:hAnsi="TH SarabunPSK" w:cs="TH SarabunPSK"/>
                <w:b/>
                <w:bCs/>
                <w:color w:val="000000" w:themeColor="text1"/>
                <w:sz w:val="32"/>
                <w:szCs w:val="32"/>
                <w:cs/>
              </w:rPr>
              <w:t>สูตรคำนวณ</w:t>
            </w:r>
            <w:r w:rsidRPr="005C5369">
              <w:rPr>
                <w:rFonts w:ascii="TH SarabunPSK" w:hAnsi="TH SarabunPSK" w:cs="TH SarabunPSK"/>
                <w:b/>
                <w:bCs/>
                <w:color w:val="000000" w:themeColor="text1"/>
                <w:sz w:val="32"/>
                <w:szCs w:val="32"/>
              </w:rPr>
              <w:t xml:space="preserve"> </w:t>
            </w:r>
            <w:r w:rsidRPr="005C5369">
              <w:rPr>
                <w:rFonts w:ascii="TH SarabunPSK" w:hAnsi="TH SarabunPSK" w:cs="TH SarabunPSK"/>
                <w:color w:val="000000" w:themeColor="text1"/>
                <w:sz w:val="32"/>
                <w:szCs w:val="32"/>
              </w:rPr>
              <w:t>=</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u w:val="single"/>
                <w:cs/>
              </w:rPr>
              <w:t>จำนวนบุคลากรสาธารณสุขสายให้บริการทางการแพทย์ (ยกเว้นสายวิชาชีพขาดแคลน) ที่มีอยู่จริง</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X 100</w:t>
            </w:r>
          </w:p>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กรอบอัตรากำลังที่กำหนดในระดับหน่วยงาน    </w:t>
            </w:r>
          </w:p>
          <w:tbl>
            <w:tblPr>
              <w:tblStyle w:val="TableGrid"/>
              <w:tblW w:w="0" w:type="auto"/>
              <w:jc w:val="center"/>
              <w:tblLayout w:type="fixed"/>
              <w:tblLook w:val="04A0" w:firstRow="1" w:lastRow="0" w:firstColumn="1" w:lastColumn="0" w:noHBand="0" w:noVBand="1"/>
            </w:tblPr>
            <w:tblGrid>
              <w:gridCol w:w="2043"/>
              <w:gridCol w:w="1278"/>
              <w:gridCol w:w="1474"/>
              <w:gridCol w:w="1474"/>
              <w:gridCol w:w="1474"/>
            </w:tblGrid>
            <w:tr w:rsidR="009D7851" w:rsidRPr="005C5369" w:rsidTr="00F37D40">
              <w:trPr>
                <w:jc w:val="center"/>
              </w:trPr>
              <w:tc>
                <w:tcPr>
                  <w:tcW w:w="2043" w:type="dxa"/>
                </w:tcPr>
                <w:p w:rsidR="009D7851" w:rsidRPr="005C5369" w:rsidRDefault="009D7851" w:rsidP="009D7851">
                  <w:pPr>
                    <w:jc w:val="center"/>
                    <w:rPr>
                      <w:color w:val="000000" w:themeColor="text1"/>
                    </w:rPr>
                  </w:pPr>
                  <w:r w:rsidRPr="005C5369">
                    <w:rPr>
                      <w:color w:val="000000" w:themeColor="text1"/>
                      <w:cs/>
                    </w:rPr>
                    <w:t>เกณฑ์การให้คะแนน</w:t>
                  </w:r>
                </w:p>
              </w:tc>
              <w:tc>
                <w:tcPr>
                  <w:tcW w:w="1278" w:type="dxa"/>
                </w:tcPr>
                <w:p w:rsidR="009D7851" w:rsidRPr="005C5369" w:rsidRDefault="009D7851" w:rsidP="009D7851">
                  <w:pPr>
                    <w:jc w:val="center"/>
                    <w:rPr>
                      <w:color w:val="000000" w:themeColor="text1"/>
                    </w:rPr>
                  </w:pPr>
                  <w:r w:rsidRPr="005C5369">
                    <w:rPr>
                      <w:color w:val="000000" w:themeColor="text1"/>
                    </w:rPr>
                    <w:t>10</w:t>
                  </w:r>
                  <w:r w:rsidRPr="005C5369">
                    <w:rPr>
                      <w:color w:val="000000" w:themeColor="text1"/>
                      <w:cs/>
                    </w:rPr>
                    <w:t xml:space="preserve"> คะแนน</w:t>
                  </w:r>
                </w:p>
              </w:tc>
              <w:tc>
                <w:tcPr>
                  <w:tcW w:w="1474" w:type="dxa"/>
                </w:tcPr>
                <w:p w:rsidR="009D7851" w:rsidRPr="005C5369" w:rsidRDefault="009D7851" w:rsidP="009D7851">
                  <w:pPr>
                    <w:jc w:val="center"/>
                    <w:rPr>
                      <w:color w:val="000000" w:themeColor="text1"/>
                    </w:rPr>
                  </w:pPr>
                  <w:r w:rsidRPr="005C5369">
                    <w:rPr>
                      <w:color w:val="000000" w:themeColor="text1"/>
                    </w:rPr>
                    <w:t>1</w:t>
                  </w:r>
                  <w:r w:rsidRPr="005C5369">
                    <w:rPr>
                      <w:color w:val="000000" w:themeColor="text1"/>
                      <w:cs/>
                    </w:rPr>
                    <w:t>5 คะแนน</w:t>
                  </w:r>
                </w:p>
              </w:tc>
              <w:tc>
                <w:tcPr>
                  <w:tcW w:w="1474" w:type="dxa"/>
                </w:tcPr>
                <w:p w:rsidR="009D7851" w:rsidRPr="005C5369" w:rsidRDefault="009D7851" w:rsidP="009D7851">
                  <w:pPr>
                    <w:jc w:val="center"/>
                    <w:rPr>
                      <w:color w:val="000000" w:themeColor="text1"/>
                    </w:rPr>
                  </w:pPr>
                  <w:r w:rsidRPr="005C5369">
                    <w:rPr>
                      <w:color w:val="000000" w:themeColor="text1"/>
                      <w:cs/>
                    </w:rPr>
                    <w:t>2</w:t>
                  </w:r>
                  <w:r w:rsidRPr="005C5369">
                    <w:rPr>
                      <w:color w:val="000000" w:themeColor="text1"/>
                    </w:rPr>
                    <w:t>0</w:t>
                  </w:r>
                  <w:r w:rsidRPr="005C5369">
                    <w:rPr>
                      <w:color w:val="000000" w:themeColor="text1"/>
                      <w:cs/>
                    </w:rPr>
                    <w:t xml:space="preserve"> คะแนน</w:t>
                  </w:r>
                </w:p>
              </w:tc>
              <w:tc>
                <w:tcPr>
                  <w:tcW w:w="1474" w:type="dxa"/>
                </w:tcPr>
                <w:p w:rsidR="009D7851" w:rsidRPr="005C5369" w:rsidRDefault="009D7851" w:rsidP="009D7851">
                  <w:pPr>
                    <w:jc w:val="center"/>
                    <w:rPr>
                      <w:color w:val="000000" w:themeColor="text1"/>
                      <w:cs/>
                    </w:rPr>
                  </w:pPr>
                  <w:r w:rsidRPr="005C5369">
                    <w:rPr>
                      <w:color w:val="000000" w:themeColor="text1"/>
                    </w:rPr>
                    <w:t xml:space="preserve">25 </w:t>
                  </w:r>
                  <w:r w:rsidRPr="005C5369">
                    <w:rPr>
                      <w:color w:val="000000" w:themeColor="text1"/>
                      <w:cs/>
                    </w:rPr>
                    <w:t>คะแนน</w:t>
                  </w:r>
                </w:p>
              </w:tc>
            </w:tr>
            <w:tr w:rsidR="009D7851" w:rsidRPr="005C5369" w:rsidTr="00F37D40">
              <w:trPr>
                <w:jc w:val="center"/>
              </w:trPr>
              <w:tc>
                <w:tcPr>
                  <w:tcW w:w="2043" w:type="dxa"/>
                </w:tcPr>
                <w:p w:rsidR="009D7851" w:rsidRPr="005C5369" w:rsidRDefault="009D7851" w:rsidP="009D7851">
                  <w:pPr>
                    <w:jc w:val="center"/>
                    <w:rPr>
                      <w:color w:val="000000" w:themeColor="text1"/>
                    </w:rPr>
                  </w:pPr>
                  <w:r w:rsidRPr="005C5369">
                    <w:rPr>
                      <w:color w:val="000000" w:themeColor="text1"/>
                      <w:cs/>
                    </w:rPr>
                    <w:t xml:space="preserve">ไตรมาส </w:t>
                  </w:r>
                  <w:r w:rsidRPr="005C5369">
                    <w:rPr>
                      <w:color w:val="000000" w:themeColor="text1"/>
                    </w:rPr>
                    <w:t>4</w:t>
                  </w:r>
                </w:p>
              </w:tc>
              <w:tc>
                <w:tcPr>
                  <w:tcW w:w="1278"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68</w:t>
                  </w:r>
                </w:p>
              </w:tc>
              <w:tc>
                <w:tcPr>
                  <w:tcW w:w="1474"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69</w:t>
                  </w:r>
                </w:p>
              </w:tc>
              <w:tc>
                <w:tcPr>
                  <w:tcW w:w="1474"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70</w:t>
                  </w:r>
                </w:p>
              </w:tc>
              <w:tc>
                <w:tcPr>
                  <w:tcW w:w="1474" w:type="dxa"/>
                </w:tcPr>
                <w:p w:rsidR="009D7851" w:rsidRPr="005C5369" w:rsidRDefault="009D7851" w:rsidP="009D7851">
                  <w:pPr>
                    <w:jc w:val="center"/>
                    <w:rPr>
                      <w:color w:val="000000" w:themeColor="text1"/>
                    </w:rPr>
                  </w:pPr>
                  <w:r w:rsidRPr="005C5369">
                    <w:rPr>
                      <w:color w:val="000000" w:themeColor="text1"/>
                      <w:cs/>
                    </w:rPr>
                    <w:t xml:space="preserve">ร้อยละ </w:t>
                  </w:r>
                  <w:r w:rsidRPr="005C5369">
                    <w:rPr>
                      <w:color w:val="000000" w:themeColor="text1"/>
                    </w:rPr>
                    <w:t>71</w:t>
                  </w:r>
                </w:p>
              </w:tc>
            </w:tr>
          </w:tbl>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w:t>
            </w:r>
          </w:p>
          <w:p w:rsidR="009D7851" w:rsidRPr="005C5369" w:rsidRDefault="009D7851" w:rsidP="009D7851">
            <w:pPr>
              <w:spacing w:after="0"/>
              <w:jc w:val="thaiDistribute"/>
              <w:rPr>
                <w:rFonts w:ascii="TH SarabunPSK" w:hAnsi="TH SarabunPSK" w:cs="TH SarabunPSK"/>
                <w:b/>
                <w:bCs/>
                <w:color w:val="000000" w:themeColor="text1"/>
                <w:sz w:val="32"/>
                <w:szCs w:val="32"/>
              </w:rPr>
            </w:pPr>
          </w:p>
          <w:p w:rsidR="009D7851" w:rsidRPr="005C5369" w:rsidRDefault="009D7851" w:rsidP="009D7851">
            <w:pPr>
              <w:spacing w:after="0"/>
              <w:jc w:val="thaiDistribute"/>
              <w:rPr>
                <w:rFonts w:ascii="TH SarabunPSK" w:hAnsi="TH SarabunPSK" w:cs="TH SarabunPSK"/>
                <w:b/>
                <w:bCs/>
                <w:color w:val="000000" w:themeColor="text1"/>
                <w:sz w:val="32"/>
                <w:szCs w:val="32"/>
              </w:rPr>
            </w:pPr>
          </w:p>
          <w:p w:rsidR="009D7851" w:rsidRPr="005C5369" w:rsidRDefault="009D7851" w:rsidP="009D7851">
            <w:pPr>
              <w:spacing w:after="0"/>
              <w:jc w:val="thaiDistribute"/>
              <w:rPr>
                <w:rFonts w:ascii="TH SarabunPSK" w:hAnsi="TH SarabunPSK" w:cs="TH SarabunPSK"/>
                <w:color w:val="000000" w:themeColor="text1"/>
                <w:sz w:val="32"/>
                <w:szCs w:val="32"/>
                <w:cs/>
              </w:rPr>
            </w:pPr>
            <w:r w:rsidRPr="005C5369">
              <w:rPr>
                <w:rFonts w:ascii="TH SarabunPSK" w:hAnsi="TH SarabunPSK" w:cs="TH SarabunPSK"/>
                <w:b/>
                <w:bCs/>
                <w:color w:val="000000" w:themeColor="text1"/>
                <w:sz w:val="32"/>
                <w:szCs w:val="32"/>
                <w:cs/>
              </w:rPr>
              <w:lastRenderedPageBreak/>
              <w:t>แนวทางการคำนวณตามเกณฑ์การให้คะแนนการบริหารจัดการกำลังคนที่มีประสิทธิภาพ</w:t>
            </w:r>
          </w:p>
          <w:p w:rsidR="009D7851" w:rsidRPr="005C5369" w:rsidRDefault="009D7851" w:rsidP="009D7851">
            <w:pPr>
              <w:spacing w:after="0"/>
              <w:jc w:val="thaiDistribute"/>
              <w:rPr>
                <w:rFonts w:ascii="TH SarabunPSK" w:hAnsi="TH SarabunPSK" w:cs="TH SarabunPSK"/>
                <w:b/>
                <w:bCs/>
                <w:color w:val="000000" w:themeColor="text1"/>
                <w:sz w:val="32"/>
                <w:szCs w:val="32"/>
              </w:rPr>
            </w:pPr>
          </w:p>
          <w:tbl>
            <w:tblPr>
              <w:tblStyle w:val="TableGrid"/>
              <w:tblpPr w:leftFromText="180" w:rightFromText="180" w:vertAnchor="text" w:horzAnchor="margin" w:tblpXSpec="center" w:tblpY="-114"/>
              <w:tblOverlap w:val="never"/>
              <w:tblW w:w="9918" w:type="dxa"/>
              <w:tblLayout w:type="fixed"/>
              <w:tblLook w:val="04A0" w:firstRow="1" w:lastRow="0" w:firstColumn="1" w:lastColumn="0" w:noHBand="0" w:noVBand="1"/>
            </w:tblPr>
            <w:tblGrid>
              <w:gridCol w:w="846"/>
              <w:gridCol w:w="1134"/>
              <w:gridCol w:w="1276"/>
              <w:gridCol w:w="1559"/>
              <w:gridCol w:w="1701"/>
              <w:gridCol w:w="1276"/>
              <w:gridCol w:w="992"/>
              <w:gridCol w:w="1134"/>
            </w:tblGrid>
            <w:tr w:rsidR="009D7851" w:rsidRPr="005C5369" w:rsidTr="00F37D40">
              <w:trPr>
                <w:trHeight w:val="20"/>
              </w:trPr>
              <w:tc>
                <w:tcPr>
                  <w:tcW w:w="846" w:type="dxa"/>
                  <w:vMerge w:val="restart"/>
                </w:tcPr>
                <w:p w:rsidR="009D7851" w:rsidRPr="005C5369" w:rsidRDefault="009D7851" w:rsidP="009D7851">
                  <w:pPr>
                    <w:jc w:val="center"/>
                    <w:rPr>
                      <w:b/>
                      <w:bCs/>
                      <w:color w:val="000000" w:themeColor="text1"/>
                      <w:spacing w:val="-10"/>
                      <w:cs/>
                    </w:rPr>
                  </w:pPr>
                  <w:r w:rsidRPr="005C5369">
                    <w:rPr>
                      <w:b/>
                      <w:bCs/>
                      <w:color w:val="000000" w:themeColor="text1"/>
                      <w:spacing w:val="-10"/>
                      <w:cs/>
                    </w:rPr>
                    <w:t>เขตสุขภาพ</w:t>
                  </w:r>
                </w:p>
              </w:tc>
              <w:tc>
                <w:tcPr>
                  <w:tcW w:w="9072" w:type="dxa"/>
                  <w:gridSpan w:val="7"/>
                </w:tcPr>
                <w:p w:rsidR="009D7851" w:rsidRPr="005C5369" w:rsidRDefault="009D7851" w:rsidP="009D7851">
                  <w:pPr>
                    <w:jc w:val="center"/>
                    <w:rPr>
                      <w:b/>
                      <w:bCs/>
                      <w:color w:val="000000" w:themeColor="text1"/>
                      <w:spacing w:val="-10"/>
                      <w:cs/>
                    </w:rPr>
                  </w:pPr>
                  <w:r w:rsidRPr="005C5369">
                    <w:rPr>
                      <w:b/>
                      <w:bCs/>
                      <w:color w:val="000000" w:themeColor="text1"/>
                      <w:spacing w:val="-10"/>
                      <w:cs/>
                    </w:rPr>
                    <w:t xml:space="preserve">          การบริหารจัดการกำลังคนที่มีประสิทธิภาพ</w:t>
                  </w:r>
                </w:p>
              </w:tc>
            </w:tr>
            <w:tr w:rsidR="009D7851" w:rsidRPr="005C5369" w:rsidTr="00F37D40">
              <w:trPr>
                <w:trHeight w:val="20"/>
              </w:trPr>
              <w:tc>
                <w:tcPr>
                  <w:tcW w:w="846" w:type="dxa"/>
                  <w:vMerge/>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r w:rsidRPr="005C5369">
                    <w:rPr>
                      <w:b/>
                      <w:bCs/>
                      <w:color w:val="000000" w:themeColor="text1"/>
                      <w:spacing w:val="-10"/>
                      <w:cs/>
                    </w:rPr>
                    <w:t>มีข้อมูล</w:t>
                  </w:r>
                </w:p>
                <w:p w:rsidR="009D7851" w:rsidRPr="005C5369" w:rsidRDefault="009D7851" w:rsidP="009D7851">
                  <w:pPr>
                    <w:rPr>
                      <w:b/>
                      <w:bCs/>
                      <w:color w:val="000000" w:themeColor="text1"/>
                      <w:spacing w:val="-10"/>
                    </w:rPr>
                  </w:pPr>
                </w:p>
                <w:p w:rsidR="009D7851" w:rsidRPr="005C5369" w:rsidRDefault="009D7851" w:rsidP="009D7851">
                  <w:pPr>
                    <w:rPr>
                      <w:color w:val="000000" w:themeColor="text1"/>
                      <w:spacing w:val="-10"/>
                      <w:cs/>
                    </w:rPr>
                  </w:pPr>
                  <w:r w:rsidRPr="005C5369">
                    <w:rPr>
                      <w:color w:val="000000" w:themeColor="text1"/>
                      <w:spacing w:val="-10"/>
                      <w:cs/>
                    </w:rPr>
                    <w:t>(25 คะแนน)</w:t>
                  </w:r>
                </w:p>
              </w:tc>
              <w:tc>
                <w:tcPr>
                  <w:tcW w:w="1276" w:type="dxa"/>
                </w:tcPr>
                <w:p w:rsidR="009D7851" w:rsidRPr="005C5369" w:rsidRDefault="009D7851" w:rsidP="009D7851">
                  <w:pPr>
                    <w:jc w:val="center"/>
                    <w:rPr>
                      <w:b/>
                      <w:bCs/>
                      <w:color w:val="000000" w:themeColor="text1"/>
                      <w:spacing w:val="-10"/>
                    </w:rPr>
                  </w:pPr>
                  <w:r w:rsidRPr="005C5369">
                    <w:rPr>
                      <w:b/>
                      <w:bCs/>
                      <w:color w:val="000000" w:themeColor="text1"/>
                      <w:spacing w:val="-10"/>
                      <w:cs/>
                    </w:rPr>
                    <w:t>มีแผนบริหารตำแหน่ง</w:t>
                  </w:r>
                </w:p>
                <w:p w:rsidR="009D7851" w:rsidRPr="005C5369" w:rsidRDefault="009D7851" w:rsidP="009D7851">
                  <w:pPr>
                    <w:jc w:val="center"/>
                    <w:rPr>
                      <w:color w:val="000000" w:themeColor="text1"/>
                      <w:spacing w:val="-10"/>
                      <w:cs/>
                    </w:rPr>
                  </w:pPr>
                  <w:r w:rsidRPr="005C5369">
                    <w:rPr>
                      <w:color w:val="000000" w:themeColor="text1"/>
                      <w:spacing w:val="-10"/>
                      <w:cs/>
                    </w:rPr>
                    <w:t>(25 คะแนน)</w:t>
                  </w:r>
                </w:p>
              </w:tc>
              <w:tc>
                <w:tcPr>
                  <w:tcW w:w="1559" w:type="dxa"/>
                </w:tcPr>
                <w:p w:rsidR="009D7851" w:rsidRPr="005C5369" w:rsidRDefault="009D7851" w:rsidP="009D7851">
                  <w:pPr>
                    <w:jc w:val="center"/>
                    <w:rPr>
                      <w:b/>
                      <w:bCs/>
                      <w:color w:val="000000" w:themeColor="text1"/>
                      <w:spacing w:val="-10"/>
                    </w:rPr>
                  </w:pPr>
                  <w:r w:rsidRPr="005C5369">
                    <w:rPr>
                      <w:b/>
                      <w:bCs/>
                      <w:color w:val="000000" w:themeColor="text1"/>
                      <w:spacing w:val="-10"/>
                      <w:cs/>
                    </w:rPr>
                    <w:t>มีการดำเนินงานตามแผน</w:t>
                  </w:r>
                </w:p>
                <w:p w:rsidR="009D7851" w:rsidRPr="005C5369" w:rsidRDefault="009D7851" w:rsidP="009D7851">
                  <w:pPr>
                    <w:jc w:val="center"/>
                    <w:rPr>
                      <w:color w:val="000000" w:themeColor="text1"/>
                      <w:spacing w:val="-10"/>
                    </w:rPr>
                  </w:pPr>
                  <w:r w:rsidRPr="005C5369">
                    <w:rPr>
                      <w:color w:val="000000" w:themeColor="text1"/>
                      <w:spacing w:val="-10"/>
                    </w:rPr>
                    <w:t xml:space="preserve">(25 </w:t>
                  </w:r>
                  <w:r w:rsidRPr="005C5369">
                    <w:rPr>
                      <w:color w:val="000000" w:themeColor="text1"/>
                      <w:spacing w:val="-10"/>
                      <w:cs/>
                    </w:rPr>
                    <w:t>คะแนน)</w:t>
                  </w:r>
                </w:p>
              </w:tc>
              <w:tc>
                <w:tcPr>
                  <w:tcW w:w="1701" w:type="dxa"/>
                </w:tcPr>
                <w:p w:rsidR="009D7851" w:rsidRPr="005C5369" w:rsidRDefault="009D7851" w:rsidP="009D7851">
                  <w:pPr>
                    <w:jc w:val="center"/>
                    <w:rPr>
                      <w:b/>
                      <w:bCs/>
                      <w:color w:val="000000" w:themeColor="text1"/>
                      <w:spacing w:val="-10"/>
                    </w:rPr>
                  </w:pPr>
                  <w:r w:rsidRPr="005C5369">
                    <w:rPr>
                      <w:b/>
                      <w:bCs/>
                      <w:color w:val="000000" w:themeColor="text1"/>
                      <w:spacing w:val="-10"/>
                      <w:cs/>
                    </w:rPr>
                    <w:t>บุคลากรสาธารณสุขเพียงพอ</w:t>
                  </w:r>
                  <w:r w:rsidRPr="005C5369">
                    <w:rPr>
                      <w:b/>
                      <w:bCs/>
                      <w:color w:val="000000" w:themeColor="text1"/>
                      <w:spacing w:val="-10"/>
                    </w:rPr>
                    <w:t xml:space="preserve"> </w:t>
                  </w:r>
                  <w:r w:rsidRPr="005C5369">
                    <w:rPr>
                      <w:b/>
                      <w:bCs/>
                      <w:color w:val="000000" w:themeColor="text1"/>
                      <w:spacing w:val="-10"/>
                      <w:cs/>
                    </w:rPr>
                    <w:t>≥7</w:t>
                  </w:r>
                  <w:r w:rsidRPr="005C5369">
                    <w:rPr>
                      <w:b/>
                      <w:bCs/>
                      <w:color w:val="000000" w:themeColor="text1"/>
                      <w:spacing w:val="-10"/>
                    </w:rPr>
                    <w:t>1 %</w:t>
                  </w:r>
                </w:p>
                <w:p w:rsidR="009D7851" w:rsidRPr="005C5369" w:rsidRDefault="009D7851" w:rsidP="009D7851">
                  <w:pPr>
                    <w:jc w:val="center"/>
                    <w:rPr>
                      <w:color w:val="000000" w:themeColor="text1"/>
                      <w:spacing w:val="-10"/>
                    </w:rPr>
                  </w:pPr>
                  <w:r w:rsidRPr="005C5369">
                    <w:rPr>
                      <w:color w:val="000000" w:themeColor="text1"/>
                      <w:spacing w:val="-10"/>
                    </w:rPr>
                    <w:t xml:space="preserve">(25 </w:t>
                  </w:r>
                  <w:r w:rsidRPr="005C5369">
                    <w:rPr>
                      <w:color w:val="000000" w:themeColor="text1"/>
                      <w:spacing w:val="-10"/>
                      <w:cs/>
                    </w:rPr>
                    <w:t>คะแนน)</w:t>
                  </w:r>
                </w:p>
              </w:tc>
              <w:tc>
                <w:tcPr>
                  <w:tcW w:w="1276" w:type="dxa"/>
                </w:tcPr>
                <w:p w:rsidR="009D7851" w:rsidRPr="005C5369" w:rsidRDefault="009D7851" w:rsidP="009D7851">
                  <w:pPr>
                    <w:jc w:val="center"/>
                    <w:rPr>
                      <w:b/>
                      <w:bCs/>
                      <w:color w:val="000000" w:themeColor="text1"/>
                      <w:spacing w:val="-10"/>
                    </w:rPr>
                  </w:pPr>
                  <w:r w:rsidRPr="005C5369">
                    <w:rPr>
                      <w:b/>
                      <w:bCs/>
                      <w:color w:val="000000" w:themeColor="text1"/>
                      <w:spacing w:val="-10"/>
                      <w:cs/>
                    </w:rPr>
                    <w:t>รวม</w:t>
                  </w:r>
                </w:p>
                <w:p w:rsidR="009D7851" w:rsidRPr="005C5369" w:rsidRDefault="009D7851" w:rsidP="009D7851">
                  <w:pPr>
                    <w:rPr>
                      <w:b/>
                      <w:bCs/>
                      <w:color w:val="000000" w:themeColor="text1"/>
                      <w:spacing w:val="-10"/>
                    </w:rPr>
                  </w:pPr>
                </w:p>
                <w:p w:rsidR="009D7851" w:rsidRPr="005C5369" w:rsidRDefault="009D7851" w:rsidP="009D7851">
                  <w:pPr>
                    <w:jc w:val="center"/>
                    <w:rPr>
                      <w:color w:val="000000" w:themeColor="text1"/>
                      <w:spacing w:val="-10"/>
                      <w:cs/>
                    </w:rPr>
                  </w:pPr>
                  <w:r w:rsidRPr="005C5369">
                    <w:rPr>
                      <w:color w:val="000000" w:themeColor="text1"/>
                      <w:spacing w:val="-10"/>
                      <w:cs/>
                    </w:rPr>
                    <w:t>(</w:t>
                  </w:r>
                  <w:r w:rsidRPr="005C5369">
                    <w:rPr>
                      <w:color w:val="000000" w:themeColor="text1"/>
                      <w:spacing w:val="-10"/>
                    </w:rPr>
                    <w:t>100</w:t>
                  </w:r>
                  <w:r w:rsidRPr="005C5369">
                    <w:rPr>
                      <w:color w:val="000000" w:themeColor="text1"/>
                      <w:spacing w:val="-10"/>
                      <w:cs/>
                    </w:rPr>
                    <w:t xml:space="preserve"> คะแนน)</w:t>
                  </w:r>
                </w:p>
              </w:tc>
              <w:tc>
                <w:tcPr>
                  <w:tcW w:w="992" w:type="dxa"/>
                </w:tcPr>
                <w:p w:rsidR="009D7851" w:rsidRPr="005C5369" w:rsidRDefault="009D7851" w:rsidP="009D7851">
                  <w:pPr>
                    <w:jc w:val="center"/>
                    <w:rPr>
                      <w:b/>
                      <w:bCs/>
                      <w:color w:val="000000" w:themeColor="text1"/>
                      <w:spacing w:val="-10"/>
                    </w:rPr>
                  </w:pPr>
                  <w:r w:rsidRPr="005C5369">
                    <w:rPr>
                      <w:b/>
                      <w:bCs/>
                      <w:color w:val="000000" w:themeColor="text1"/>
                      <w:spacing w:val="-10"/>
                      <w:cs/>
                    </w:rPr>
                    <w:t>ผ่าน</w:t>
                  </w:r>
                  <w:r w:rsidRPr="005C5369">
                    <w:rPr>
                      <w:b/>
                      <w:bCs/>
                      <w:color w:val="000000" w:themeColor="text1"/>
                      <w:spacing w:val="-10"/>
                      <w:cs/>
                    </w:rPr>
                    <w:br/>
                    <w:t>(≥ 70</w:t>
                  </w:r>
                  <w:r w:rsidRPr="005C5369">
                    <w:rPr>
                      <w:b/>
                      <w:bCs/>
                      <w:color w:val="000000" w:themeColor="text1"/>
                      <w:spacing w:val="-10"/>
                    </w:rPr>
                    <w:t>%</w:t>
                  </w:r>
                  <w:r w:rsidRPr="005C5369">
                    <w:rPr>
                      <w:b/>
                      <w:bCs/>
                      <w:color w:val="000000" w:themeColor="text1"/>
                      <w:spacing w:val="-10"/>
                      <w:cs/>
                    </w:rPr>
                    <w:t>)</w:t>
                  </w:r>
                </w:p>
                <w:p w:rsidR="009D7851" w:rsidRPr="005C5369" w:rsidRDefault="009D7851" w:rsidP="009D7851">
                  <w:pPr>
                    <w:jc w:val="center"/>
                    <w:rPr>
                      <w:b/>
                      <w:bCs/>
                      <w:color w:val="000000" w:themeColor="text1"/>
                      <w:spacing w:val="-10"/>
                    </w:rPr>
                  </w:pPr>
                  <w:r w:rsidRPr="005C5369">
                    <w:rPr>
                      <w:b/>
                      <w:bCs/>
                      <w:color w:val="000000" w:themeColor="text1"/>
                      <w:spacing w:val="-10"/>
                    </w:rPr>
                    <w:t>/</w:t>
                  </w:r>
                </w:p>
              </w:tc>
              <w:tc>
                <w:tcPr>
                  <w:tcW w:w="1134" w:type="dxa"/>
                </w:tcPr>
                <w:p w:rsidR="009D7851" w:rsidRPr="005C5369" w:rsidRDefault="009D7851" w:rsidP="009D7851">
                  <w:pPr>
                    <w:jc w:val="center"/>
                    <w:rPr>
                      <w:b/>
                      <w:bCs/>
                      <w:color w:val="000000" w:themeColor="text1"/>
                      <w:spacing w:val="-10"/>
                    </w:rPr>
                  </w:pPr>
                  <w:r w:rsidRPr="005C5369">
                    <w:rPr>
                      <w:b/>
                      <w:bCs/>
                      <w:color w:val="000000" w:themeColor="text1"/>
                      <w:spacing w:val="-10"/>
                      <w:cs/>
                    </w:rPr>
                    <w:t>ไม่ผ่าน</w:t>
                  </w:r>
                </w:p>
                <w:p w:rsidR="009D7851" w:rsidRPr="005C5369" w:rsidRDefault="009D7851" w:rsidP="009D7851">
                  <w:pPr>
                    <w:jc w:val="center"/>
                    <w:rPr>
                      <w:b/>
                      <w:bCs/>
                      <w:color w:val="000000" w:themeColor="text1"/>
                      <w:spacing w:val="-10"/>
                    </w:rPr>
                  </w:pPr>
                  <w:r w:rsidRPr="005C5369">
                    <w:rPr>
                      <w:b/>
                      <w:bCs/>
                      <w:color w:val="000000" w:themeColor="text1"/>
                      <w:spacing w:val="-10"/>
                      <w:cs/>
                    </w:rPr>
                    <w:t>(&lt; 70%)</w:t>
                  </w:r>
                </w:p>
                <w:p w:rsidR="009D7851" w:rsidRPr="005C5369" w:rsidRDefault="009D7851" w:rsidP="009D7851">
                  <w:pPr>
                    <w:jc w:val="center"/>
                    <w:rPr>
                      <w:b/>
                      <w:bCs/>
                      <w:color w:val="000000" w:themeColor="text1"/>
                      <w:spacing w:val="-10"/>
                      <w:cs/>
                    </w:rPr>
                  </w:pPr>
                  <w:r w:rsidRPr="005C5369">
                    <w:rPr>
                      <w:b/>
                      <w:bCs/>
                      <w:color w:val="000000" w:themeColor="text1"/>
                      <w:spacing w:val="-10"/>
                    </w:rPr>
                    <w:t>X</w:t>
                  </w:r>
                </w:p>
              </w:tc>
            </w:tr>
            <w:tr w:rsidR="009D7851" w:rsidRPr="005C5369" w:rsidTr="00F37D40">
              <w:trPr>
                <w:trHeight w:val="20"/>
              </w:trPr>
              <w:tc>
                <w:tcPr>
                  <w:tcW w:w="846" w:type="dxa"/>
                  <w:shd w:val="clear" w:color="auto" w:fill="auto"/>
                </w:tcPr>
                <w:p w:rsidR="009D7851" w:rsidRPr="005C5369" w:rsidRDefault="009D7851" w:rsidP="009D7851">
                  <w:pPr>
                    <w:jc w:val="center"/>
                    <w:rPr>
                      <w:b/>
                      <w:bCs/>
                      <w:color w:val="000000" w:themeColor="text1"/>
                      <w:spacing w:val="-10"/>
                    </w:rPr>
                  </w:pPr>
                  <w:r w:rsidRPr="005C5369">
                    <w:rPr>
                      <w:b/>
                      <w:bCs/>
                      <w:color w:val="000000" w:themeColor="text1"/>
                      <w:spacing w:val="-10"/>
                    </w:rPr>
                    <w:t>1</w:t>
                  </w:r>
                </w:p>
              </w:tc>
              <w:tc>
                <w:tcPr>
                  <w:tcW w:w="1134" w:type="dxa"/>
                  <w:shd w:val="clear" w:color="auto" w:fill="auto"/>
                </w:tcPr>
                <w:p w:rsidR="009D7851" w:rsidRPr="005C5369" w:rsidRDefault="009D7851" w:rsidP="009D7851">
                  <w:pPr>
                    <w:jc w:val="center"/>
                    <w:rPr>
                      <w:b/>
                      <w:bCs/>
                      <w:color w:val="000000" w:themeColor="text1"/>
                      <w:spacing w:val="-10"/>
                      <w:cs/>
                    </w:rPr>
                  </w:pPr>
                </w:p>
              </w:tc>
              <w:tc>
                <w:tcPr>
                  <w:tcW w:w="1276" w:type="dxa"/>
                  <w:shd w:val="clear" w:color="auto" w:fill="auto"/>
                </w:tcPr>
                <w:p w:rsidR="009D7851" w:rsidRPr="005C5369" w:rsidRDefault="009D7851" w:rsidP="009D7851">
                  <w:pPr>
                    <w:jc w:val="center"/>
                    <w:rPr>
                      <w:b/>
                      <w:bCs/>
                      <w:color w:val="000000" w:themeColor="text1"/>
                      <w:spacing w:val="-10"/>
                    </w:rPr>
                  </w:pPr>
                </w:p>
              </w:tc>
              <w:tc>
                <w:tcPr>
                  <w:tcW w:w="1559" w:type="dxa"/>
                  <w:shd w:val="clear" w:color="auto" w:fill="auto"/>
                </w:tcPr>
                <w:p w:rsidR="009D7851" w:rsidRPr="005C5369" w:rsidRDefault="009D7851" w:rsidP="009D7851">
                  <w:pPr>
                    <w:jc w:val="center"/>
                    <w:rPr>
                      <w:b/>
                      <w:bCs/>
                      <w:color w:val="000000" w:themeColor="text1"/>
                      <w:spacing w:val="-10"/>
                    </w:rPr>
                  </w:pPr>
                </w:p>
              </w:tc>
              <w:tc>
                <w:tcPr>
                  <w:tcW w:w="1701" w:type="dxa"/>
                  <w:shd w:val="clear" w:color="auto" w:fill="auto"/>
                </w:tcPr>
                <w:p w:rsidR="009D7851" w:rsidRPr="005C5369" w:rsidRDefault="009D7851" w:rsidP="009D7851">
                  <w:pPr>
                    <w:jc w:val="center"/>
                    <w:rPr>
                      <w:b/>
                      <w:bCs/>
                      <w:color w:val="000000" w:themeColor="text1"/>
                      <w:spacing w:val="-10"/>
                    </w:rPr>
                  </w:pPr>
                </w:p>
              </w:tc>
              <w:tc>
                <w:tcPr>
                  <w:tcW w:w="1276" w:type="dxa"/>
                  <w:shd w:val="clear" w:color="auto" w:fill="auto"/>
                </w:tcPr>
                <w:p w:rsidR="009D7851" w:rsidRPr="005C5369" w:rsidRDefault="009D7851" w:rsidP="009D7851">
                  <w:pPr>
                    <w:jc w:val="center"/>
                    <w:rPr>
                      <w:b/>
                      <w:bCs/>
                      <w:color w:val="000000" w:themeColor="text1"/>
                      <w:spacing w:val="-10"/>
                      <w:cs/>
                    </w:rPr>
                  </w:pPr>
                </w:p>
              </w:tc>
              <w:tc>
                <w:tcPr>
                  <w:tcW w:w="992" w:type="dxa"/>
                  <w:shd w:val="clear" w:color="auto" w:fill="auto"/>
                </w:tcPr>
                <w:p w:rsidR="009D7851" w:rsidRPr="005C5369" w:rsidRDefault="009D7851" w:rsidP="009D7851">
                  <w:pPr>
                    <w:jc w:val="center"/>
                    <w:rPr>
                      <w:b/>
                      <w:bCs/>
                      <w:color w:val="000000" w:themeColor="text1"/>
                      <w:spacing w:val="-10"/>
                    </w:rPr>
                  </w:pPr>
                </w:p>
              </w:tc>
              <w:tc>
                <w:tcPr>
                  <w:tcW w:w="1134" w:type="dxa"/>
                  <w:shd w:val="clear" w:color="auto" w:fill="auto"/>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2</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3</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4</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5</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6</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rPr>
                  </w:pPr>
                  <w:r w:rsidRPr="005C5369">
                    <w:rPr>
                      <w:b/>
                      <w:bCs/>
                      <w:color w:val="000000" w:themeColor="text1"/>
                      <w:spacing w:val="-10"/>
                      <w:cs/>
                    </w:rPr>
                    <w:t>7</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8</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9</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10</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11</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12</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r w:rsidR="009D7851" w:rsidRPr="005C5369" w:rsidTr="00F37D40">
              <w:trPr>
                <w:trHeight w:val="20"/>
              </w:trPr>
              <w:tc>
                <w:tcPr>
                  <w:tcW w:w="846" w:type="dxa"/>
                </w:tcPr>
                <w:p w:rsidR="009D7851" w:rsidRPr="005C5369" w:rsidRDefault="009D7851" w:rsidP="009D7851">
                  <w:pPr>
                    <w:jc w:val="center"/>
                    <w:rPr>
                      <w:b/>
                      <w:bCs/>
                      <w:color w:val="000000" w:themeColor="text1"/>
                      <w:spacing w:val="-10"/>
                      <w:cs/>
                    </w:rPr>
                  </w:pPr>
                  <w:r w:rsidRPr="005C5369">
                    <w:rPr>
                      <w:b/>
                      <w:bCs/>
                      <w:color w:val="000000" w:themeColor="text1"/>
                      <w:spacing w:val="-10"/>
                      <w:cs/>
                    </w:rPr>
                    <w:t>รวม</w:t>
                  </w:r>
                </w:p>
              </w:tc>
              <w:tc>
                <w:tcPr>
                  <w:tcW w:w="1134"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1559" w:type="dxa"/>
                </w:tcPr>
                <w:p w:rsidR="009D7851" w:rsidRPr="005C5369" w:rsidRDefault="009D7851" w:rsidP="009D7851">
                  <w:pPr>
                    <w:jc w:val="center"/>
                    <w:rPr>
                      <w:b/>
                      <w:bCs/>
                      <w:color w:val="000000" w:themeColor="text1"/>
                      <w:spacing w:val="-10"/>
                    </w:rPr>
                  </w:pPr>
                </w:p>
              </w:tc>
              <w:tc>
                <w:tcPr>
                  <w:tcW w:w="1701" w:type="dxa"/>
                </w:tcPr>
                <w:p w:rsidR="009D7851" w:rsidRPr="005C5369" w:rsidRDefault="009D7851" w:rsidP="009D7851">
                  <w:pPr>
                    <w:jc w:val="center"/>
                    <w:rPr>
                      <w:b/>
                      <w:bCs/>
                      <w:color w:val="000000" w:themeColor="text1"/>
                      <w:spacing w:val="-10"/>
                    </w:rPr>
                  </w:pPr>
                </w:p>
              </w:tc>
              <w:tc>
                <w:tcPr>
                  <w:tcW w:w="1276" w:type="dxa"/>
                </w:tcPr>
                <w:p w:rsidR="009D7851" w:rsidRPr="005C5369" w:rsidRDefault="009D7851" w:rsidP="009D7851">
                  <w:pPr>
                    <w:jc w:val="center"/>
                    <w:rPr>
                      <w:b/>
                      <w:bCs/>
                      <w:color w:val="000000" w:themeColor="text1"/>
                      <w:spacing w:val="-10"/>
                    </w:rPr>
                  </w:pPr>
                </w:p>
              </w:tc>
              <w:tc>
                <w:tcPr>
                  <w:tcW w:w="992" w:type="dxa"/>
                </w:tcPr>
                <w:p w:rsidR="009D7851" w:rsidRPr="005C5369" w:rsidRDefault="009D7851" w:rsidP="009D7851">
                  <w:pPr>
                    <w:jc w:val="center"/>
                    <w:rPr>
                      <w:b/>
                      <w:bCs/>
                      <w:color w:val="000000" w:themeColor="text1"/>
                      <w:spacing w:val="-10"/>
                    </w:rPr>
                  </w:pPr>
                </w:p>
              </w:tc>
              <w:tc>
                <w:tcPr>
                  <w:tcW w:w="1134" w:type="dxa"/>
                </w:tcPr>
                <w:p w:rsidR="009D7851" w:rsidRPr="005C5369" w:rsidRDefault="009D7851" w:rsidP="009D7851">
                  <w:pPr>
                    <w:jc w:val="center"/>
                    <w:rPr>
                      <w:b/>
                      <w:bCs/>
                      <w:color w:val="000000" w:themeColor="text1"/>
                      <w:spacing w:val="-10"/>
                    </w:rPr>
                  </w:pPr>
                </w:p>
              </w:tc>
            </w:tr>
          </w:tbl>
          <w:p w:rsidR="009D7851" w:rsidRPr="005C5369" w:rsidRDefault="009D7851" w:rsidP="009D7851">
            <w:pPr>
              <w:spacing w:after="0"/>
              <w:jc w:val="thaiDistribute"/>
              <w:rPr>
                <w:rFonts w:ascii="TH SarabunPSK" w:hAnsi="TH SarabunPSK" w:cs="TH SarabunPSK"/>
                <w:color w:val="000000" w:themeColor="text1"/>
                <w:sz w:val="32"/>
                <w:szCs w:val="32"/>
              </w:rPr>
            </w:pP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วัตถุประสงค์</w:t>
            </w:r>
            <w:r w:rsidRPr="005C5369">
              <w:rPr>
                <w:rFonts w:ascii="TH SarabunPSK" w:hAnsi="TH SarabunPSK" w:cs="TH SarabunPSK"/>
                <w:b/>
                <w:bCs/>
                <w:color w:val="000000" w:themeColor="text1"/>
                <w:sz w:val="32"/>
                <w:szCs w:val="32"/>
              </w:rPr>
              <w:t xml:space="preserve"> </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lang w:val="en-GB"/>
              </w:rPr>
            </w:pPr>
            <w:r w:rsidRPr="005C5369">
              <w:rPr>
                <w:rFonts w:ascii="TH SarabunPSK" w:hAnsi="TH SarabunPSK" w:cs="TH SarabunPSK"/>
                <w:color w:val="000000" w:themeColor="text1"/>
                <w:sz w:val="32"/>
                <w:szCs w:val="32"/>
                <w:cs/>
                <w:lang w:val="en-GB"/>
              </w:rPr>
              <w:t>1. เพื่อให้มีกำลังคนด้านสุขภาพเพียงพอ มีคุณภาพ และมีความสุข</w:t>
            </w:r>
          </w:p>
          <w:p w:rsidR="009D7851" w:rsidRPr="005C5369" w:rsidRDefault="009D7851" w:rsidP="009D7851">
            <w:pPr>
              <w:spacing w:after="0"/>
              <w:rPr>
                <w:rFonts w:ascii="TH SarabunPSK" w:hAnsi="TH SarabunPSK" w:cs="TH SarabunPSK"/>
                <w:color w:val="000000" w:themeColor="text1"/>
                <w:sz w:val="32"/>
                <w:szCs w:val="32"/>
                <w:lang w:val="en-GB"/>
              </w:rPr>
            </w:pPr>
            <w:r w:rsidRPr="005C5369">
              <w:rPr>
                <w:rFonts w:ascii="TH SarabunPSK" w:hAnsi="TH SarabunPSK" w:cs="TH SarabunPSK"/>
                <w:color w:val="000000" w:themeColor="text1"/>
                <w:sz w:val="32"/>
                <w:szCs w:val="32"/>
                <w:cs/>
                <w:lang w:val="en-GB"/>
              </w:rPr>
              <w:t>2. หน่วยงานในสังกัดสำนักงานปลัดกระทรวงสาธารณสุขทุกระดับ สามารถบริหารจัดการ</w:t>
            </w:r>
            <w:r w:rsidRPr="005C5369">
              <w:rPr>
                <w:rFonts w:ascii="TH SarabunPSK" w:hAnsi="TH SarabunPSK" w:cs="TH SarabunPSK"/>
                <w:color w:val="000000" w:themeColor="text1"/>
                <w:sz w:val="32"/>
                <w:szCs w:val="32"/>
                <w:cs/>
                <w:lang w:val="en-GB"/>
              </w:rPr>
              <w:br/>
              <w:t xml:space="preserve">    ทรัพยากรบุคคลที่มีอยู่อย่างคุ้มค่า มีประสิทธิภาพ และขับเคลื่อนกระทรวงสาธารณสุข</w:t>
            </w:r>
          </w:p>
          <w:p w:rsidR="009D7851" w:rsidRPr="005C5369" w:rsidRDefault="009D7851" w:rsidP="009D7851">
            <w:pPr>
              <w:spacing w:after="0"/>
              <w:rPr>
                <w:rFonts w:ascii="TH SarabunPSK" w:hAnsi="TH SarabunPSK" w:cs="TH SarabunPSK"/>
                <w:color w:val="000000" w:themeColor="text1"/>
                <w:sz w:val="32"/>
                <w:szCs w:val="32"/>
                <w:cs/>
                <w:lang w:val="en-GB"/>
              </w:rPr>
            </w:pPr>
            <w:r w:rsidRPr="005C5369">
              <w:rPr>
                <w:rFonts w:ascii="TH SarabunPSK" w:hAnsi="TH SarabunPSK" w:cs="TH SarabunPSK"/>
                <w:color w:val="000000" w:themeColor="text1"/>
                <w:sz w:val="32"/>
                <w:szCs w:val="32"/>
                <w:cs/>
                <w:lang w:val="en-GB"/>
              </w:rPr>
              <w:t xml:space="preserve">    ไปสู่องค์กรแห่งความสุขอย่างยั่งยืน</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ประชากรกลุ่มเป้าหมาย</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lang w:val="en-GB"/>
              </w:rPr>
            </w:pPr>
            <w:r w:rsidRPr="005C5369">
              <w:rPr>
                <w:rFonts w:ascii="TH SarabunPSK" w:hAnsi="TH SarabunPSK" w:cs="TH SarabunPSK"/>
                <w:color w:val="000000" w:themeColor="text1"/>
                <w:sz w:val="32"/>
                <w:szCs w:val="32"/>
                <w:cs/>
                <w:lang w:val="en-GB"/>
              </w:rPr>
              <w:t xml:space="preserve">1. บุคลากรสาธารณสุขทั้งหมด 5 ประเภทการจ้าง (ข้าราชการ พนักงานราชการ </w:t>
            </w:r>
            <w:r w:rsidRPr="005C5369">
              <w:rPr>
                <w:rFonts w:ascii="TH SarabunPSK" w:hAnsi="TH SarabunPSK" w:cs="TH SarabunPSK"/>
                <w:color w:val="000000" w:themeColor="text1"/>
                <w:sz w:val="32"/>
                <w:szCs w:val="32"/>
                <w:cs/>
                <w:lang w:val="en-GB"/>
              </w:rPr>
              <w:br/>
              <w:t xml:space="preserve">    พนักงานกระทรวงสาธารณสุข ลูกจ้างประจำ และลูกจ้างชั่วคราว (รายเดือน))</w:t>
            </w:r>
          </w:p>
          <w:p w:rsidR="009D7851" w:rsidRDefault="009D7851" w:rsidP="009D7851">
            <w:pPr>
              <w:spacing w:after="0"/>
              <w:rPr>
                <w:rFonts w:ascii="TH SarabunPSK" w:hAnsi="TH SarabunPSK" w:cs="TH SarabunPSK"/>
                <w:color w:val="000000" w:themeColor="text1"/>
                <w:spacing w:val="-10"/>
                <w:sz w:val="32"/>
                <w:szCs w:val="32"/>
                <w:lang w:val="en-GB"/>
              </w:rPr>
            </w:pPr>
            <w:r w:rsidRPr="005C5369">
              <w:rPr>
                <w:rFonts w:ascii="TH SarabunPSK" w:hAnsi="TH SarabunPSK" w:cs="TH SarabunPSK"/>
                <w:color w:val="000000" w:themeColor="text1"/>
                <w:spacing w:val="-10"/>
                <w:sz w:val="32"/>
                <w:szCs w:val="32"/>
                <w:cs/>
                <w:lang w:val="en-GB"/>
              </w:rPr>
              <w:t>2. เขตสุขภาพ และหน่วยงานในสังกัดเขตสุขภาพ (สสจ. รพศ. รพท. รพช. สสอ. รพ.สต.และ สอ.น.)</w:t>
            </w:r>
          </w:p>
          <w:p w:rsidR="00802672" w:rsidRPr="005C5369" w:rsidRDefault="00802672" w:rsidP="009D7851">
            <w:pPr>
              <w:spacing w:after="0"/>
              <w:rPr>
                <w:rFonts w:ascii="TH SarabunPSK" w:hAnsi="TH SarabunPSK" w:cs="TH SarabunPSK"/>
                <w:color w:val="000000" w:themeColor="text1"/>
                <w:spacing w:val="-10"/>
                <w:sz w:val="32"/>
                <w:szCs w:val="32"/>
                <w:cs/>
                <w:lang w:val="en-GB"/>
              </w:rPr>
            </w:pP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lastRenderedPageBreak/>
              <w:t>วิธีการจัดเก็บข้อมูล</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 xml:space="preserve"> วิเคราะห์จากระบบฐานข้อมูลระบบสารสนเทศเพื่อการบริหารจัดการบุคลากรสาธารณสุข  </w:t>
            </w:r>
          </w:p>
          <w:p w:rsidR="009D7851" w:rsidRPr="005C5369" w:rsidRDefault="009D7851" w:rsidP="009D7851">
            <w:pPr>
              <w:spacing w:after="0"/>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สำนักงานปลัดกระทรวงสาธารณสุข (</w:t>
            </w:r>
            <w:r w:rsidRPr="005C5369">
              <w:rPr>
                <w:rFonts w:ascii="TH SarabunPSK" w:hAnsi="TH SarabunPSK" w:cs="TH SarabunPSK"/>
                <w:color w:val="000000" w:themeColor="text1"/>
                <w:sz w:val="32"/>
                <w:szCs w:val="32"/>
              </w:rPr>
              <w:t xml:space="preserve">HROPS) </w:t>
            </w:r>
            <w:r w:rsidRPr="005C5369">
              <w:rPr>
                <w:rFonts w:ascii="TH SarabunPSK" w:hAnsi="TH SarabunPSK" w:cs="TH SarabunPSK"/>
                <w:color w:val="000000" w:themeColor="text1"/>
                <w:sz w:val="32"/>
                <w:szCs w:val="32"/>
                <w:cs/>
              </w:rPr>
              <w:br/>
              <w:t>2. เอกสารแผนบริหารตำแหน่งและการดำเนินการตามแผนของทุกเขตสุขภาพ</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แหล่งข้อมูล</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ฐานข้อมูลระบบสารสนเทศเพื่อการบริหารจัดการบุคลากรสาธารณสุข สำนักงาน  </w:t>
            </w:r>
            <w:r w:rsidRPr="005C5369">
              <w:rPr>
                <w:rFonts w:ascii="TH SarabunPSK" w:hAnsi="TH SarabunPSK" w:cs="TH SarabunPSK"/>
                <w:color w:val="000000" w:themeColor="text1"/>
                <w:sz w:val="32"/>
                <w:szCs w:val="32"/>
                <w:cs/>
              </w:rPr>
              <w:br/>
              <w:t xml:space="preserve">    ปลัดกระทรวงสาธารณสุข (</w:t>
            </w:r>
            <w:r w:rsidRPr="005C5369">
              <w:rPr>
                <w:rFonts w:ascii="TH SarabunPSK" w:hAnsi="TH SarabunPSK" w:cs="TH SarabunPSK"/>
                <w:color w:val="000000" w:themeColor="text1"/>
                <w:sz w:val="32"/>
                <w:szCs w:val="32"/>
              </w:rPr>
              <w:t>HROPS</w:t>
            </w:r>
            <w:r w:rsidRPr="005C5369">
              <w:rPr>
                <w:rFonts w:ascii="TH SarabunPSK" w:hAnsi="TH SarabunPSK" w:cs="TH SarabunPSK"/>
                <w:color w:val="000000" w:themeColor="text1"/>
                <w:sz w:val="32"/>
                <w:szCs w:val="32"/>
                <w:cs/>
              </w:rPr>
              <w:t xml:space="preserve">) </w:t>
            </w:r>
          </w:p>
          <w:p w:rsidR="009D7851" w:rsidRPr="005C5369" w:rsidRDefault="009D7851" w:rsidP="009D7851">
            <w:pPr>
              <w:spacing w:after="0"/>
              <w:jc w:val="thaiDistribute"/>
              <w:rPr>
                <w:rFonts w:ascii="TH SarabunPSK" w:hAnsi="TH SarabunPSK" w:cs="TH SarabunPSK"/>
                <w:color w:val="000000" w:themeColor="text1"/>
                <w:spacing w:val="-10"/>
                <w:sz w:val="32"/>
                <w:szCs w:val="32"/>
                <w:cs/>
              </w:rPr>
            </w:pPr>
            <w:r w:rsidRPr="005C5369">
              <w:rPr>
                <w:rFonts w:ascii="TH SarabunPSK" w:hAnsi="TH SarabunPSK" w:cs="TH SarabunPSK"/>
                <w:color w:val="000000" w:themeColor="text1"/>
                <w:spacing w:val="-10"/>
                <w:sz w:val="32"/>
                <w:szCs w:val="32"/>
                <w:cs/>
              </w:rPr>
              <w:t>2. เขตสุขภาพ และหน่วยงานในสังกัดเขตสุขภาพ (สสจ. รพศ. รพท. รพช. สสอ. รพ.สต.และ สอ.น.)</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1</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000000" w:themeColor="text1"/>
                <w:sz w:val="32"/>
                <w:szCs w:val="32"/>
              </w:rPr>
              <w:t xml:space="preserve">A = </w:t>
            </w:r>
            <w:r w:rsidRPr="005C5369">
              <w:rPr>
                <w:rFonts w:ascii="TH SarabunPSK" w:hAnsi="TH SarabunPSK" w:cs="TH SarabunPSK"/>
                <w:color w:val="000000" w:themeColor="text1"/>
                <w:sz w:val="32"/>
                <w:szCs w:val="32"/>
                <w:cs/>
              </w:rPr>
              <w:t xml:space="preserve">จำนวนเขตสุขภาพที่มีการบริหารจัดการกำลังคนที่มีประสิทธิภาพ </w:t>
            </w:r>
            <w:r w:rsidRPr="005C5369">
              <w:rPr>
                <w:rFonts w:ascii="TH SarabunPSK" w:hAnsi="TH SarabunPSK" w:cs="TH SarabunPSK"/>
                <w:color w:val="FF0000"/>
                <w:sz w:val="32"/>
                <w:szCs w:val="32"/>
                <w:cs/>
              </w:rPr>
              <w:t>(≥ร้อยละ 70</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cs/>
              </w:rPr>
              <w:t>ของจังหวัดภายในเขตสุขภาพที่มีการบริหารจัดการกำลังคน</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FF0000"/>
                <w:sz w:val="32"/>
                <w:szCs w:val="32"/>
                <w:cs/>
              </w:rPr>
              <w:t>ที่มีประสิทธิภาพ (ได้คะแนนมากกว่า 70 คะแนน))</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รายการข้อมูล 2</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tabs>
                <w:tab w:val="left" w:pos="2826"/>
              </w:tabs>
              <w:spacing w:after="0"/>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rPr>
              <w:t xml:space="preserve">B = </w:t>
            </w:r>
            <w:r w:rsidRPr="005C5369">
              <w:rPr>
                <w:rFonts w:ascii="TH SarabunPSK" w:hAnsi="TH SarabunPSK" w:cs="TH SarabunPSK"/>
                <w:color w:val="000000" w:themeColor="text1"/>
                <w:sz w:val="32"/>
                <w:szCs w:val="32"/>
                <w:cs/>
              </w:rPr>
              <w:t>จำนวนเขตสุขภาพทั้งหมด</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สูตรคำนวณตัวชี้วัด </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r w:rsidRPr="005C5369">
              <w:rPr>
                <w:rFonts w:ascii="TH SarabunPSK" w:hAnsi="TH SarabunPSK" w:cs="TH SarabunPSK"/>
                <w:color w:val="000000" w:themeColor="text1"/>
                <w:sz w:val="32"/>
                <w:szCs w:val="32"/>
              </w:rPr>
              <w:t>A/B</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x</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100</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ระยะเวลาประเมินผล</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ไตรมาสที่ 4</w:t>
            </w:r>
          </w:p>
        </w:tc>
      </w:tr>
      <w:tr w:rsidR="009D7851"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33"/>
        </w:trPr>
        <w:tc>
          <w:tcPr>
            <w:tcW w:w="10349" w:type="dxa"/>
            <w:gridSpan w:val="2"/>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เกณฑ์การประเมิน :</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ปี 2562</w:t>
            </w:r>
            <w:r w:rsidRPr="005C5369">
              <w:rPr>
                <w:rFonts w:ascii="TH SarabunPSK" w:hAnsi="TH SarabunPSK" w:cs="TH SarabunPSK"/>
                <w:b/>
                <w:bCs/>
                <w:color w:val="000000" w:themeColor="text1"/>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2552"/>
              <w:gridCol w:w="2126"/>
            </w:tblGrid>
            <w:tr w:rsidR="009D7851" w:rsidRPr="005C5369" w:rsidTr="00F37D40">
              <w:tc>
                <w:tcPr>
                  <w:tcW w:w="2405" w:type="dxa"/>
                  <w:shd w:val="clear" w:color="auto" w:fill="auto"/>
                </w:tcPr>
                <w:p w:rsidR="009D7851" w:rsidRPr="005C5369" w:rsidRDefault="009D7851" w:rsidP="009D7851">
                  <w:pPr>
                    <w:spacing w:after="0"/>
                    <w:jc w:val="center"/>
                    <w:rPr>
                      <w:rFonts w:ascii="TH SarabunPSK" w:hAnsi="TH SarabunPSK" w:cs="TH SarabunPSK"/>
                      <w:b/>
                      <w:bCs/>
                      <w:color w:val="000000" w:themeColor="text1"/>
                      <w:spacing w:val="-10"/>
                      <w:sz w:val="32"/>
                      <w:szCs w:val="32"/>
                    </w:rPr>
                  </w:pPr>
                  <w:r w:rsidRPr="005C5369">
                    <w:rPr>
                      <w:rFonts w:ascii="TH SarabunPSK" w:hAnsi="TH SarabunPSK" w:cs="TH SarabunPSK"/>
                      <w:b/>
                      <w:bCs/>
                      <w:color w:val="000000" w:themeColor="text1"/>
                      <w:spacing w:val="-10"/>
                      <w:sz w:val="32"/>
                      <w:szCs w:val="32"/>
                      <w:cs/>
                    </w:rPr>
                    <w:t>รอบ 3 เดือน</w:t>
                  </w:r>
                </w:p>
              </w:tc>
              <w:tc>
                <w:tcPr>
                  <w:tcW w:w="2268" w:type="dxa"/>
                  <w:shd w:val="clear" w:color="auto" w:fill="auto"/>
                </w:tcPr>
                <w:p w:rsidR="009D7851" w:rsidRPr="005C5369" w:rsidRDefault="009D7851" w:rsidP="009D7851">
                  <w:pPr>
                    <w:spacing w:after="0"/>
                    <w:jc w:val="center"/>
                    <w:rPr>
                      <w:rFonts w:ascii="TH SarabunPSK" w:hAnsi="TH SarabunPSK" w:cs="TH SarabunPSK"/>
                      <w:b/>
                      <w:bCs/>
                      <w:color w:val="000000" w:themeColor="text1"/>
                      <w:spacing w:val="-10"/>
                      <w:sz w:val="32"/>
                      <w:szCs w:val="32"/>
                    </w:rPr>
                  </w:pPr>
                  <w:r w:rsidRPr="005C5369">
                    <w:rPr>
                      <w:rFonts w:ascii="TH SarabunPSK" w:hAnsi="TH SarabunPSK" w:cs="TH SarabunPSK"/>
                      <w:b/>
                      <w:bCs/>
                      <w:color w:val="000000" w:themeColor="text1"/>
                      <w:spacing w:val="-10"/>
                      <w:sz w:val="32"/>
                      <w:szCs w:val="32"/>
                      <w:cs/>
                    </w:rPr>
                    <w:t>รอบ 6 เดือน</w:t>
                  </w:r>
                </w:p>
              </w:tc>
              <w:tc>
                <w:tcPr>
                  <w:tcW w:w="2552" w:type="dxa"/>
                  <w:shd w:val="clear" w:color="auto" w:fill="auto"/>
                </w:tcPr>
                <w:p w:rsidR="009D7851" w:rsidRPr="005C5369" w:rsidRDefault="009D7851" w:rsidP="009D7851">
                  <w:pPr>
                    <w:spacing w:after="0"/>
                    <w:jc w:val="center"/>
                    <w:rPr>
                      <w:rFonts w:ascii="TH SarabunPSK" w:hAnsi="TH SarabunPSK" w:cs="TH SarabunPSK"/>
                      <w:b/>
                      <w:bCs/>
                      <w:color w:val="000000" w:themeColor="text1"/>
                      <w:spacing w:val="-10"/>
                      <w:sz w:val="32"/>
                      <w:szCs w:val="32"/>
                    </w:rPr>
                  </w:pPr>
                  <w:r w:rsidRPr="005C5369">
                    <w:rPr>
                      <w:rFonts w:ascii="TH SarabunPSK" w:hAnsi="TH SarabunPSK" w:cs="TH SarabunPSK"/>
                      <w:b/>
                      <w:bCs/>
                      <w:color w:val="000000" w:themeColor="text1"/>
                      <w:spacing w:val="-10"/>
                      <w:sz w:val="32"/>
                      <w:szCs w:val="32"/>
                      <w:cs/>
                    </w:rPr>
                    <w:t>รอบ 9 เดือน</w:t>
                  </w:r>
                </w:p>
              </w:tc>
              <w:tc>
                <w:tcPr>
                  <w:tcW w:w="2126" w:type="dxa"/>
                  <w:shd w:val="clear" w:color="auto" w:fill="auto"/>
                </w:tcPr>
                <w:p w:rsidR="009D7851" w:rsidRPr="005C5369" w:rsidRDefault="009D7851" w:rsidP="009D7851">
                  <w:pPr>
                    <w:spacing w:after="0"/>
                    <w:jc w:val="center"/>
                    <w:rPr>
                      <w:rFonts w:ascii="TH SarabunPSK" w:hAnsi="TH SarabunPSK" w:cs="TH SarabunPSK"/>
                      <w:b/>
                      <w:bCs/>
                      <w:color w:val="000000" w:themeColor="text1"/>
                      <w:spacing w:val="-10"/>
                      <w:sz w:val="32"/>
                      <w:szCs w:val="32"/>
                    </w:rPr>
                  </w:pPr>
                  <w:r w:rsidRPr="005C5369">
                    <w:rPr>
                      <w:rFonts w:ascii="TH SarabunPSK" w:hAnsi="TH SarabunPSK" w:cs="TH SarabunPSK"/>
                      <w:b/>
                      <w:bCs/>
                      <w:color w:val="000000" w:themeColor="text1"/>
                      <w:spacing w:val="-10"/>
                      <w:sz w:val="32"/>
                      <w:szCs w:val="32"/>
                      <w:cs/>
                    </w:rPr>
                    <w:t>รอบ 12 เดือน</w:t>
                  </w:r>
                </w:p>
              </w:tc>
            </w:tr>
            <w:tr w:rsidR="009D7851" w:rsidRPr="005C5369" w:rsidTr="00F37D40">
              <w:tc>
                <w:tcPr>
                  <w:tcW w:w="2405" w:type="dxa"/>
                  <w:shd w:val="clear" w:color="auto" w:fill="auto"/>
                </w:tcPr>
                <w:p w:rsidR="009D7851" w:rsidRPr="005C5369" w:rsidRDefault="009D7851" w:rsidP="009D7851">
                  <w:pPr>
                    <w:spacing w:after="0"/>
                    <w:rPr>
                      <w:rFonts w:ascii="TH SarabunPSK" w:hAnsi="TH SarabunPSK" w:cs="TH SarabunPSK"/>
                      <w:sz w:val="32"/>
                      <w:szCs w:val="32"/>
                      <w:cs/>
                    </w:rPr>
                  </w:pPr>
                  <w:r w:rsidRPr="005C5369">
                    <w:rPr>
                      <w:rFonts w:ascii="TH SarabunPSK" w:hAnsi="TH SarabunPSK" w:cs="TH SarabunPSK"/>
                      <w:sz w:val="32"/>
                      <w:szCs w:val="32"/>
                      <w:cs/>
                    </w:rPr>
                    <w:t>เขตสุขภาพมีระบบการบริหารจัดการข้อมูลด้านกำลังคนอย่างมีประสิทธิภาพ</w:t>
                  </w:r>
                </w:p>
              </w:tc>
              <w:tc>
                <w:tcPr>
                  <w:tcW w:w="2268" w:type="dxa"/>
                  <w:shd w:val="clear" w:color="auto" w:fill="auto"/>
                </w:tcPr>
                <w:p w:rsidR="009D7851" w:rsidRPr="005C5369" w:rsidRDefault="009D7851" w:rsidP="009D7851">
                  <w:pPr>
                    <w:spacing w:after="0"/>
                    <w:rPr>
                      <w:rFonts w:ascii="TH SarabunPSK" w:hAnsi="TH SarabunPSK" w:cs="TH SarabunPSK"/>
                      <w:sz w:val="32"/>
                      <w:szCs w:val="32"/>
                      <w:cs/>
                    </w:rPr>
                  </w:pPr>
                  <w:r w:rsidRPr="005C5369">
                    <w:rPr>
                      <w:rFonts w:ascii="TH SarabunPSK" w:hAnsi="TH SarabunPSK" w:cs="TH SarabunPSK"/>
                      <w:sz w:val="32"/>
                      <w:szCs w:val="32"/>
                      <w:cs/>
                    </w:rPr>
                    <w:t xml:space="preserve">มีแผนบริหารตำแหน่ง และมีการดำเนินการตามแผน </w:t>
                  </w:r>
                </w:p>
              </w:tc>
              <w:tc>
                <w:tcPr>
                  <w:tcW w:w="2552"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 xml:space="preserve">มีการบริหารกำลังคนด้านสุขภาพให้เกิดประโยชน์สูงสุด </w:t>
                  </w:r>
                </w:p>
                <w:p w:rsidR="009D7851" w:rsidRPr="005C5369" w:rsidRDefault="009D7851" w:rsidP="009D7851">
                  <w:pPr>
                    <w:spacing w:after="0"/>
                    <w:rPr>
                      <w:rFonts w:ascii="TH SarabunPSK" w:hAnsi="TH SarabunPSK" w:cs="TH SarabunPSK"/>
                      <w:sz w:val="32"/>
                      <w:szCs w:val="32"/>
                    </w:rPr>
                  </w:pPr>
                </w:p>
              </w:tc>
              <w:tc>
                <w:tcPr>
                  <w:tcW w:w="2126" w:type="dxa"/>
                  <w:shd w:val="clear" w:color="auto" w:fill="auto"/>
                </w:tcPr>
                <w:p w:rsidR="009D7851" w:rsidRPr="005C5369" w:rsidRDefault="009D7851" w:rsidP="009D7851">
                  <w:pPr>
                    <w:spacing w:after="0"/>
                    <w:rPr>
                      <w:rFonts w:ascii="TH SarabunPSK" w:hAnsi="TH SarabunPSK" w:cs="TH SarabunPSK"/>
                      <w:sz w:val="32"/>
                      <w:szCs w:val="32"/>
                      <w:cs/>
                    </w:rPr>
                  </w:pPr>
                  <w:r w:rsidRPr="005C5369">
                    <w:rPr>
                      <w:rFonts w:ascii="TH SarabunPSK" w:hAnsi="TH SarabunPSK" w:cs="TH SarabunPSK"/>
                      <w:sz w:val="32"/>
                      <w:szCs w:val="32"/>
                      <w:cs/>
                    </w:rPr>
                    <w:t>เขตสุขภาพที่มีการบริหารจัดการกำลังคนที่มีประสิทธิภาพไม่น้อยกว่าร้อยละ 70</w:t>
                  </w:r>
                </w:p>
              </w:tc>
            </w:tr>
          </w:tbl>
          <w:p w:rsidR="00802672" w:rsidRDefault="00802672" w:rsidP="009D7851">
            <w:pPr>
              <w:spacing w:after="0"/>
              <w:rPr>
                <w:rFonts w:ascii="TH SarabunPSK" w:hAnsi="TH SarabunPSK" w:cs="TH SarabunPSK"/>
                <w:b/>
                <w:bCs/>
                <w:sz w:val="32"/>
                <w:szCs w:val="32"/>
              </w:rPr>
            </w:pPr>
          </w:p>
          <w:p w:rsidR="009D7851" w:rsidRPr="005C5369" w:rsidRDefault="009D7851" w:rsidP="009D7851">
            <w:pPr>
              <w:spacing w:after="0"/>
              <w:rPr>
                <w:rFonts w:ascii="TH SarabunPSK" w:hAnsi="TH SarabunPSK" w:cs="TH SarabunPSK"/>
                <w:b/>
                <w:bCs/>
                <w:sz w:val="32"/>
                <w:szCs w:val="32"/>
              </w:rPr>
            </w:pPr>
            <w:r w:rsidRPr="005C5369">
              <w:rPr>
                <w:rFonts w:ascii="TH SarabunPSK" w:hAnsi="TH SarabunPSK" w:cs="TH SarabunPSK"/>
                <w:b/>
                <w:bCs/>
                <w:sz w:val="32"/>
                <w:szCs w:val="32"/>
                <w:cs/>
              </w:rPr>
              <w:t>ปี 2563</w:t>
            </w:r>
            <w:r w:rsidRPr="005C5369">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9D7851" w:rsidRPr="005C5369" w:rsidTr="00F37D40">
              <w:tc>
                <w:tcPr>
                  <w:tcW w:w="2405"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3 เดือน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6 เดือน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9 เดือน</w:t>
                  </w:r>
                </w:p>
              </w:tc>
              <w:tc>
                <w:tcPr>
                  <w:tcW w:w="2126"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12เดือน</w:t>
                  </w:r>
                </w:p>
              </w:tc>
            </w:tr>
            <w:tr w:rsidR="009D7851" w:rsidRPr="005C5369" w:rsidTr="00F37D40">
              <w:trPr>
                <w:trHeight w:val="178"/>
              </w:trPr>
              <w:tc>
                <w:tcPr>
                  <w:tcW w:w="2405" w:type="dxa"/>
                  <w:shd w:val="clear" w:color="auto" w:fill="auto"/>
                </w:tcPr>
                <w:p w:rsidR="009D7851" w:rsidRPr="005C5369" w:rsidRDefault="009D7851" w:rsidP="009D7851">
                  <w:pPr>
                    <w:spacing w:after="0"/>
                    <w:rPr>
                      <w:rFonts w:ascii="TH SarabunPSK" w:hAnsi="TH SarabunPSK" w:cs="TH SarabunPSK"/>
                      <w:sz w:val="32"/>
                      <w:szCs w:val="32"/>
                      <w:cs/>
                    </w:rPr>
                  </w:pPr>
                  <w:r w:rsidRPr="005C5369">
                    <w:rPr>
                      <w:rFonts w:ascii="TH SarabunPSK" w:hAnsi="TH SarabunPSK" w:cs="TH SarabunPSK"/>
                      <w:sz w:val="32"/>
                      <w:szCs w:val="32"/>
                      <w:cs/>
                    </w:rPr>
                    <w:t>เขตสุขภาพมีระบบการบริหารจัดการข้อมูลด้านกำลังคนอย่างมีประสิทธิภาพ</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มีแผนบริหารตำแหน่ง และมีการดำเนินการตามแผน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 xml:space="preserve">มีการบริหารกำลังคนด้านสุขภาพให้เกิดประโยชน์สูงสุด </w:t>
                  </w:r>
                </w:p>
              </w:tc>
              <w:tc>
                <w:tcPr>
                  <w:tcW w:w="2126"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เขตสุขภาพที่มีการบริหารจัดการกำลังคนที่มีประสิทธิภาพไม่น้อยกว่าร้อยละ 7</w:t>
                  </w:r>
                  <w:r w:rsidRPr="005C5369">
                    <w:rPr>
                      <w:rFonts w:ascii="TH SarabunPSK" w:hAnsi="TH SarabunPSK" w:cs="TH SarabunPSK"/>
                      <w:sz w:val="32"/>
                      <w:szCs w:val="32"/>
                    </w:rPr>
                    <w:t>5</w:t>
                  </w:r>
                </w:p>
              </w:tc>
            </w:tr>
          </w:tbl>
          <w:p w:rsidR="00802672" w:rsidRDefault="00802672" w:rsidP="009D7851">
            <w:pPr>
              <w:spacing w:after="0"/>
              <w:rPr>
                <w:rFonts w:ascii="TH SarabunPSK" w:hAnsi="TH SarabunPSK" w:cs="TH SarabunPSK"/>
                <w:b/>
                <w:bCs/>
                <w:sz w:val="32"/>
                <w:szCs w:val="32"/>
              </w:rPr>
            </w:pPr>
          </w:p>
          <w:p w:rsidR="00802672" w:rsidRDefault="00802672" w:rsidP="009D7851">
            <w:pPr>
              <w:spacing w:after="0"/>
              <w:rPr>
                <w:rFonts w:ascii="TH SarabunPSK" w:hAnsi="TH SarabunPSK" w:cs="TH SarabunPSK"/>
                <w:b/>
                <w:bCs/>
                <w:sz w:val="32"/>
                <w:szCs w:val="32"/>
              </w:rPr>
            </w:pPr>
          </w:p>
          <w:p w:rsidR="009D7851" w:rsidRPr="005C5369" w:rsidRDefault="009D7851" w:rsidP="009D7851">
            <w:pPr>
              <w:spacing w:after="0"/>
              <w:rPr>
                <w:rFonts w:ascii="TH SarabunPSK" w:hAnsi="TH SarabunPSK" w:cs="TH SarabunPSK"/>
                <w:b/>
                <w:bCs/>
                <w:sz w:val="32"/>
                <w:szCs w:val="32"/>
              </w:rPr>
            </w:pPr>
            <w:r w:rsidRPr="005C5369">
              <w:rPr>
                <w:rFonts w:ascii="TH SarabunPSK" w:hAnsi="TH SarabunPSK" w:cs="TH SarabunPSK"/>
                <w:b/>
                <w:bCs/>
                <w:sz w:val="32"/>
                <w:szCs w:val="32"/>
                <w:cs/>
              </w:rPr>
              <w:lastRenderedPageBreak/>
              <w:t>ปี 2564</w:t>
            </w:r>
            <w:r w:rsidRPr="005C5369">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9D7851" w:rsidRPr="005C5369" w:rsidTr="00F37D40">
              <w:tc>
                <w:tcPr>
                  <w:tcW w:w="2405"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3 เดือน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6 เดือน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9 เดือน</w:t>
                  </w:r>
                </w:p>
              </w:tc>
              <w:tc>
                <w:tcPr>
                  <w:tcW w:w="2126"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รอบ 12 เดือน</w:t>
                  </w:r>
                </w:p>
              </w:tc>
            </w:tr>
            <w:tr w:rsidR="009D7851" w:rsidRPr="005C5369" w:rsidTr="00F37D40">
              <w:tc>
                <w:tcPr>
                  <w:tcW w:w="2405" w:type="dxa"/>
                  <w:shd w:val="clear" w:color="auto" w:fill="auto"/>
                </w:tcPr>
                <w:p w:rsidR="009D7851" w:rsidRPr="005C5369" w:rsidRDefault="009D7851" w:rsidP="009D7851">
                  <w:pPr>
                    <w:spacing w:after="0"/>
                    <w:rPr>
                      <w:rFonts w:ascii="TH SarabunPSK" w:hAnsi="TH SarabunPSK" w:cs="TH SarabunPSK"/>
                      <w:sz w:val="32"/>
                      <w:szCs w:val="32"/>
                      <w:cs/>
                    </w:rPr>
                  </w:pPr>
                  <w:r w:rsidRPr="005C5369">
                    <w:rPr>
                      <w:rFonts w:ascii="TH SarabunPSK" w:hAnsi="TH SarabunPSK" w:cs="TH SarabunPSK"/>
                      <w:sz w:val="32"/>
                      <w:szCs w:val="32"/>
                      <w:cs/>
                    </w:rPr>
                    <w:t>เขตสุขภาพมีระบบการบริหารจัดการข้อมูลด้านกำลังคนอย่างมีประสิทธิภาพ</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มีแผนบริหารตำแหน่ง และมีการดำเนินการตามแผน</w:t>
                  </w:r>
                </w:p>
              </w:tc>
              <w:tc>
                <w:tcPr>
                  <w:tcW w:w="2410"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 xml:space="preserve">มีการบริหารกำลังคนด้านสุขภาพให้เกิดประโยชน์สูงสุด </w:t>
                  </w:r>
                </w:p>
              </w:tc>
              <w:tc>
                <w:tcPr>
                  <w:tcW w:w="2126" w:type="dxa"/>
                  <w:shd w:val="clear" w:color="auto" w:fill="auto"/>
                </w:tcPr>
                <w:p w:rsidR="009D7851" w:rsidRPr="005C5369" w:rsidRDefault="009D7851" w:rsidP="009D7851">
                  <w:pPr>
                    <w:spacing w:after="0"/>
                    <w:rPr>
                      <w:rFonts w:ascii="TH SarabunPSK" w:hAnsi="TH SarabunPSK" w:cs="TH SarabunPSK"/>
                      <w:sz w:val="32"/>
                      <w:szCs w:val="32"/>
                    </w:rPr>
                  </w:pPr>
                  <w:r w:rsidRPr="005C5369">
                    <w:rPr>
                      <w:rFonts w:ascii="TH SarabunPSK" w:hAnsi="TH SarabunPSK" w:cs="TH SarabunPSK"/>
                      <w:sz w:val="32"/>
                      <w:szCs w:val="32"/>
                      <w:cs/>
                    </w:rPr>
                    <w:t xml:space="preserve">เขตสุขภาพที่มีการบริหารจัดการกำลังคนที่มีประสิทธิภาพไม่น้อยกว่าร้อยละ </w:t>
                  </w:r>
                  <w:r w:rsidRPr="005C5369">
                    <w:rPr>
                      <w:rFonts w:ascii="TH SarabunPSK" w:hAnsi="TH SarabunPSK" w:cs="TH SarabunPSK"/>
                      <w:sz w:val="32"/>
                      <w:szCs w:val="32"/>
                    </w:rPr>
                    <w:t>8</w:t>
                  </w:r>
                  <w:r w:rsidRPr="005C5369">
                    <w:rPr>
                      <w:rFonts w:ascii="TH SarabunPSK" w:hAnsi="TH SarabunPSK" w:cs="TH SarabunPSK"/>
                      <w:sz w:val="32"/>
                      <w:szCs w:val="32"/>
                      <w:cs/>
                    </w:rPr>
                    <w:t>0</w:t>
                  </w:r>
                </w:p>
              </w:tc>
            </w:tr>
          </w:tbl>
          <w:p w:rsidR="009D7851" w:rsidRPr="005C5369" w:rsidRDefault="009D7851" w:rsidP="009D7851">
            <w:pPr>
              <w:spacing w:after="0"/>
              <w:rPr>
                <w:rFonts w:ascii="TH SarabunPSK" w:hAnsi="TH SarabunPSK" w:cs="TH SarabunPSK"/>
                <w:b/>
                <w:bCs/>
                <w:color w:val="000000" w:themeColor="text1"/>
                <w:sz w:val="32"/>
                <w:szCs w:val="32"/>
              </w:rPr>
            </w:pP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highlight w:val="yellow"/>
                <w:cs/>
              </w:rPr>
            </w:pPr>
            <w:r w:rsidRPr="005C5369">
              <w:rPr>
                <w:rFonts w:ascii="TH SarabunPSK" w:hAnsi="TH SarabunPSK" w:cs="TH SarabunPSK"/>
                <w:b/>
                <w:bCs/>
                <w:color w:val="000000" w:themeColor="text1"/>
                <w:sz w:val="32"/>
                <w:szCs w:val="32"/>
                <w:cs/>
              </w:rPr>
              <w:lastRenderedPageBreak/>
              <w:t xml:space="preserve">วิธีการประเมินผล : </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jc w:val="thaiDistribute"/>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วิเคราะห์ข้อมูลจากฐานข้อมูล </w:t>
            </w:r>
            <w:r w:rsidRPr="005C5369">
              <w:rPr>
                <w:rFonts w:ascii="TH SarabunPSK" w:hAnsi="TH SarabunPSK" w:cs="TH SarabunPSK"/>
                <w:color w:val="000000" w:themeColor="text1"/>
                <w:sz w:val="32"/>
                <w:szCs w:val="32"/>
              </w:rPr>
              <w:t>HROPS</w:t>
            </w:r>
          </w:p>
        </w:tc>
      </w:tr>
      <w:tr w:rsidR="009D7851" w:rsidRPr="005C5369" w:rsidTr="00F37D40">
        <w:trPr>
          <w:trHeight w:val="96"/>
        </w:trPr>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 xml:space="preserve">เอกสารสนับสนุน : </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cs/>
              </w:rPr>
            </w:pPr>
          </w:p>
        </w:tc>
      </w:tr>
      <w:tr w:rsidR="009D7851" w:rsidRPr="005C5369" w:rsidTr="00F37D40">
        <w:trPr>
          <w:trHeight w:val="1069"/>
        </w:trPr>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รายละเอียดข้อมูลพื้นฐาน</w:t>
            </w:r>
          </w:p>
        </w:tc>
        <w:tc>
          <w:tcPr>
            <w:tcW w:w="7910"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1372"/>
              <w:gridCol w:w="1372"/>
              <w:gridCol w:w="1372"/>
              <w:gridCol w:w="1372"/>
            </w:tblGrid>
            <w:tr w:rsidR="009D7851" w:rsidRPr="005C5369" w:rsidTr="00802672">
              <w:trPr>
                <w:jc w:val="center"/>
              </w:trPr>
              <w:tc>
                <w:tcPr>
                  <w:tcW w:w="1871" w:type="dxa"/>
                  <w:vMerge w:val="restart"/>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Baseline data</w:t>
                  </w:r>
                </w:p>
              </w:tc>
              <w:tc>
                <w:tcPr>
                  <w:tcW w:w="1372" w:type="dxa"/>
                  <w:vMerge w:val="restart"/>
                </w:tcPr>
                <w:p w:rsidR="009D7851" w:rsidRPr="005C5369" w:rsidRDefault="009D7851" w:rsidP="009D7851">
                  <w:pPr>
                    <w:spacing w:after="0"/>
                    <w:jc w:val="center"/>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หน่วยวัด</w:t>
                  </w:r>
                </w:p>
              </w:tc>
              <w:tc>
                <w:tcPr>
                  <w:tcW w:w="4116" w:type="dxa"/>
                  <w:gridSpan w:val="3"/>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ผลการดำเนินงานในรอบปีงบประมาณ พ.ศ.</w:t>
                  </w:r>
                </w:p>
              </w:tc>
            </w:tr>
            <w:tr w:rsidR="009D7851" w:rsidRPr="005C5369" w:rsidTr="00802672">
              <w:trPr>
                <w:jc w:val="center"/>
              </w:trPr>
              <w:tc>
                <w:tcPr>
                  <w:tcW w:w="1871" w:type="dxa"/>
                  <w:vMerge/>
                </w:tcPr>
                <w:p w:rsidR="009D7851" w:rsidRPr="005C5369" w:rsidRDefault="009D7851" w:rsidP="009D7851">
                  <w:pPr>
                    <w:spacing w:after="0"/>
                    <w:jc w:val="center"/>
                    <w:rPr>
                      <w:rFonts w:ascii="TH SarabunPSK" w:hAnsi="TH SarabunPSK" w:cs="TH SarabunPSK"/>
                      <w:b/>
                      <w:bCs/>
                      <w:color w:val="000000" w:themeColor="text1"/>
                      <w:sz w:val="32"/>
                      <w:szCs w:val="32"/>
                    </w:rPr>
                  </w:pPr>
                </w:p>
              </w:tc>
              <w:tc>
                <w:tcPr>
                  <w:tcW w:w="1372" w:type="dxa"/>
                  <w:vMerge/>
                </w:tcPr>
                <w:p w:rsidR="009D7851" w:rsidRPr="005C5369" w:rsidRDefault="009D7851" w:rsidP="009D7851">
                  <w:pPr>
                    <w:spacing w:after="0"/>
                    <w:jc w:val="center"/>
                    <w:rPr>
                      <w:rFonts w:ascii="TH SarabunPSK" w:hAnsi="TH SarabunPSK" w:cs="TH SarabunPSK"/>
                      <w:b/>
                      <w:bCs/>
                      <w:color w:val="000000" w:themeColor="text1"/>
                      <w:sz w:val="32"/>
                      <w:szCs w:val="32"/>
                    </w:rPr>
                  </w:pPr>
                </w:p>
              </w:tc>
              <w:tc>
                <w:tcPr>
                  <w:tcW w:w="1372" w:type="dxa"/>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2559</w:t>
                  </w:r>
                </w:p>
              </w:tc>
              <w:tc>
                <w:tcPr>
                  <w:tcW w:w="1372" w:type="dxa"/>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2560</w:t>
                  </w:r>
                </w:p>
              </w:tc>
              <w:tc>
                <w:tcPr>
                  <w:tcW w:w="1372" w:type="dxa"/>
                </w:tcPr>
                <w:p w:rsidR="009D7851" w:rsidRPr="005C5369" w:rsidRDefault="009D7851" w:rsidP="009D7851">
                  <w:pPr>
                    <w:spacing w:after="0"/>
                    <w:jc w:val="center"/>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2561</w:t>
                  </w:r>
                </w:p>
              </w:tc>
            </w:tr>
            <w:tr w:rsidR="009D7851" w:rsidRPr="005C5369" w:rsidTr="00802672">
              <w:trPr>
                <w:jc w:val="center"/>
              </w:trPr>
              <w:tc>
                <w:tcPr>
                  <w:tcW w:w="1871" w:type="dxa"/>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ร้อยละของจังหวัดที่มีบุคลากรสาธารณสุขเพียงพอ</w:t>
                  </w:r>
                </w:p>
              </w:tc>
              <w:tc>
                <w:tcPr>
                  <w:tcW w:w="1372" w:type="dxa"/>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ร้อยละ</w:t>
                  </w:r>
                </w:p>
              </w:tc>
              <w:tc>
                <w:tcPr>
                  <w:tcW w:w="1372" w:type="dxa"/>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p>
              </w:tc>
              <w:tc>
                <w:tcPr>
                  <w:tcW w:w="1372" w:type="dxa"/>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w:t>
                  </w:r>
                </w:p>
              </w:tc>
              <w:tc>
                <w:tcPr>
                  <w:tcW w:w="1372" w:type="dxa"/>
                </w:tcPr>
                <w:p w:rsidR="009D7851" w:rsidRPr="005C5369" w:rsidRDefault="009D7851" w:rsidP="009D7851">
                  <w:pPr>
                    <w:spacing w:after="0"/>
                    <w:jc w:val="center"/>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73.68</w:t>
                  </w:r>
                </w:p>
              </w:tc>
            </w:tr>
          </w:tbl>
          <w:p w:rsidR="009D7851" w:rsidRDefault="009D7851" w:rsidP="00802672">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ผลการดำเนินงานปีงบประมาณ พ.ศ. 2561 ร้อยละของจังหวัดที่มีบุคลากรสาธารณสุขเพียงพอคิดเป็นละ 73.68  โดยคำนวณจากจังหวัดที่มีบุคลากรสาธารณสุขเพียงพอตามกรอบอัตราขั้นต่ำไม่น้อยกว่าร้อยละ 65 จำนวน 59 จังหวัด เทียบกับจังหวัดทั้งหมด 76 จังหวัด </w:t>
            </w:r>
          </w:p>
          <w:p w:rsidR="00802672" w:rsidRPr="005C5369" w:rsidRDefault="00802672" w:rsidP="00802672">
            <w:pPr>
              <w:spacing w:after="0"/>
              <w:rPr>
                <w:rFonts w:ascii="TH SarabunPSK" w:hAnsi="TH SarabunPSK" w:cs="TH SarabunPSK"/>
                <w:color w:val="000000" w:themeColor="text1"/>
                <w:sz w:val="32"/>
                <w:szCs w:val="32"/>
              </w:rPr>
            </w:pP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ผู้ให้ข้อมูลทางวิชาการ /</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ผู้ประสานงานตัวชี้วัด</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cs/>
              </w:rPr>
            </w:pPr>
            <w:r w:rsidRPr="005C5369">
              <w:rPr>
                <w:rFonts w:ascii="TH SarabunPSK" w:hAnsi="TH SarabunPSK" w:cs="TH SarabunPSK"/>
                <w:color w:val="000000" w:themeColor="text1"/>
                <w:sz w:val="32"/>
                <w:szCs w:val="32"/>
                <w:cs/>
              </w:rPr>
              <w:t xml:space="preserve">   นายสรรเสริญ  นามพรหม</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ผู้อำนวยการกองบริหารทรัพยากรบุคคล</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โทรศัพท์ที่ทำงาน : 02-5901410</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โทรสาร : 02-5901421</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 sansernx@gmail.com</w:t>
            </w:r>
          </w:p>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กองบริหารทรัพยากรบุคคล สำนักงานปลัดกระทรวงสาธารณสุข</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หน่วยงานประมวลผลและจัดทำข้อมูล</w:t>
            </w:r>
          </w:p>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(ระดับส่วนกลาง)</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1.</w:t>
            </w:r>
            <w:r w:rsidRPr="005C5369">
              <w:rPr>
                <w:rFonts w:ascii="TH SarabunPSK" w:hAnsi="TH SarabunPSK" w:cs="TH SarabunPSK"/>
                <w:color w:val="000000" w:themeColor="text1"/>
                <w:sz w:val="32"/>
                <w:szCs w:val="32"/>
                <w:cs/>
              </w:rPr>
              <w:t>นายพรชัย  ปอสูงเนิน</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 xml:space="preserve">นักทรัพยากรบุคคลชำนาญการ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โทรศัพท์ที่ทำงาน : 02-5901858</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062-9599862</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โทรสาร : 02-5901858</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ab/>
              <w:t xml:space="preserve">       </w:t>
            </w:r>
            <w:r w:rsidRPr="005C5369">
              <w:rPr>
                <w:rFonts w:ascii="TH SarabunPSK" w:hAnsi="TH SarabunPSK" w:cs="TH SarabunPSK"/>
                <w:color w:val="000000" w:themeColor="text1"/>
                <w:sz w:val="32"/>
                <w:szCs w:val="32"/>
              </w:rPr>
              <w:tab/>
              <w:t>E-mail : hrmoph@gmail.com</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cs/>
              </w:rPr>
              <w:t>2. นายธนรัตน์ ชูสม</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นักวิชาการคอมพิวเตอร์ปฏิบัติการ</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 xml:space="preserve">โทรศัพท์ที่ทำงาน : 02-5901858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โทรศัพท์มือถือ : -</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โทรสาร : 02-5901858</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t>E-mail : hrmoph@gmail.com</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cs/>
              </w:rPr>
              <w:lastRenderedPageBreak/>
              <w:t>3. นางสาวภัทรพร อิ่มจิตร</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นักวิชาการคอมพิวเตอร์ปฏิบัติการ</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 xml:space="preserve">โทรศัพท์ที่ทำงาน : 02-5901858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cs/>
              </w:rPr>
              <w:t>โทรศัพท์มือถือ : -</w:t>
            </w:r>
          </w:p>
          <w:p w:rsidR="009D7851" w:rsidRPr="005C5369" w:rsidRDefault="009D7851" w:rsidP="009D7851">
            <w:pPr>
              <w:spacing w:after="0"/>
              <w:rPr>
                <w:rFonts w:ascii="TH SarabunPSK" w:hAnsi="TH SarabunPSK" w:cs="TH SarabunPSK"/>
                <w:color w:val="FF0000"/>
                <w:sz w:val="32"/>
                <w:szCs w:val="32"/>
              </w:rPr>
            </w:pP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โทรสาร : 02-5901858</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rPr>
              <w:tab/>
            </w:r>
            <w:r w:rsidRPr="005C5369">
              <w:rPr>
                <w:rFonts w:ascii="TH SarabunPSK" w:hAnsi="TH SarabunPSK" w:cs="TH SarabunPSK"/>
                <w:color w:val="FF0000"/>
                <w:sz w:val="32"/>
                <w:szCs w:val="32"/>
              </w:rPr>
              <w:tab/>
              <w:t>E-mail : hrmoph@gmail.com</w:t>
            </w:r>
          </w:p>
          <w:p w:rsidR="009D7851" w:rsidRPr="005C5369" w:rsidRDefault="009D7851" w:rsidP="009D7851">
            <w:pPr>
              <w:spacing w:after="0"/>
              <w:rPr>
                <w:rFonts w:ascii="TH SarabunPSK" w:hAnsi="TH SarabunPSK" w:cs="TH SarabunPSK"/>
                <w:b/>
                <w:bCs/>
                <w:color w:val="000000" w:themeColor="text1"/>
                <w:spacing w:val="-10"/>
                <w:sz w:val="32"/>
                <w:szCs w:val="32"/>
              </w:rPr>
            </w:pPr>
            <w:r w:rsidRPr="005C5369">
              <w:rPr>
                <w:rFonts w:ascii="TH SarabunPSK" w:hAnsi="TH SarabunPSK" w:cs="TH SarabunPSK"/>
                <w:b/>
                <w:bCs/>
                <w:color w:val="000000" w:themeColor="text1"/>
                <w:spacing w:val="-10"/>
                <w:sz w:val="32"/>
                <w:szCs w:val="32"/>
                <w:cs/>
              </w:rPr>
              <w:t>กลุ่มงานบริหารผลการปฏิบัติราชการและเทคโนโลยีสารสนเทศด้านบริหารทรัพยากรบุคคล</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กองบริหารทรัพยากรบุคคล สำนักงานปลัดกระทรวงสาธารณสุข</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color w:val="000000" w:themeColor="text1"/>
                <w:sz w:val="32"/>
                <w:szCs w:val="32"/>
                <w:cs/>
              </w:rPr>
              <w:t xml:space="preserve">1. นางสาวณัฐธยาน์กร  เดชา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นักทรัพยากรบุคคลชำนาญการ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02–5918553</w:t>
            </w: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โทรสาร : 02-5901355</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 xml:space="preserve">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rPr>
              <w:tab/>
              <w:t>E-mail : pink1327@hotmail.com</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นายวิฑูรย์  หอมดวง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นักทรัพยากรบุคคลชำนาญการ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02–5918553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02-5901355</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ab/>
              <w:t>E-mail : nonglom@hotmail.com</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3</w:t>
            </w:r>
            <w:r w:rsidRPr="005C5369">
              <w:rPr>
                <w:rFonts w:ascii="TH SarabunPSK" w:hAnsi="TH SarabunPSK" w:cs="TH SarabunPSK"/>
                <w:b/>
                <w:bCs/>
                <w:color w:val="000000" w:themeColor="text1"/>
                <w:sz w:val="32"/>
                <w:szCs w:val="32"/>
                <w:cs/>
              </w:rPr>
              <w:t xml:space="preserve">. </w:t>
            </w:r>
            <w:r w:rsidRPr="005C5369">
              <w:rPr>
                <w:rFonts w:ascii="TH SarabunPSK" w:hAnsi="TH SarabunPSK" w:cs="TH SarabunPSK"/>
                <w:color w:val="000000" w:themeColor="text1"/>
                <w:sz w:val="32"/>
                <w:szCs w:val="32"/>
                <w:cs/>
              </w:rPr>
              <w:t>นางสาวมินตรา จิรมงคลโรจน์             นักทรัพยากรบุคคลปฏิบัติการ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02–5918553      </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02-5901355</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E-mail :mintra.jiramongkonrod@gmail.com</w:t>
            </w:r>
          </w:p>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กลุ่มงานอัตรากำลัง กองบริหารทรัพยากรบุคคล สำนักงานปลัดกระทรวงสาธารณสุข</w:t>
            </w:r>
          </w:p>
        </w:tc>
      </w:tr>
      <w:tr w:rsidR="009D7851" w:rsidRPr="005C5369" w:rsidTr="00F37D40">
        <w:tc>
          <w:tcPr>
            <w:tcW w:w="2439"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ผู้รับผิดชอบการรายงานผลการดำเนินงาน</w:t>
            </w:r>
          </w:p>
        </w:tc>
        <w:tc>
          <w:tcPr>
            <w:tcW w:w="7910" w:type="dxa"/>
            <w:tcBorders>
              <w:top w:val="single" w:sz="4" w:space="0" w:color="auto"/>
              <w:left w:val="single" w:sz="4" w:space="0" w:color="auto"/>
              <w:bottom w:val="single" w:sz="4" w:space="0" w:color="auto"/>
              <w:right w:val="single" w:sz="4" w:space="0" w:color="auto"/>
            </w:tcBorders>
          </w:tcPr>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1. นางฐิตาภรณ์  จันทร์สูตร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นักทรัพยากรบุคคลชำนาญการพิเศษ</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โทรศัพท์ที่ทำงาน : 02-5901348</w:t>
            </w:r>
            <w:r w:rsidRPr="005C5369">
              <w:rPr>
                <w:rFonts w:ascii="TH SarabunPSK" w:hAnsi="TH SarabunPSK" w:cs="TH SarabunPSK"/>
                <w:color w:val="000000" w:themeColor="text1"/>
                <w:sz w:val="32"/>
                <w:szCs w:val="32"/>
              </w:rPr>
              <w:tab/>
            </w:r>
            <w:r w:rsidRPr="005C5369">
              <w:rPr>
                <w:rFonts w:ascii="TH SarabunPSK" w:hAnsi="TH SarabunPSK" w:cs="TH SarabunPSK"/>
                <w:color w:val="000000" w:themeColor="text1"/>
                <w:sz w:val="32"/>
                <w:szCs w:val="32"/>
                <w:cs/>
              </w:rPr>
              <w:t>โทรศัพท์มือถือ : 091 - 8864662</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rPr>
              <w:t xml:space="preserve">   </w:t>
            </w:r>
            <w:r w:rsidRPr="005C5369">
              <w:rPr>
                <w:rFonts w:ascii="TH SarabunPSK" w:hAnsi="TH SarabunPSK" w:cs="TH SarabunPSK"/>
                <w:color w:val="000000" w:themeColor="text1"/>
                <w:sz w:val="32"/>
                <w:szCs w:val="32"/>
                <w:cs/>
              </w:rPr>
              <w:t>โทรสาร : 02-5901344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ab/>
              <w:t>E-mail : hrmd.strategy@gmail.com</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2. นางสาวเปรมฤทัย  เครือเรือน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นักทรัพยากรบุคคลปฏิบัติการ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02-590134</w:t>
            </w:r>
            <w:r w:rsidRPr="005C5369">
              <w:rPr>
                <w:rFonts w:ascii="TH SarabunPSK" w:hAnsi="TH SarabunPSK" w:cs="TH SarabunPSK"/>
                <w:color w:val="000000" w:themeColor="text1"/>
                <w:sz w:val="32"/>
                <w:szCs w:val="32"/>
              </w:rPr>
              <w:t>4</w:t>
            </w:r>
            <w:r w:rsidRPr="005C5369">
              <w:rPr>
                <w:rFonts w:ascii="TH SarabunPSK" w:hAnsi="TH SarabunPSK" w:cs="TH SarabunPSK"/>
                <w:color w:val="000000" w:themeColor="text1"/>
                <w:sz w:val="32"/>
                <w:szCs w:val="32"/>
                <w:cs/>
              </w:rPr>
              <w:tab/>
              <w:t>โทรศัพท์มือถือ : 091 – 8864662</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02-5901344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ab/>
              <w:t>E-mail : hrmd.strategy@gmail.com</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3.นางสาวกนกกาญจน์  ฤทธิ์เลิศ </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t>นักทรัพยากรบุคคลปฏิบัติการ</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โทรศัพท์ที่ทำงาน : 02-590134</w:t>
            </w:r>
            <w:r w:rsidRPr="005C5369">
              <w:rPr>
                <w:rFonts w:ascii="TH SarabunPSK" w:hAnsi="TH SarabunPSK" w:cs="TH SarabunPSK"/>
                <w:color w:val="000000" w:themeColor="text1"/>
                <w:sz w:val="32"/>
                <w:szCs w:val="32"/>
              </w:rPr>
              <w:t>4</w:t>
            </w:r>
            <w:r w:rsidRPr="005C5369">
              <w:rPr>
                <w:rFonts w:ascii="TH SarabunPSK" w:hAnsi="TH SarabunPSK" w:cs="TH SarabunPSK"/>
                <w:color w:val="000000" w:themeColor="text1"/>
                <w:sz w:val="32"/>
                <w:szCs w:val="32"/>
                <w:cs/>
              </w:rPr>
              <w:tab/>
              <w:t>โทรศัพท์มือถือ : 091 - 8864662</w:t>
            </w:r>
          </w:p>
          <w:p w:rsidR="009D7851" w:rsidRPr="005C5369" w:rsidRDefault="009D7851" w:rsidP="009D7851">
            <w:pPr>
              <w:spacing w:after="0"/>
              <w:rPr>
                <w:rFonts w:ascii="TH SarabunPSK" w:hAnsi="TH SarabunPSK" w:cs="TH SarabunPSK"/>
                <w:color w:val="000000" w:themeColor="text1"/>
                <w:sz w:val="32"/>
                <w:szCs w:val="32"/>
              </w:rPr>
            </w:pPr>
            <w:r w:rsidRPr="005C5369">
              <w:rPr>
                <w:rFonts w:ascii="TH SarabunPSK" w:hAnsi="TH SarabunPSK" w:cs="TH SarabunPSK"/>
                <w:color w:val="000000" w:themeColor="text1"/>
                <w:sz w:val="32"/>
                <w:szCs w:val="32"/>
                <w:cs/>
              </w:rPr>
              <w:t xml:space="preserve">   โทรสาร : 02-5901344</w:t>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cs/>
              </w:rPr>
              <w:tab/>
            </w:r>
            <w:r w:rsidRPr="005C5369">
              <w:rPr>
                <w:rFonts w:ascii="TH SarabunPSK" w:hAnsi="TH SarabunPSK" w:cs="TH SarabunPSK"/>
                <w:color w:val="000000" w:themeColor="text1"/>
                <w:sz w:val="32"/>
                <w:szCs w:val="32"/>
              </w:rPr>
              <w:tab/>
              <w:t>E-mail hrmd.strategy@gmail.com</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 xml:space="preserve">กลุ่มงานยุทธศาสตร์และมาตรฐานด้านบริหารทรัพยากรบุคคล </w:t>
            </w:r>
          </w:p>
          <w:p w:rsidR="009D7851" w:rsidRPr="005C5369" w:rsidRDefault="009D7851" w:rsidP="009D7851">
            <w:pPr>
              <w:spacing w:after="0"/>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cs/>
              </w:rPr>
              <w:t>กองบริหารทรัพยากรบุคคล สำนักงานปลัดกระทรวงสาธารณสุข</w:t>
            </w:r>
          </w:p>
        </w:tc>
      </w:tr>
    </w:tbl>
    <w:p w:rsidR="009D7851" w:rsidRPr="005C5369" w:rsidRDefault="009D7851">
      <w:pPr>
        <w:rPr>
          <w:rFonts w:ascii="TH SarabunPSK" w:hAnsi="TH SarabunPSK" w:cs="TH SarabunPSK"/>
          <w:sz w:val="32"/>
          <w:szCs w:val="32"/>
        </w:rPr>
      </w:pPr>
    </w:p>
    <w:p w:rsidR="00791838" w:rsidRPr="005C5369" w:rsidRDefault="00791838">
      <w:pPr>
        <w:rPr>
          <w:rFonts w:ascii="TH SarabunPSK" w:hAnsi="TH SarabunPSK" w:cs="TH SarabunPSK"/>
          <w:sz w:val="32"/>
          <w:szCs w:val="32"/>
        </w:rPr>
      </w:pP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6"/>
        <w:gridCol w:w="7796"/>
      </w:tblGrid>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lastRenderedPageBreak/>
              <w:t>หมวด</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Governance Excellence</w:t>
            </w:r>
            <w:r w:rsidRPr="005C5369">
              <w:rPr>
                <w:rFonts w:ascii="TH SarabunPSK" w:hAnsi="TH SarabunPSK" w:cs="TH SarabunPSK"/>
                <w:b/>
                <w:bCs/>
                <w:color w:val="000000" w:themeColor="text1"/>
                <w:sz w:val="32"/>
                <w:szCs w:val="32"/>
                <w:cs/>
              </w:rPr>
              <w:t xml:space="preserve"> (ยุทธศาสตร์บริหารเป็นเลิศด้วยธรรมาภิบาล)</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แผนที่</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12</w:t>
            </w:r>
            <w:r w:rsidRPr="005C5369">
              <w:rPr>
                <w:rFonts w:ascii="TH SarabunPSK" w:hAnsi="TH SarabunPSK" w:cs="TH SarabunPSK"/>
                <w:b/>
                <w:bCs/>
                <w:color w:val="000000" w:themeColor="text1"/>
                <w:sz w:val="32"/>
                <w:szCs w:val="32"/>
              </w:rPr>
              <w:t>.</w:t>
            </w:r>
            <w:r w:rsidRPr="005C5369">
              <w:rPr>
                <w:rFonts w:ascii="TH SarabunPSK" w:hAnsi="TH SarabunPSK" w:cs="TH SarabunPSK"/>
                <w:b/>
                <w:bCs/>
                <w:color w:val="000000" w:themeColor="text1"/>
                <w:sz w:val="32"/>
                <w:szCs w:val="32"/>
                <w:cs/>
              </w:rPr>
              <w:t xml:space="preserve"> การพัฒนาระบบข้อมูลสารสนเทศด้านสุขภาพ</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โครงการที่</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jc w:val="thaiDistribute"/>
              <w:rPr>
                <w:rFonts w:ascii="TH SarabunPSK" w:hAnsi="TH SarabunPSK" w:cs="TH SarabunPSK"/>
                <w:b/>
                <w:bCs/>
                <w:color w:val="000000" w:themeColor="text1"/>
                <w:sz w:val="32"/>
                <w:szCs w:val="32"/>
              </w:rPr>
            </w:pPr>
            <w:r w:rsidRPr="005C5369">
              <w:rPr>
                <w:rFonts w:ascii="TH SarabunPSK" w:hAnsi="TH SarabunPSK" w:cs="TH SarabunPSK"/>
                <w:b/>
                <w:bCs/>
                <w:color w:val="000000" w:themeColor="text1"/>
                <w:sz w:val="32"/>
                <w:szCs w:val="32"/>
              </w:rPr>
              <w:t xml:space="preserve">2. </w:t>
            </w:r>
            <w:r w:rsidRPr="005C5369">
              <w:rPr>
                <w:rFonts w:ascii="TH SarabunPSK" w:hAnsi="TH SarabunPSK" w:cs="TH SarabunPSK"/>
                <w:b/>
                <w:bCs/>
                <w:color w:val="000000" w:themeColor="text1"/>
                <w:sz w:val="32"/>
                <w:szCs w:val="32"/>
                <w:cs/>
              </w:rPr>
              <w:t xml:space="preserve">โครงการ </w:t>
            </w:r>
            <w:r w:rsidRPr="005C5369">
              <w:rPr>
                <w:rFonts w:ascii="TH SarabunPSK" w:hAnsi="TH SarabunPSK" w:cs="TH SarabunPSK"/>
                <w:b/>
                <w:bCs/>
                <w:color w:val="000000" w:themeColor="text1"/>
                <w:sz w:val="32"/>
                <w:szCs w:val="32"/>
              </w:rPr>
              <w:t>Smart Hospital</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ระดับการแสดงผล</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jc w:val="thaiDistribute"/>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ประเทศ /เขต/จังหวัด</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cs/>
              </w:rPr>
              <w:t>ชื่อตัวชี้วัด</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themeColor="text1"/>
                <w:sz w:val="32"/>
                <w:szCs w:val="32"/>
                <w:cs/>
              </w:rPr>
            </w:pPr>
            <w:r w:rsidRPr="005C5369">
              <w:rPr>
                <w:rFonts w:ascii="TH SarabunPSK" w:hAnsi="TH SarabunPSK" w:cs="TH SarabunPSK"/>
                <w:b/>
                <w:bCs/>
                <w:color w:val="000000" w:themeColor="text1"/>
                <w:sz w:val="32"/>
                <w:szCs w:val="32"/>
              </w:rPr>
              <w:t xml:space="preserve">49. </w:t>
            </w:r>
            <w:r w:rsidRPr="005C5369">
              <w:rPr>
                <w:rFonts w:ascii="TH SarabunPSK" w:hAnsi="TH SarabunPSK" w:cs="TH SarabunPSK"/>
                <w:b/>
                <w:bCs/>
                <w:color w:val="000000" w:themeColor="text1"/>
                <w:sz w:val="32"/>
                <w:szCs w:val="32"/>
                <w:cs/>
              </w:rPr>
              <w:t xml:space="preserve">เขตสุขภาพมีการดำเนินงาน </w:t>
            </w:r>
            <w:r w:rsidRPr="005C5369">
              <w:rPr>
                <w:rFonts w:ascii="TH SarabunPSK" w:hAnsi="TH SarabunPSK" w:cs="TH SarabunPSK"/>
                <w:b/>
                <w:bCs/>
                <w:color w:val="000000" w:themeColor="text1"/>
                <w:sz w:val="32"/>
                <w:szCs w:val="32"/>
              </w:rPr>
              <w:t xml:space="preserve">Digital Transformation </w:t>
            </w:r>
            <w:r w:rsidRPr="005C5369">
              <w:rPr>
                <w:rFonts w:ascii="TH SarabunPSK" w:hAnsi="TH SarabunPSK" w:cs="TH SarabunPSK"/>
                <w:b/>
                <w:bCs/>
                <w:color w:val="000000" w:themeColor="text1"/>
                <w:sz w:val="32"/>
                <w:szCs w:val="32"/>
                <w:cs/>
              </w:rPr>
              <w:t xml:space="preserve">เพื่อก้าวสู่การเป็น </w:t>
            </w:r>
            <w:r w:rsidRPr="005C5369">
              <w:rPr>
                <w:rFonts w:ascii="TH SarabunPSK" w:hAnsi="TH SarabunPSK" w:cs="TH SarabunPSK"/>
                <w:b/>
                <w:bCs/>
                <w:color w:val="000000" w:themeColor="text1"/>
                <w:sz w:val="32"/>
                <w:szCs w:val="32"/>
              </w:rPr>
              <w:t xml:space="preserve">Smart Hospital </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sz w:val="32"/>
                <w:szCs w:val="32"/>
              </w:rPr>
            </w:pPr>
            <w:r w:rsidRPr="005C5369">
              <w:rPr>
                <w:rFonts w:ascii="TH SarabunPSK" w:hAnsi="TH SarabunPSK" w:cs="TH SarabunPSK"/>
                <w:b/>
                <w:bCs/>
                <w:sz w:val="32"/>
                <w:szCs w:val="32"/>
                <w:cs/>
              </w:rPr>
              <w:t>คำนิยาม</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sz w:val="32"/>
                <w:szCs w:val="32"/>
              </w:rPr>
            </w:pPr>
            <w:r w:rsidRPr="005C5369">
              <w:rPr>
                <w:rFonts w:ascii="TH SarabunPSK" w:hAnsi="TH SarabunPSK" w:cs="TH SarabunPSK"/>
                <w:b/>
                <w:bCs/>
                <w:color w:val="000000"/>
                <w:sz w:val="32"/>
                <w:szCs w:val="32"/>
              </w:rPr>
              <w:t>D</w:t>
            </w:r>
            <w:r w:rsidRPr="005C5369">
              <w:rPr>
                <w:rFonts w:ascii="TH SarabunPSK" w:hAnsi="TH SarabunPSK" w:cs="TH SarabunPSK"/>
                <w:b/>
                <w:bCs/>
                <w:sz w:val="32"/>
                <w:szCs w:val="32"/>
              </w:rPr>
              <w:t>igital Transformation</w:t>
            </w:r>
            <w:r w:rsidRPr="005C5369">
              <w:rPr>
                <w:rFonts w:ascii="TH SarabunPSK" w:hAnsi="TH SarabunPSK" w:cs="TH SarabunPSK"/>
                <w:b/>
                <w:bCs/>
                <w:color w:val="000000"/>
                <w:sz w:val="32"/>
                <w:szCs w:val="32"/>
                <w:cs/>
              </w:rPr>
              <w:t xml:space="preserve"> </w:t>
            </w:r>
            <w:r w:rsidRPr="005C5369">
              <w:rPr>
                <w:rFonts w:ascii="TH SarabunPSK" w:hAnsi="TH SarabunPSK" w:cs="TH SarabunPSK"/>
                <w:color w:val="000000"/>
                <w:sz w:val="32"/>
                <w:szCs w:val="32"/>
                <w:cs/>
              </w:rPr>
              <w:t>หมายถึง การ</w:t>
            </w:r>
            <w:r w:rsidRPr="005C5369">
              <w:rPr>
                <w:rFonts w:ascii="TH SarabunPSK" w:eastAsia="Times New Roman" w:hAnsi="TH SarabunPSK" w:cs="TH SarabunPSK"/>
                <w:color w:val="3E454C"/>
                <w:sz w:val="32"/>
                <w:szCs w:val="32"/>
                <w:cs/>
              </w:rPr>
              <w:t xml:space="preserve">ปรับเปลี่ยนกระบวนการปฏิบัติงาน </w:t>
            </w:r>
            <w:r w:rsidRPr="005C5369">
              <w:rPr>
                <w:rFonts w:ascii="TH SarabunPSK" w:hAnsi="TH SarabunPSK" w:cs="TH SarabunPSK"/>
                <w:color w:val="000000"/>
                <w:sz w:val="32"/>
                <w:szCs w:val="32"/>
                <w:cs/>
              </w:rPr>
              <w:t xml:space="preserve">โดยนำเทคโนโลยีด้านดิจิทัล มาประยุกต์ใช้ร่วมกับระบบสารสนเทศเดิม </w:t>
            </w:r>
            <w:r w:rsidRPr="005C5369">
              <w:rPr>
                <w:rFonts w:ascii="TH SarabunPSK" w:eastAsia="Times New Roman" w:hAnsi="TH SarabunPSK" w:cs="TH SarabunPSK"/>
                <w:color w:val="3E454C"/>
                <w:sz w:val="32"/>
                <w:szCs w:val="32"/>
                <w:cs/>
              </w:rPr>
              <w:t>แบบไร้รอยต่อ ลดเวลา  ลดความซ้ำซ้อน</w:t>
            </w:r>
            <w:r w:rsidRPr="005C5369">
              <w:rPr>
                <w:rFonts w:ascii="TH SarabunPSK" w:hAnsi="TH SarabunPSK" w:cs="TH SarabunPSK"/>
                <w:color w:val="000000"/>
                <w:sz w:val="32"/>
                <w:szCs w:val="32"/>
                <w:cs/>
              </w:rPr>
              <w:t xml:space="preserve"> สารสนเทศสุขภาพมีคุณภาพ รวดเร็วและปลอดภัย</w:t>
            </w:r>
            <w:r w:rsidRPr="005C5369">
              <w:rPr>
                <w:rFonts w:ascii="TH SarabunPSK" w:hAnsi="TH SarabunPSK" w:cs="TH SarabunPSK"/>
                <w:sz w:val="32"/>
                <w:szCs w:val="32"/>
                <w:cs/>
              </w:rPr>
              <w:t xml:space="preserve"> </w:t>
            </w:r>
            <w:r w:rsidRPr="005C5369">
              <w:rPr>
                <w:rFonts w:ascii="TH SarabunPSK" w:hAnsi="TH SarabunPSK" w:cs="TH SarabunPSK"/>
                <w:color w:val="000000"/>
                <w:sz w:val="32"/>
                <w:szCs w:val="32"/>
                <w:cs/>
              </w:rPr>
              <w:t xml:space="preserve">ในปี </w:t>
            </w:r>
            <w:r w:rsidRPr="005C5369">
              <w:rPr>
                <w:rFonts w:ascii="TH SarabunPSK" w:hAnsi="TH SarabunPSK" w:cs="TH SarabunPSK"/>
                <w:color w:val="000000"/>
                <w:sz w:val="32"/>
                <w:szCs w:val="32"/>
              </w:rPr>
              <w:t>62</w:t>
            </w:r>
            <w:r w:rsidRPr="005C5369">
              <w:rPr>
                <w:rFonts w:ascii="TH SarabunPSK" w:hAnsi="TH SarabunPSK" w:cs="TH SarabunPSK"/>
                <w:color w:val="000000"/>
                <w:sz w:val="32"/>
                <w:szCs w:val="32"/>
                <w:cs/>
              </w:rPr>
              <w:t xml:space="preserve"> มุ่งเน้นให้มีการพัฒนาแนวทางการดำเนินงานทั้งในส่วนกลางและส่วนภูมิภาค โดยกำหนดเป็นระดับความสำเร็จของการดำเนินงาน</w:t>
            </w:r>
            <w:r w:rsidRPr="005C5369">
              <w:rPr>
                <w:rFonts w:ascii="TH SarabunPSK" w:hAnsi="TH SarabunPSK" w:cs="TH SarabunPSK"/>
                <w:b/>
                <w:bCs/>
                <w:color w:val="000000"/>
                <w:sz w:val="32"/>
                <w:szCs w:val="32"/>
              </w:rPr>
              <w:t xml:space="preserve"> </w:t>
            </w:r>
            <w:r w:rsidRPr="005C5369">
              <w:rPr>
                <w:rFonts w:ascii="TH SarabunPSK" w:hAnsi="TH SarabunPSK" w:cs="TH SarabunPSK"/>
                <w:color w:val="000000"/>
                <w:sz w:val="32"/>
                <w:szCs w:val="32"/>
              </w:rPr>
              <w:t xml:space="preserve">Digital Transformation </w:t>
            </w:r>
            <w:r w:rsidRPr="005C5369">
              <w:rPr>
                <w:rFonts w:ascii="TH SarabunPSK" w:hAnsi="TH SarabunPSK" w:cs="TH SarabunPSK"/>
                <w:sz w:val="32"/>
                <w:szCs w:val="32"/>
                <w:cs/>
              </w:rPr>
              <w:t xml:space="preserve">เพื่อก้าวสู่การเป็น </w:t>
            </w:r>
            <w:r w:rsidRPr="005C5369">
              <w:rPr>
                <w:rFonts w:ascii="TH SarabunPSK" w:hAnsi="TH SarabunPSK" w:cs="TH SarabunPSK"/>
                <w:sz w:val="32"/>
                <w:szCs w:val="32"/>
              </w:rPr>
              <w:t>Smart Hospital</w:t>
            </w:r>
            <w:r w:rsidRPr="005C5369">
              <w:rPr>
                <w:rFonts w:ascii="TH SarabunPSK" w:hAnsi="TH SarabunPSK" w:cs="TH SarabunPSK"/>
                <w:b/>
                <w:bCs/>
                <w:sz w:val="32"/>
                <w:szCs w:val="32"/>
              </w:rPr>
              <w:t xml:space="preserve"> </w:t>
            </w:r>
          </w:p>
          <w:p w:rsidR="00791838" w:rsidRPr="005C5369" w:rsidRDefault="00791838" w:rsidP="00791838">
            <w:pPr>
              <w:spacing w:after="0"/>
              <w:ind w:right="318"/>
              <w:jc w:val="thaiDistribute"/>
              <w:rPr>
                <w:rFonts w:ascii="TH SarabunPSK" w:eastAsia="Times New Roman" w:hAnsi="TH SarabunPSK" w:cs="TH SarabunPSK"/>
                <w:sz w:val="32"/>
                <w:szCs w:val="32"/>
              </w:rPr>
            </w:pPr>
            <w:r w:rsidRPr="005C5369">
              <w:rPr>
                <w:rFonts w:ascii="TH SarabunPSK" w:hAnsi="TH SarabunPSK" w:cs="TH SarabunPSK"/>
                <w:b/>
                <w:bCs/>
                <w:sz w:val="32"/>
                <w:szCs w:val="32"/>
              </w:rPr>
              <w:t>Smart Hospital</w:t>
            </w:r>
            <w:r w:rsidRPr="005C5369">
              <w:rPr>
                <w:rFonts w:ascii="TH SarabunPSK" w:hAnsi="TH SarabunPSK" w:cs="TH SarabunPSK"/>
                <w:color w:val="000000"/>
                <w:sz w:val="32"/>
                <w:szCs w:val="32"/>
                <w:cs/>
              </w:rPr>
              <w:t xml:space="preserve">  </w:t>
            </w:r>
            <w:r w:rsidRPr="005C5369">
              <w:rPr>
                <w:rFonts w:ascii="TH SarabunPSK" w:hAnsi="TH SarabunPSK" w:cs="TH SarabunPSK"/>
                <w:sz w:val="32"/>
                <w:szCs w:val="32"/>
                <w:cs/>
              </w:rPr>
              <w:t xml:space="preserve">หมายถึง โรงพยาบาลภาครัฐ สังกัดกระทรวงสาธารณสุข ที่มีการประยุกต์ใช้เทคโนโลยีดิจิทัล เพื่อสนับสนุนการจัดบริการภายในโรงพยาบาล ลดขั้นตอน และอำนวยความสะดวกทั้งต่อผู้ให้และผู้รับบริการ </w:t>
            </w:r>
          </w:p>
          <w:p w:rsidR="00802672" w:rsidRDefault="00802672" w:rsidP="00791838">
            <w:pPr>
              <w:spacing w:after="0"/>
              <w:ind w:right="318"/>
              <w:jc w:val="thaiDistribute"/>
              <w:rPr>
                <w:rFonts w:ascii="TH SarabunPSK" w:eastAsia="Times New Roman" w:hAnsi="TH SarabunPSK" w:cs="TH SarabunPSK"/>
                <w:sz w:val="32"/>
                <w:szCs w:val="32"/>
              </w:rPr>
            </w:pPr>
          </w:p>
          <w:p w:rsidR="00791838" w:rsidRPr="005C5369" w:rsidRDefault="00791838" w:rsidP="00791838">
            <w:pPr>
              <w:spacing w:after="0"/>
              <w:ind w:right="318"/>
              <w:jc w:val="thaiDistribute"/>
              <w:rPr>
                <w:rFonts w:ascii="TH SarabunPSK" w:hAnsi="TH SarabunPSK" w:cs="TH SarabunPSK"/>
                <w:sz w:val="32"/>
                <w:szCs w:val="32"/>
              </w:rPr>
            </w:pPr>
            <w:r w:rsidRPr="005C5369">
              <w:rPr>
                <w:rFonts w:ascii="TH SarabunPSK" w:eastAsia="Times New Roman" w:hAnsi="TH SarabunPSK" w:cs="TH SarabunPSK"/>
                <w:sz w:val="32"/>
                <w:szCs w:val="32"/>
                <w:cs/>
              </w:rPr>
              <w:t xml:space="preserve">ในปีงบประมาณ </w:t>
            </w:r>
            <w:r w:rsidRPr="005C5369">
              <w:rPr>
                <w:rFonts w:ascii="TH SarabunPSK" w:eastAsia="Times New Roman" w:hAnsi="TH SarabunPSK" w:cs="TH SarabunPSK"/>
                <w:sz w:val="32"/>
                <w:szCs w:val="32"/>
              </w:rPr>
              <w:t>2562</w:t>
            </w:r>
            <w:r w:rsidRPr="005C5369">
              <w:rPr>
                <w:rFonts w:ascii="TH SarabunPSK" w:eastAsia="Times New Roman" w:hAnsi="TH SarabunPSK" w:cs="TH SarabunPSK"/>
                <w:sz w:val="32"/>
                <w:szCs w:val="32"/>
                <w:cs/>
              </w:rPr>
              <w:t xml:space="preserve"> </w:t>
            </w:r>
            <w:r w:rsidRPr="005C5369">
              <w:rPr>
                <w:rFonts w:ascii="TH SarabunPSK" w:hAnsi="TH SarabunPSK" w:cs="TH SarabunPSK"/>
                <w:color w:val="000000"/>
                <w:sz w:val="32"/>
                <w:szCs w:val="32"/>
                <w:cs/>
              </w:rPr>
              <w:t>กำหนดระดับความสำเร็จของการดำเนินงาน</w:t>
            </w:r>
            <w:r w:rsidRPr="005C5369">
              <w:rPr>
                <w:rFonts w:ascii="TH SarabunPSK" w:hAnsi="TH SarabunPSK" w:cs="TH SarabunPSK"/>
                <w:b/>
                <w:bCs/>
                <w:color w:val="000000"/>
                <w:sz w:val="32"/>
                <w:szCs w:val="32"/>
              </w:rPr>
              <w:t xml:space="preserve"> </w:t>
            </w:r>
            <w:r w:rsidRPr="005C5369">
              <w:rPr>
                <w:rFonts w:ascii="TH SarabunPSK" w:hAnsi="TH SarabunPSK" w:cs="TH SarabunPSK"/>
                <w:color w:val="000000"/>
                <w:sz w:val="32"/>
                <w:szCs w:val="32"/>
              </w:rPr>
              <w:t xml:space="preserve">Digital Transformation </w:t>
            </w:r>
            <w:r w:rsidRPr="005C5369">
              <w:rPr>
                <w:rFonts w:ascii="TH SarabunPSK" w:hAnsi="TH SarabunPSK" w:cs="TH SarabunPSK"/>
                <w:sz w:val="32"/>
                <w:szCs w:val="32"/>
                <w:cs/>
              </w:rPr>
              <w:t xml:space="preserve">เพื่อก้าวสู่การเป็น </w:t>
            </w:r>
            <w:r w:rsidRPr="005C5369">
              <w:rPr>
                <w:rFonts w:ascii="TH SarabunPSK" w:hAnsi="TH SarabunPSK" w:cs="TH SarabunPSK"/>
                <w:sz w:val="32"/>
                <w:szCs w:val="32"/>
              </w:rPr>
              <w:t>Smart</w:t>
            </w:r>
            <w:r w:rsidRPr="005C5369">
              <w:rPr>
                <w:rFonts w:ascii="TH SarabunPSK" w:hAnsi="TH SarabunPSK" w:cs="TH SarabunPSK"/>
                <w:color w:val="000000"/>
                <w:sz w:val="32"/>
                <w:szCs w:val="32"/>
              </w:rPr>
              <w:t xml:space="preserve"> </w:t>
            </w:r>
            <w:r w:rsidRPr="005C5369">
              <w:rPr>
                <w:rFonts w:ascii="TH SarabunPSK" w:hAnsi="TH SarabunPSK" w:cs="TH SarabunPSK"/>
                <w:sz w:val="32"/>
                <w:szCs w:val="32"/>
              </w:rPr>
              <w:t>Hospital</w:t>
            </w:r>
            <w:r w:rsidRPr="005C5369">
              <w:rPr>
                <w:rFonts w:ascii="TH SarabunPSK" w:hAnsi="TH SarabunPSK" w:cs="TH SarabunPSK"/>
                <w:color w:val="000000"/>
                <w:sz w:val="32"/>
                <w:szCs w:val="32"/>
              </w:rPr>
              <w:t xml:space="preserve"> </w:t>
            </w:r>
            <w:r w:rsidRPr="005C5369">
              <w:rPr>
                <w:rFonts w:ascii="TH SarabunPSK" w:hAnsi="TH SarabunPSK" w:cs="TH SarabunPSK"/>
                <w:sz w:val="32"/>
                <w:szCs w:val="32"/>
                <w:cs/>
              </w:rPr>
              <w:t xml:space="preserve">ไว้ </w:t>
            </w:r>
            <w:r w:rsidRPr="005C5369">
              <w:rPr>
                <w:rFonts w:ascii="TH SarabunPSK" w:hAnsi="TH SarabunPSK" w:cs="TH SarabunPSK"/>
                <w:sz w:val="32"/>
                <w:szCs w:val="32"/>
              </w:rPr>
              <w:t>3</w:t>
            </w:r>
            <w:r w:rsidRPr="005C5369">
              <w:rPr>
                <w:rFonts w:ascii="TH SarabunPSK" w:hAnsi="TH SarabunPSK" w:cs="TH SarabunPSK"/>
                <w:sz w:val="32"/>
                <w:szCs w:val="32"/>
                <w:cs/>
              </w:rPr>
              <w:t xml:space="preserve"> ระดับ ดังนี้</w:t>
            </w:r>
          </w:p>
          <w:p w:rsidR="00791838" w:rsidRPr="005C5369" w:rsidRDefault="00791838" w:rsidP="00791838">
            <w:pPr>
              <w:spacing w:after="0"/>
              <w:ind w:right="318"/>
              <w:jc w:val="thaiDistribute"/>
              <w:rPr>
                <w:rFonts w:ascii="TH SarabunPSK" w:hAnsi="TH SarabunPSK" w:cs="TH SarabunPSK"/>
                <w:sz w:val="32"/>
                <w:szCs w:val="32"/>
              </w:rPr>
            </w:pPr>
          </w:p>
          <w:p w:rsidR="00791838" w:rsidRPr="00CC7917" w:rsidRDefault="00791838" w:rsidP="00791838">
            <w:pPr>
              <w:spacing w:after="0"/>
              <w:ind w:right="318"/>
              <w:jc w:val="thaiDistribute"/>
              <w:rPr>
                <w:rFonts w:ascii="TH SarabunPSK" w:hAnsi="TH SarabunPSK" w:cs="TH SarabunPSK"/>
                <w:strike/>
                <w:color w:val="0070C0"/>
                <w:sz w:val="32"/>
                <w:szCs w:val="32"/>
              </w:rPr>
            </w:pPr>
            <w:r w:rsidRPr="005C5369">
              <w:rPr>
                <w:rFonts w:ascii="TH SarabunPSK" w:hAnsi="TH SarabunPSK" w:cs="TH SarabunPSK"/>
                <w:b/>
                <w:bCs/>
                <w:sz w:val="32"/>
                <w:szCs w:val="32"/>
                <w:u w:val="single"/>
                <w:cs/>
              </w:rPr>
              <w:t xml:space="preserve">ระดับ </w:t>
            </w:r>
            <w:r w:rsidRPr="005C5369">
              <w:rPr>
                <w:rFonts w:ascii="TH SarabunPSK" w:hAnsi="TH SarabunPSK" w:cs="TH SarabunPSK"/>
                <w:b/>
                <w:bCs/>
                <w:sz w:val="32"/>
                <w:szCs w:val="32"/>
                <w:u w:val="single"/>
              </w:rPr>
              <w:t>1</w:t>
            </w:r>
            <w:r w:rsidRPr="005C5369">
              <w:rPr>
                <w:rFonts w:ascii="TH SarabunPSK" w:hAnsi="TH SarabunPSK" w:cs="TH SarabunPSK"/>
                <w:sz w:val="32"/>
                <w:szCs w:val="32"/>
                <w:cs/>
              </w:rPr>
              <w:t xml:space="preserve"> </w:t>
            </w:r>
            <w:r w:rsidRPr="005C5369">
              <w:rPr>
                <w:rFonts w:ascii="TH SarabunPSK" w:hAnsi="TH SarabunPSK" w:cs="TH SarabunPSK"/>
                <w:sz w:val="32"/>
                <w:szCs w:val="32"/>
              </w:rPr>
              <w:t>Smart</w:t>
            </w:r>
            <w:r w:rsidRPr="005C5369">
              <w:rPr>
                <w:rFonts w:ascii="TH SarabunPSK" w:hAnsi="TH SarabunPSK" w:cs="TH SarabunPSK"/>
                <w:sz w:val="32"/>
                <w:szCs w:val="32"/>
                <w:cs/>
              </w:rPr>
              <w:t xml:space="preserve"> </w:t>
            </w:r>
            <w:r w:rsidRPr="005C5369">
              <w:rPr>
                <w:rFonts w:ascii="TH SarabunPSK" w:hAnsi="TH SarabunPSK" w:cs="TH SarabunPSK"/>
                <w:sz w:val="32"/>
                <w:szCs w:val="32"/>
              </w:rPr>
              <w:t>Tools</w:t>
            </w:r>
            <w:r w:rsidRPr="005C5369">
              <w:rPr>
                <w:rFonts w:ascii="TH SarabunPSK" w:hAnsi="TH SarabunPSK" w:cs="TH SarabunPSK"/>
                <w:b/>
                <w:bCs/>
                <w:sz w:val="32"/>
                <w:szCs w:val="32"/>
                <w:cs/>
              </w:rPr>
              <w:t xml:space="preserve"> : </w:t>
            </w:r>
            <w:r w:rsidRPr="005C5369">
              <w:rPr>
                <w:rFonts w:ascii="TH SarabunPSK" w:hAnsi="TH SarabunPSK" w:cs="TH SarabunPSK"/>
                <w:sz w:val="32"/>
                <w:szCs w:val="32"/>
                <w:cs/>
              </w:rPr>
              <w:t xml:space="preserve">หมายถึง โรงพยาบาลมีการใช้เครื่องมือที่มีประสิทธิภาพมาช่วยในการบริหารจัดการ และพัฒนาคุณภาพบริการในองค์กร </w:t>
            </w:r>
            <w:r w:rsidRPr="00CC7917">
              <w:rPr>
                <w:rFonts w:ascii="TH SarabunPSK" w:hAnsi="TH SarabunPSK" w:cs="TH SarabunPSK"/>
                <w:strike/>
                <w:color w:val="0070C0"/>
                <w:sz w:val="32"/>
                <w:szCs w:val="32"/>
                <w:cs/>
              </w:rPr>
              <w:t xml:space="preserve">ได้แก่ </w:t>
            </w:r>
          </w:p>
          <w:p w:rsidR="00791838" w:rsidRPr="00CC7917" w:rsidRDefault="00791838" w:rsidP="00791838">
            <w:pPr>
              <w:pStyle w:val="ListParagraph"/>
              <w:numPr>
                <w:ilvl w:val="0"/>
                <w:numId w:val="4"/>
              </w:numPr>
              <w:ind w:right="318"/>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มีระบบให้บริการนัดหมาย หรือ จองคิวแบบออนไลน์ มีระบบแจ้งเตือน</w:t>
            </w:r>
          </w:p>
          <w:p w:rsidR="00791838" w:rsidRDefault="00791838" w:rsidP="00791838">
            <w:pPr>
              <w:spacing w:after="0"/>
              <w:ind w:left="360" w:right="318"/>
              <w:rPr>
                <w:rFonts w:ascii="TH SarabunPSK" w:hAnsi="TH SarabunPSK" w:cs="TH SarabunPSK"/>
                <w:sz w:val="32"/>
                <w:szCs w:val="32"/>
              </w:rPr>
            </w:pPr>
            <w:r w:rsidRPr="00CC7917">
              <w:rPr>
                <w:rFonts w:ascii="TH SarabunPSK" w:hAnsi="TH SarabunPSK" w:cs="TH SarabunPSK"/>
                <w:strike/>
                <w:color w:val="0070C0"/>
                <w:sz w:val="32"/>
                <w:szCs w:val="32"/>
                <w:cs/>
              </w:rPr>
              <w:t>ผู้รับบริการแบบ “ออนไลน์” (</w:t>
            </w:r>
            <w:r w:rsidRPr="00CC7917">
              <w:rPr>
                <w:rFonts w:ascii="TH SarabunPSK" w:hAnsi="TH SarabunPSK" w:cs="TH SarabunPSK"/>
                <w:strike/>
                <w:color w:val="0070C0"/>
                <w:sz w:val="32"/>
                <w:szCs w:val="32"/>
              </w:rPr>
              <w:t>Queue Online</w:t>
            </w:r>
            <w:r w:rsidRPr="00CC7917">
              <w:rPr>
                <w:rFonts w:ascii="TH SarabunPSK" w:hAnsi="TH SarabunPSK" w:cs="TH SarabunPSK"/>
                <w:strike/>
                <w:color w:val="0070C0"/>
                <w:sz w:val="32"/>
                <w:szCs w:val="32"/>
                <w:cs/>
              </w:rPr>
              <w:t>)</w:t>
            </w:r>
            <w:r w:rsidRPr="00CC7917">
              <w:rPr>
                <w:rFonts w:ascii="TH SarabunPSK" w:hAnsi="TH SarabunPSK" w:cs="TH SarabunPSK"/>
                <w:b/>
                <w:bCs/>
                <w:strike/>
                <w:color w:val="0070C0"/>
                <w:sz w:val="32"/>
                <w:szCs w:val="32"/>
                <w:cs/>
              </w:rPr>
              <w:t xml:space="preserve"> </w:t>
            </w:r>
            <w:r w:rsidRPr="00CC7917">
              <w:rPr>
                <w:rFonts w:ascii="TH SarabunPSK" w:hAnsi="TH SarabunPSK" w:cs="TH SarabunPSK"/>
                <w:strike/>
                <w:color w:val="0070C0"/>
                <w:sz w:val="32"/>
                <w:szCs w:val="32"/>
                <w:cs/>
              </w:rPr>
              <w:t>เพื่อลดระยะเวลาในการรอคอยของผู้รับบริการ และลดความแออัดของหน่วยบริการ โดยจัดบริการ ณ จุดคัดกรอง</w:t>
            </w:r>
            <w:r w:rsidRPr="00CC7917">
              <w:rPr>
                <w:rFonts w:ascii="TH SarabunPSK" w:eastAsia="Times New Roman" w:hAnsi="TH SarabunPSK" w:cs="TH SarabunPSK"/>
                <w:strike/>
                <w:color w:val="0070C0"/>
                <w:sz w:val="32"/>
                <w:szCs w:val="32"/>
                <w:cs/>
              </w:rPr>
              <w:t xml:space="preserve"> หรือ</w:t>
            </w:r>
            <w:r w:rsidRPr="00CC7917">
              <w:rPr>
                <w:rFonts w:ascii="TH SarabunPSK" w:hAnsi="TH SarabunPSK" w:cs="TH SarabunPSK"/>
                <w:strike/>
                <w:color w:val="0070C0"/>
                <w:sz w:val="32"/>
                <w:szCs w:val="32"/>
                <w:cs/>
              </w:rPr>
              <w:t xml:space="preserve">คลินิคอื่นๆ ตามที่โรงพยาบาลกำหนด แสดงผลบนอุปกรณ์ขนาดเล็กของผู้รับบริการได้ และต้องใช้งานได้ในระบบ </w:t>
            </w:r>
            <w:r w:rsidRPr="00CC7917">
              <w:rPr>
                <w:rFonts w:ascii="TH SarabunPSK" w:hAnsi="TH SarabunPSK" w:cs="TH SarabunPSK"/>
                <w:strike/>
                <w:color w:val="0070C0"/>
                <w:sz w:val="32"/>
                <w:szCs w:val="32"/>
              </w:rPr>
              <w:t xml:space="preserve">Android </w:t>
            </w:r>
            <w:r w:rsidRPr="00CC7917">
              <w:rPr>
                <w:rFonts w:ascii="TH SarabunPSK" w:hAnsi="TH SarabunPSK" w:cs="TH SarabunPSK"/>
                <w:strike/>
                <w:color w:val="0070C0"/>
                <w:sz w:val="32"/>
                <w:szCs w:val="32"/>
                <w:cs/>
              </w:rPr>
              <w:t>และ iOS</w:t>
            </w:r>
            <w:r w:rsidRPr="005C5369">
              <w:rPr>
                <w:rFonts w:ascii="TH SarabunPSK" w:hAnsi="TH SarabunPSK" w:cs="TH SarabunPSK"/>
                <w:sz w:val="32"/>
                <w:szCs w:val="32"/>
                <w:cs/>
              </w:rPr>
              <w:t xml:space="preserve"> </w:t>
            </w:r>
          </w:p>
          <w:p w:rsidR="00791838" w:rsidRPr="00CC7917" w:rsidRDefault="00791838" w:rsidP="00791838">
            <w:pPr>
              <w:pStyle w:val="ListParagraph"/>
              <w:numPr>
                <w:ilvl w:val="0"/>
                <w:numId w:val="4"/>
              </w:numPr>
              <w:ind w:right="318"/>
              <w:jc w:val="thaiDistribute"/>
              <w:rPr>
                <w:rFonts w:ascii="TH SarabunPSK" w:hAnsi="TH SarabunPSK" w:cs="TH SarabunPSK"/>
                <w:strike/>
                <w:sz w:val="32"/>
                <w:szCs w:val="32"/>
              </w:rPr>
            </w:pPr>
            <w:r w:rsidRPr="00CC7917">
              <w:rPr>
                <w:rFonts w:ascii="TH SarabunPSK" w:hAnsi="TH SarabunPSK" w:cs="TH SarabunPSK"/>
                <w:strike/>
                <w:color w:val="0070C0"/>
                <w:sz w:val="32"/>
                <w:szCs w:val="32"/>
                <w:cs/>
              </w:rPr>
              <w:t xml:space="preserve">มีระบบการเชื่อมโยงและแลกเปลี่ยนข้อมูลตามมาตรฐาน เช่น </w:t>
            </w:r>
            <w:r w:rsidRPr="00CC7917">
              <w:rPr>
                <w:rFonts w:ascii="TH SarabunPSK" w:hAnsi="TH SarabunPSK" w:cs="TH SarabunPSK"/>
                <w:strike/>
                <w:color w:val="0070C0"/>
                <w:sz w:val="32"/>
                <w:szCs w:val="32"/>
              </w:rPr>
              <w:t xml:space="preserve">HIS Gateway  </w:t>
            </w:r>
          </w:p>
          <w:p w:rsidR="00CC7917" w:rsidRPr="00A35027" w:rsidRDefault="00CC7917" w:rsidP="00CC7917">
            <w:pPr>
              <w:ind w:right="318"/>
              <w:jc w:val="thaiDistribute"/>
              <w:rPr>
                <w:rFonts w:ascii="TH SarabunPSK" w:hAnsi="TH SarabunPSK" w:cs="TH SarabunPSK"/>
                <w:sz w:val="32"/>
                <w:szCs w:val="32"/>
              </w:rPr>
            </w:pPr>
            <w:r w:rsidRPr="00436795">
              <w:rPr>
                <w:rFonts w:ascii="TH SarabunPSK" w:hAnsi="TH SarabunPSK" w:cs="TH SarabunPSK" w:hint="cs"/>
                <w:color w:val="FF0000"/>
                <w:sz w:val="32"/>
                <w:szCs w:val="32"/>
                <w:cs/>
              </w:rPr>
              <w:t>อย่างน้อยต้องมี 2 ระบบ ดังนี้</w:t>
            </w:r>
            <w:r w:rsidRPr="00436795">
              <w:rPr>
                <w:rFonts w:ascii="TH SarabunPSK" w:hAnsi="TH SarabunPSK" w:cs="TH SarabunPSK"/>
                <w:color w:val="FF0000"/>
                <w:sz w:val="32"/>
                <w:szCs w:val="32"/>
                <w:cs/>
              </w:rPr>
              <w:t xml:space="preserve"> </w:t>
            </w:r>
          </w:p>
          <w:p w:rsidR="00CC7917" w:rsidRPr="00436795" w:rsidRDefault="00CC7917" w:rsidP="00CC7917">
            <w:pPr>
              <w:pStyle w:val="ListParagraph"/>
              <w:numPr>
                <w:ilvl w:val="0"/>
                <w:numId w:val="18"/>
              </w:numPr>
              <w:ind w:right="318"/>
              <w:jc w:val="thaiDistribute"/>
              <w:rPr>
                <w:rFonts w:ascii="TH SarabunPSK" w:hAnsi="TH SarabunPSK" w:cs="TH SarabunPSK"/>
                <w:color w:val="FF0000"/>
                <w:sz w:val="32"/>
                <w:szCs w:val="32"/>
              </w:rPr>
            </w:pPr>
            <w:r w:rsidRPr="00436795">
              <w:rPr>
                <w:rFonts w:ascii="TH SarabunPSK" w:hAnsi="TH SarabunPSK" w:cs="TH SarabunPSK"/>
                <w:color w:val="FF0000"/>
                <w:sz w:val="32"/>
                <w:szCs w:val="32"/>
                <w:cs/>
              </w:rPr>
              <w:lastRenderedPageBreak/>
              <w:t>ระบบ</w:t>
            </w:r>
            <w:r w:rsidRPr="00436795">
              <w:rPr>
                <w:rFonts w:ascii="TH SarabunPSK" w:hAnsi="TH SarabunPSK" w:cs="TH SarabunPSK" w:hint="cs"/>
                <w:color w:val="FF0000"/>
                <w:sz w:val="32"/>
                <w:szCs w:val="32"/>
                <w:cs/>
              </w:rPr>
              <w:t>คิวในรูปแบบดิจิทัล อย่างน้อย 1 รูปแบบ</w:t>
            </w:r>
          </w:p>
          <w:p w:rsidR="00CC7917" w:rsidRPr="00436795" w:rsidRDefault="00CC7917" w:rsidP="00CC7917">
            <w:pPr>
              <w:spacing w:after="0"/>
              <w:ind w:right="318" w:firstLine="1080"/>
              <w:jc w:val="thaiDistribute"/>
              <w:rPr>
                <w:rFonts w:ascii="TH SarabunPSK" w:hAnsi="TH SarabunPSK" w:cs="TH SarabunPSK"/>
                <w:color w:val="FF0000"/>
                <w:sz w:val="32"/>
                <w:szCs w:val="32"/>
                <w:cs/>
              </w:rPr>
            </w:pPr>
            <w:r w:rsidRPr="00436795">
              <w:rPr>
                <w:rFonts w:ascii="TH SarabunPSK" w:hAnsi="TH SarabunPSK" w:cs="TH SarabunPSK" w:hint="cs"/>
                <w:color w:val="FF0000"/>
                <w:sz w:val="32"/>
                <w:szCs w:val="32"/>
                <w:cs/>
              </w:rPr>
              <w:t xml:space="preserve">     1.1 รับสลิปหรือบัตรแสดงลำดับคิว จากตู้ Kiosk </w:t>
            </w:r>
            <w:bookmarkStart w:id="3" w:name="_GoBack"/>
            <w:bookmarkEnd w:id="3"/>
          </w:p>
          <w:p w:rsidR="00CC7917" w:rsidRPr="00436795" w:rsidRDefault="00CC7917" w:rsidP="00CC7917">
            <w:pPr>
              <w:spacing w:after="0"/>
              <w:ind w:right="318" w:firstLine="1080"/>
              <w:jc w:val="thaiDistribute"/>
              <w:rPr>
                <w:rFonts w:ascii="TH SarabunPSK" w:hAnsi="TH SarabunPSK" w:cs="TH SarabunPSK"/>
                <w:color w:val="FF0000"/>
                <w:sz w:val="32"/>
                <w:szCs w:val="32"/>
                <w:cs/>
              </w:rPr>
            </w:pPr>
            <w:r w:rsidRPr="00436795">
              <w:rPr>
                <w:rFonts w:ascii="TH SarabunPSK" w:hAnsi="TH SarabunPSK" w:cs="TH SarabunPSK"/>
                <w:color w:val="FF0000"/>
                <w:sz w:val="32"/>
                <w:szCs w:val="32"/>
              </w:rPr>
              <w:t xml:space="preserve">     1.2 </w:t>
            </w:r>
            <w:r w:rsidRPr="00436795">
              <w:rPr>
                <w:rFonts w:ascii="TH SarabunPSK" w:hAnsi="TH SarabunPSK" w:cs="TH SarabunPSK" w:hint="cs"/>
                <w:color w:val="FF0000"/>
                <w:sz w:val="32"/>
                <w:szCs w:val="32"/>
                <w:cs/>
              </w:rPr>
              <w:t>แสดงหมายเลขคิวที่เรียกในหน้าจอทีวี ตามจุดพักรอคอยที่โรงพยาบาลจัดเตรียมไว้ เช่น โรงอาหาร</w:t>
            </w:r>
          </w:p>
          <w:p w:rsidR="00CC7917" w:rsidRPr="00436795" w:rsidRDefault="00CC7917" w:rsidP="00CC7917">
            <w:pPr>
              <w:spacing w:after="0"/>
              <w:ind w:right="318" w:firstLine="1080"/>
              <w:jc w:val="thaiDistribute"/>
              <w:rPr>
                <w:rFonts w:ascii="TH SarabunPSK" w:hAnsi="TH SarabunPSK" w:cs="TH SarabunPSK"/>
                <w:color w:val="FF0000"/>
                <w:sz w:val="32"/>
                <w:szCs w:val="32"/>
              </w:rPr>
            </w:pPr>
            <w:r w:rsidRPr="00436795">
              <w:rPr>
                <w:rFonts w:ascii="TH SarabunPSK" w:hAnsi="TH SarabunPSK" w:cs="TH SarabunPSK" w:hint="cs"/>
                <w:color w:val="FF0000"/>
                <w:sz w:val="32"/>
                <w:szCs w:val="32"/>
                <w:cs/>
              </w:rPr>
              <w:t xml:space="preserve">     1.3 </w:t>
            </w:r>
            <w:r w:rsidRPr="00436795">
              <w:rPr>
                <w:rFonts w:ascii="TH SarabunPSK" w:hAnsi="TH SarabunPSK" w:cs="TH SarabunPSK"/>
                <w:color w:val="FF0000"/>
                <w:sz w:val="32"/>
                <w:szCs w:val="32"/>
                <w:cs/>
              </w:rPr>
              <w:t>แจ้งเตือน</w:t>
            </w:r>
            <w:r w:rsidRPr="00436795">
              <w:rPr>
                <w:rFonts w:ascii="TH SarabunPSK" w:hAnsi="TH SarabunPSK" w:cs="TH SarabunPSK" w:hint="cs"/>
                <w:color w:val="FF0000"/>
                <w:sz w:val="32"/>
                <w:szCs w:val="32"/>
                <w:cs/>
              </w:rPr>
              <w:t xml:space="preserve">ลำดับการเรียกคิว ผ่านโทรศัพท์มือถือ </w:t>
            </w:r>
          </w:p>
          <w:p w:rsidR="00CC7917" w:rsidRPr="00436795" w:rsidRDefault="00CC7917" w:rsidP="00CC7917">
            <w:pPr>
              <w:spacing w:after="0"/>
              <w:ind w:right="318" w:firstLine="1080"/>
              <w:jc w:val="thaiDistribute"/>
              <w:rPr>
                <w:rFonts w:ascii="TH SarabunPSK" w:hAnsi="TH SarabunPSK" w:cs="TH SarabunPSK"/>
                <w:color w:val="FF0000"/>
                <w:sz w:val="32"/>
                <w:szCs w:val="32"/>
                <w:cs/>
              </w:rPr>
            </w:pPr>
            <w:r w:rsidRPr="00436795">
              <w:rPr>
                <w:rFonts w:ascii="TH SarabunPSK" w:hAnsi="TH SarabunPSK" w:cs="TH SarabunPSK" w:hint="cs"/>
                <w:color w:val="FF0000"/>
                <w:sz w:val="32"/>
                <w:szCs w:val="32"/>
                <w:cs/>
              </w:rPr>
              <w:t xml:space="preserve">     1.4 </w:t>
            </w:r>
            <w:r w:rsidRPr="00436795">
              <w:rPr>
                <w:rFonts w:ascii="TH SarabunPSK" w:hAnsi="TH SarabunPSK" w:cs="TH SarabunPSK"/>
                <w:color w:val="FF0000"/>
                <w:spacing w:val="-6"/>
                <w:sz w:val="32"/>
                <w:szCs w:val="32"/>
                <w:cs/>
              </w:rPr>
              <w:t>นัดหมายหรือจองคิวแบบออนไลน์ (</w:t>
            </w:r>
            <w:r w:rsidRPr="00436795">
              <w:rPr>
                <w:rFonts w:ascii="TH SarabunPSK" w:hAnsi="TH SarabunPSK" w:cs="TH SarabunPSK"/>
                <w:color w:val="FF0000"/>
                <w:spacing w:val="-6"/>
                <w:sz w:val="32"/>
                <w:szCs w:val="32"/>
              </w:rPr>
              <w:t>Queue Online</w:t>
            </w:r>
            <w:r w:rsidRPr="00436795">
              <w:rPr>
                <w:rFonts w:ascii="TH SarabunPSK" w:hAnsi="TH SarabunPSK" w:cs="TH SarabunPSK"/>
                <w:color w:val="FF0000"/>
                <w:spacing w:val="-6"/>
                <w:sz w:val="32"/>
                <w:szCs w:val="32"/>
                <w:cs/>
              </w:rPr>
              <w:t>)</w:t>
            </w:r>
            <w:r w:rsidRPr="00436795">
              <w:rPr>
                <w:rFonts w:ascii="TH SarabunPSK" w:hAnsi="TH SarabunPSK" w:cs="TH SarabunPSK"/>
                <w:b/>
                <w:bCs/>
                <w:color w:val="FF0000"/>
                <w:spacing w:val="-6"/>
                <w:sz w:val="32"/>
                <w:szCs w:val="32"/>
                <w:cs/>
              </w:rPr>
              <w:t xml:space="preserve"> </w:t>
            </w:r>
            <w:r w:rsidRPr="00436795">
              <w:rPr>
                <w:rFonts w:ascii="TH SarabunPSK" w:hAnsi="TH SarabunPSK" w:cs="TH SarabunPSK" w:hint="cs"/>
                <w:color w:val="FF0000"/>
                <w:spacing w:val="-6"/>
                <w:sz w:val="32"/>
                <w:szCs w:val="32"/>
                <w:cs/>
              </w:rPr>
              <w:t xml:space="preserve">ผ่านช่องทาง </w:t>
            </w:r>
            <w:r w:rsidRPr="00436795">
              <w:rPr>
                <w:rFonts w:ascii="TH SarabunPSK" w:hAnsi="TH SarabunPSK" w:cs="TH SarabunPSK"/>
                <w:color w:val="FF0000"/>
                <w:spacing w:val="-6"/>
                <w:sz w:val="32"/>
                <w:szCs w:val="32"/>
              </w:rPr>
              <w:t xml:space="preserve">Internet </w:t>
            </w:r>
            <w:r w:rsidRPr="00436795">
              <w:rPr>
                <w:rFonts w:ascii="TH SarabunPSK" w:hAnsi="TH SarabunPSK" w:cs="TH SarabunPSK" w:hint="cs"/>
                <w:color w:val="FF0000"/>
                <w:spacing w:val="-6"/>
                <w:sz w:val="32"/>
                <w:szCs w:val="32"/>
                <w:cs/>
              </w:rPr>
              <w:t xml:space="preserve">เช่น เว็บไซต์โรงพยาบาล , </w:t>
            </w:r>
            <w:r w:rsidRPr="00436795">
              <w:rPr>
                <w:rFonts w:ascii="TH SarabunPSK" w:hAnsi="TH SarabunPSK" w:cs="TH SarabunPSK"/>
                <w:color w:val="FF0000"/>
                <w:spacing w:val="-6"/>
                <w:sz w:val="32"/>
                <w:szCs w:val="32"/>
              </w:rPr>
              <w:t>Line Application (</w:t>
            </w:r>
            <w:r w:rsidRPr="00436795">
              <w:rPr>
                <w:rFonts w:ascii="TH SarabunPSK" w:hAnsi="TH SarabunPSK" w:cs="TH SarabunPSK" w:hint="cs"/>
                <w:color w:val="FF0000"/>
                <w:spacing w:val="-6"/>
                <w:sz w:val="32"/>
                <w:szCs w:val="32"/>
                <w:cs/>
              </w:rPr>
              <w:t xml:space="preserve">เช่น </w:t>
            </w:r>
            <w:r w:rsidRPr="00436795">
              <w:rPr>
                <w:rFonts w:ascii="TH SarabunPSK" w:hAnsi="TH SarabunPSK" w:cs="TH SarabunPSK"/>
                <w:color w:val="FF0000"/>
                <w:spacing w:val="-6"/>
                <w:sz w:val="32"/>
                <w:szCs w:val="32"/>
              </w:rPr>
              <w:t>MoPH Connect) , Mobile Application (</w:t>
            </w:r>
            <w:r w:rsidRPr="00436795">
              <w:rPr>
                <w:rFonts w:ascii="TH SarabunPSK" w:hAnsi="TH SarabunPSK" w:cs="TH SarabunPSK" w:hint="cs"/>
                <w:color w:val="FF0000"/>
                <w:spacing w:val="-6"/>
                <w:sz w:val="32"/>
                <w:szCs w:val="32"/>
                <w:cs/>
              </w:rPr>
              <w:t xml:space="preserve">เช่น </w:t>
            </w:r>
            <w:r w:rsidRPr="00436795">
              <w:rPr>
                <w:rFonts w:ascii="TH SarabunPSK" w:hAnsi="TH SarabunPSK" w:cs="TH SarabunPSK"/>
                <w:color w:val="FF0000"/>
                <w:spacing w:val="-6"/>
                <w:sz w:val="32"/>
                <w:szCs w:val="32"/>
              </w:rPr>
              <w:t>H4U , Hygge)</w:t>
            </w:r>
          </w:p>
          <w:p w:rsidR="00CC7917" w:rsidRPr="00436795" w:rsidRDefault="00CC7917" w:rsidP="00CC7917">
            <w:pPr>
              <w:spacing w:after="0"/>
              <w:ind w:right="318" w:firstLine="1080"/>
              <w:jc w:val="thaiDistribute"/>
              <w:rPr>
                <w:rFonts w:ascii="TH SarabunPSK" w:hAnsi="TH SarabunPSK" w:cs="TH SarabunPSK"/>
                <w:color w:val="FF0000"/>
                <w:sz w:val="32"/>
                <w:szCs w:val="32"/>
                <w:cs/>
              </w:rPr>
            </w:pPr>
            <w:r w:rsidRPr="00436795">
              <w:rPr>
                <w:rFonts w:ascii="TH SarabunPSK" w:hAnsi="TH SarabunPSK" w:cs="TH SarabunPSK"/>
                <w:color w:val="FF0000"/>
                <w:sz w:val="32"/>
                <w:szCs w:val="32"/>
                <w:cs/>
              </w:rPr>
              <w:t>เพื่อลดความแออัด</w:t>
            </w:r>
            <w:r w:rsidRPr="00436795">
              <w:rPr>
                <w:rFonts w:ascii="TH SarabunPSK" w:hAnsi="TH SarabunPSK" w:cs="TH SarabunPSK" w:hint="cs"/>
                <w:color w:val="FF0000"/>
                <w:sz w:val="32"/>
                <w:szCs w:val="32"/>
                <w:cs/>
              </w:rPr>
              <w:t xml:space="preserve">ในบริเวณหน้าห้องตรวจและแผนกต่าง ๆ ภายในโรงพยาบาล ลดความเครียดระหว่างการรอคอยรับบริการ ลดการแพร่กระจายของเชื้อโรคจากผู้ป่วย </w:t>
            </w:r>
          </w:p>
          <w:p w:rsidR="00CC7917" w:rsidRDefault="00CC7917" w:rsidP="00CC7917">
            <w:pPr>
              <w:pStyle w:val="ListParagraph"/>
              <w:ind w:left="0" w:right="318"/>
              <w:jc w:val="thaiDistribute"/>
              <w:rPr>
                <w:rFonts w:ascii="TH SarabunPSK" w:hAnsi="TH SarabunPSK" w:cs="TH SarabunPSK"/>
                <w:i/>
                <w:iCs/>
                <w:sz w:val="32"/>
                <w:szCs w:val="32"/>
              </w:rPr>
            </w:pPr>
            <w:r w:rsidRPr="00436795">
              <w:rPr>
                <w:rFonts w:ascii="TH SarabunPSK" w:hAnsi="TH SarabunPSK" w:cs="TH SarabunPSK"/>
                <w:color w:val="FF0000"/>
                <w:spacing w:val="-6"/>
                <w:sz w:val="32"/>
                <w:szCs w:val="32"/>
                <w:cs/>
              </w:rPr>
              <w:t>ระบบเชื่อมโยงแลกเปลี่ยนข้อมูล</w:t>
            </w:r>
            <w:r w:rsidRPr="00436795">
              <w:rPr>
                <w:rFonts w:ascii="TH SarabunPSK" w:hAnsi="TH SarabunPSK" w:cs="TH SarabunPSK" w:hint="cs"/>
                <w:color w:val="FF0000"/>
                <w:spacing w:val="-6"/>
                <w:sz w:val="32"/>
                <w:szCs w:val="32"/>
                <w:cs/>
              </w:rPr>
              <w:t xml:space="preserve"> หรือ </w:t>
            </w:r>
            <w:r w:rsidRPr="00436795">
              <w:rPr>
                <w:rFonts w:ascii="TH SarabunPSK" w:hAnsi="TH SarabunPSK" w:cs="TH SarabunPSK"/>
                <w:color w:val="FF0000"/>
                <w:spacing w:val="-6"/>
                <w:sz w:val="32"/>
                <w:szCs w:val="32"/>
              </w:rPr>
              <w:t xml:space="preserve">API </w:t>
            </w:r>
            <w:r w:rsidRPr="00436795">
              <w:rPr>
                <w:rFonts w:ascii="TH SarabunPSK" w:hAnsi="TH SarabunPSK" w:cs="TH SarabunPSK"/>
                <w:color w:val="FF0000"/>
                <w:spacing w:val="-6"/>
                <w:sz w:val="32"/>
                <w:szCs w:val="32"/>
                <w:shd w:val="clear" w:color="auto" w:fill="FFFFFF"/>
              </w:rPr>
              <w:t>(Application Programming Interface)</w:t>
            </w:r>
            <w:r w:rsidRPr="00436795">
              <w:rPr>
                <w:rFonts w:ascii="TH SarabunPSK" w:hAnsi="TH SarabunPSK" w:cs="TH SarabunPSK"/>
                <w:color w:val="FF0000"/>
                <w:sz w:val="32"/>
                <w:szCs w:val="32"/>
                <w:cs/>
              </w:rPr>
              <w:t xml:space="preserve"> </w:t>
            </w:r>
            <w:r w:rsidRPr="00436795">
              <w:rPr>
                <w:rFonts w:ascii="TH SarabunPSK" w:hAnsi="TH SarabunPSK" w:cs="TH SarabunPSK" w:hint="cs"/>
                <w:color w:val="FF0000"/>
                <w:sz w:val="32"/>
                <w:szCs w:val="32"/>
                <w:cs/>
              </w:rPr>
              <w:t>เพื่อใช้เป็นช่องทางในการรับเข้า-ส่งออกข้อมูลการแพทย์และสุขภาพจากระบบสารสนเทศโรงพยาบาล (</w:t>
            </w:r>
            <w:r w:rsidRPr="00436795">
              <w:rPr>
                <w:rFonts w:ascii="TH SarabunPSK" w:hAnsi="TH SarabunPSK" w:cs="TH SarabunPSK"/>
                <w:color w:val="FF0000"/>
                <w:sz w:val="32"/>
                <w:szCs w:val="32"/>
              </w:rPr>
              <w:t xml:space="preserve">HIS : Hospital Information System) </w:t>
            </w:r>
            <w:r w:rsidRPr="00436795">
              <w:rPr>
                <w:rFonts w:ascii="TH SarabunPSK" w:hAnsi="TH SarabunPSK" w:cs="TH SarabunPSK"/>
                <w:color w:val="FF0000"/>
                <w:sz w:val="32"/>
                <w:szCs w:val="32"/>
                <w:cs/>
              </w:rPr>
              <w:t xml:space="preserve">เช่น </w:t>
            </w:r>
            <w:r w:rsidRPr="00436795">
              <w:rPr>
                <w:rFonts w:ascii="TH SarabunPSK" w:hAnsi="TH SarabunPSK" w:cs="TH SarabunPSK"/>
                <w:color w:val="FF0000"/>
                <w:sz w:val="32"/>
                <w:szCs w:val="32"/>
              </w:rPr>
              <w:t>HIS Gateway</w:t>
            </w:r>
          </w:p>
          <w:p w:rsidR="00791838" w:rsidRPr="005C5369" w:rsidRDefault="00791838" w:rsidP="00791838">
            <w:pPr>
              <w:pStyle w:val="ListParagraph"/>
              <w:ind w:left="0" w:right="318"/>
              <w:jc w:val="thaiDistribute"/>
              <w:rPr>
                <w:rFonts w:ascii="TH SarabunPSK" w:hAnsi="TH SarabunPSK" w:cs="TH SarabunPSK"/>
                <w:i/>
                <w:iCs/>
                <w:sz w:val="32"/>
                <w:szCs w:val="32"/>
                <w:cs/>
              </w:rPr>
            </w:pPr>
            <w:r w:rsidRPr="005C5369">
              <w:rPr>
                <w:rFonts w:ascii="TH SarabunPSK" w:hAnsi="TH SarabunPSK" w:cs="TH SarabunPSK"/>
                <w:i/>
                <w:iCs/>
                <w:sz w:val="32"/>
                <w:szCs w:val="32"/>
                <w:cs/>
              </w:rPr>
              <w:t xml:space="preserve">โรงพยาบาลต้องแสดงการใช้ </w:t>
            </w:r>
            <w:r w:rsidRPr="005C5369">
              <w:rPr>
                <w:rFonts w:ascii="TH SarabunPSK" w:hAnsi="TH SarabunPSK" w:cs="TH SarabunPSK"/>
                <w:i/>
                <w:iCs/>
                <w:sz w:val="32"/>
                <w:szCs w:val="32"/>
              </w:rPr>
              <w:t>Smart</w:t>
            </w:r>
            <w:r w:rsidRPr="005C5369">
              <w:rPr>
                <w:rFonts w:ascii="TH SarabunPSK" w:hAnsi="TH SarabunPSK" w:cs="TH SarabunPSK"/>
                <w:i/>
                <w:iCs/>
                <w:sz w:val="32"/>
                <w:szCs w:val="32"/>
                <w:cs/>
              </w:rPr>
              <w:t xml:space="preserve"> </w:t>
            </w:r>
            <w:r w:rsidRPr="005C5369">
              <w:rPr>
                <w:rFonts w:ascii="TH SarabunPSK" w:hAnsi="TH SarabunPSK" w:cs="TH SarabunPSK"/>
                <w:i/>
                <w:iCs/>
                <w:sz w:val="32"/>
                <w:szCs w:val="32"/>
              </w:rPr>
              <w:t>Tools</w:t>
            </w:r>
            <w:r w:rsidRPr="005C5369">
              <w:rPr>
                <w:rFonts w:ascii="TH SarabunPSK" w:hAnsi="TH SarabunPSK" w:cs="TH SarabunPSK"/>
                <w:b/>
                <w:bCs/>
                <w:i/>
                <w:iCs/>
                <w:sz w:val="32"/>
                <w:szCs w:val="32"/>
                <w:cs/>
              </w:rPr>
              <w:t xml:space="preserve"> </w:t>
            </w:r>
            <w:r w:rsidRPr="005C5369">
              <w:rPr>
                <w:rFonts w:ascii="TH SarabunPSK" w:hAnsi="TH SarabunPSK" w:cs="TH SarabunPSK"/>
                <w:i/>
                <w:iCs/>
                <w:sz w:val="32"/>
                <w:szCs w:val="32"/>
                <w:cs/>
              </w:rPr>
              <w:t xml:space="preserve">ทั้ง </w:t>
            </w:r>
            <w:r w:rsidRPr="005C5369">
              <w:rPr>
                <w:rFonts w:ascii="TH SarabunPSK" w:hAnsi="TH SarabunPSK" w:cs="TH SarabunPSK"/>
                <w:i/>
                <w:iCs/>
                <w:sz w:val="32"/>
                <w:szCs w:val="32"/>
              </w:rPr>
              <w:t>2</w:t>
            </w:r>
            <w:r w:rsidRPr="005C5369">
              <w:rPr>
                <w:rFonts w:ascii="TH SarabunPSK" w:hAnsi="TH SarabunPSK" w:cs="TH SarabunPSK"/>
                <w:i/>
                <w:iCs/>
                <w:sz w:val="32"/>
                <w:szCs w:val="32"/>
                <w:cs/>
              </w:rPr>
              <w:t xml:space="preserve"> ระบบจึงจะผ่านเกณฑ์ระดับ </w:t>
            </w:r>
            <w:r w:rsidRPr="005C5369">
              <w:rPr>
                <w:rFonts w:ascii="TH SarabunPSK" w:hAnsi="TH SarabunPSK" w:cs="TH SarabunPSK"/>
                <w:i/>
                <w:iCs/>
                <w:sz w:val="32"/>
                <w:szCs w:val="32"/>
              </w:rPr>
              <w:t>1</w:t>
            </w:r>
          </w:p>
          <w:p w:rsidR="00791838" w:rsidRPr="005C5369" w:rsidRDefault="00791838" w:rsidP="00791838">
            <w:pPr>
              <w:spacing w:after="0"/>
              <w:ind w:right="318"/>
              <w:jc w:val="thaiDistribute"/>
              <w:rPr>
                <w:rFonts w:ascii="TH SarabunPSK" w:hAnsi="TH SarabunPSK" w:cs="TH SarabunPSK"/>
                <w:sz w:val="32"/>
                <w:szCs w:val="32"/>
                <w:shd w:val="clear" w:color="auto" w:fill="FFFFFF"/>
                <w:cs/>
              </w:rPr>
            </w:pPr>
            <w:r w:rsidRPr="005C5369">
              <w:rPr>
                <w:rFonts w:ascii="TH SarabunPSK" w:hAnsi="TH SarabunPSK" w:cs="TH SarabunPSK"/>
                <w:b/>
                <w:bCs/>
                <w:sz w:val="32"/>
                <w:szCs w:val="32"/>
                <w:u w:val="single"/>
                <w:cs/>
              </w:rPr>
              <w:t xml:space="preserve">ระดับ </w:t>
            </w:r>
            <w:r w:rsidRPr="005C5369">
              <w:rPr>
                <w:rFonts w:ascii="TH SarabunPSK" w:hAnsi="TH SarabunPSK" w:cs="TH SarabunPSK"/>
                <w:b/>
                <w:bCs/>
                <w:sz w:val="32"/>
                <w:szCs w:val="32"/>
                <w:u w:val="single"/>
              </w:rPr>
              <w:t>2</w:t>
            </w:r>
            <w:r w:rsidRPr="005C5369">
              <w:rPr>
                <w:rFonts w:ascii="TH SarabunPSK" w:hAnsi="TH SarabunPSK" w:cs="TH SarabunPSK"/>
                <w:b/>
                <w:bCs/>
                <w:sz w:val="32"/>
                <w:szCs w:val="32"/>
                <w:cs/>
              </w:rPr>
              <w:t xml:space="preserve">. </w:t>
            </w:r>
            <w:r w:rsidRPr="005C5369">
              <w:rPr>
                <w:rFonts w:ascii="TH SarabunPSK" w:hAnsi="TH SarabunPSK" w:cs="TH SarabunPSK"/>
                <w:sz w:val="32"/>
                <w:szCs w:val="32"/>
              </w:rPr>
              <w:t>Smart Service</w:t>
            </w:r>
            <w:r w:rsidRPr="005C5369">
              <w:rPr>
                <w:rFonts w:ascii="TH SarabunPSK" w:hAnsi="TH SarabunPSK" w:cs="TH SarabunPSK"/>
                <w:sz w:val="32"/>
                <w:szCs w:val="32"/>
                <w:cs/>
              </w:rPr>
              <w:t xml:space="preserve"> :</w:t>
            </w:r>
            <w:r w:rsidRPr="005C5369">
              <w:rPr>
                <w:rFonts w:ascii="TH SarabunPSK" w:hAnsi="TH SarabunPSK" w:cs="TH SarabunPSK"/>
                <w:b/>
                <w:bCs/>
                <w:sz w:val="32"/>
                <w:szCs w:val="32"/>
                <w:cs/>
              </w:rPr>
              <w:t xml:space="preserve"> </w:t>
            </w:r>
            <w:r w:rsidRPr="005C5369">
              <w:rPr>
                <w:rFonts w:ascii="TH SarabunPSK" w:hAnsi="TH SarabunPSK" w:cs="TH SarabunPSK"/>
                <w:sz w:val="32"/>
                <w:szCs w:val="32"/>
                <w:cs/>
              </w:rPr>
              <w:t xml:space="preserve">หมายถึง โรงพยาบาลมีการนำแนวทางการทำงานอื่นๆ </w:t>
            </w:r>
            <w:r w:rsidRPr="005C5369">
              <w:rPr>
                <w:rFonts w:ascii="TH SarabunPSK" w:hAnsi="TH SarabunPSK" w:cs="TH SarabunPSK"/>
                <w:sz w:val="32"/>
                <w:szCs w:val="32"/>
                <w:shd w:val="clear" w:color="auto" w:fill="FFFFFF"/>
                <w:cs/>
              </w:rPr>
              <w:t>มาใช้</w:t>
            </w:r>
            <w:r w:rsidRPr="005C5369">
              <w:rPr>
                <w:rFonts w:ascii="TH SarabunPSK" w:hAnsi="TH SarabunPSK" w:cs="TH SarabunPSK"/>
                <w:sz w:val="32"/>
                <w:szCs w:val="32"/>
                <w:cs/>
              </w:rPr>
              <w:t xml:space="preserve">เพิ่มประสิทธิภาพการทำงานในองค์กร และมีการจัดทำ </w:t>
            </w:r>
            <w:r w:rsidRPr="005C5369">
              <w:rPr>
                <w:rFonts w:ascii="TH SarabunPSK" w:hAnsi="TH SarabunPSK" w:cs="TH SarabunPSK"/>
                <w:sz w:val="32"/>
                <w:szCs w:val="32"/>
              </w:rPr>
              <w:t xml:space="preserve">Service Process Management </w:t>
            </w:r>
            <w:r w:rsidRPr="005C5369">
              <w:rPr>
                <w:rFonts w:ascii="TH SarabunPSK" w:hAnsi="TH SarabunPSK" w:cs="TH SarabunPSK"/>
                <w:sz w:val="32"/>
                <w:szCs w:val="32"/>
                <w:cs/>
              </w:rPr>
              <w:t xml:space="preserve">(เช่น </w:t>
            </w:r>
            <w:r w:rsidRPr="005C5369">
              <w:rPr>
                <w:rFonts w:ascii="TH SarabunPSK" w:hAnsi="TH SarabunPSK" w:cs="TH SarabunPSK"/>
                <w:sz w:val="32"/>
                <w:szCs w:val="32"/>
              </w:rPr>
              <w:t>Lean Process</w:t>
            </w:r>
            <w:r w:rsidRPr="005C5369">
              <w:rPr>
                <w:rFonts w:ascii="TH SarabunPSK" w:hAnsi="TH SarabunPSK" w:cs="TH SarabunPSK"/>
                <w:sz w:val="32"/>
                <w:szCs w:val="32"/>
                <w:cs/>
              </w:rPr>
              <w:t>,</w:t>
            </w:r>
            <w:r w:rsidRPr="005C5369">
              <w:rPr>
                <w:rFonts w:ascii="TH SarabunPSK" w:hAnsi="TH SarabunPSK" w:cs="TH SarabunPSK"/>
                <w:sz w:val="32"/>
                <w:szCs w:val="32"/>
              </w:rPr>
              <w:t xml:space="preserve"> Paperless, Less Paper</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 Electronic Medical Record </w:t>
            </w:r>
            <w:r w:rsidRPr="005C5369">
              <w:rPr>
                <w:rFonts w:ascii="TH SarabunPSK" w:hAnsi="TH SarabunPSK" w:cs="TH SarabunPSK"/>
                <w:color w:val="000000"/>
                <w:sz w:val="32"/>
                <w:szCs w:val="32"/>
                <w:cs/>
              </w:rPr>
              <w:t xml:space="preserve">: </w:t>
            </w:r>
            <w:r w:rsidRPr="005C5369">
              <w:rPr>
                <w:rFonts w:ascii="TH SarabunPSK" w:hAnsi="TH SarabunPSK" w:cs="TH SarabunPSK"/>
                <w:color w:val="000000"/>
                <w:sz w:val="32"/>
                <w:szCs w:val="32"/>
              </w:rPr>
              <w:t>EMR</w:t>
            </w:r>
            <w:r w:rsidRPr="005C5369">
              <w:rPr>
                <w:rFonts w:ascii="TH SarabunPSK" w:hAnsi="TH SarabunPSK" w:cs="TH SarabunPSK"/>
                <w:sz w:val="32"/>
                <w:szCs w:val="32"/>
                <w:cs/>
              </w:rPr>
              <w:t xml:space="preserve">) </w:t>
            </w:r>
            <w:r w:rsidRPr="005C5369">
              <w:rPr>
                <w:rFonts w:ascii="TH SarabunPSK" w:hAnsi="TH SarabunPSK" w:cs="TH SarabunPSK"/>
                <w:sz w:val="32"/>
                <w:szCs w:val="32"/>
                <w:shd w:val="clear" w:color="auto" w:fill="FFFFFF"/>
                <w:cs/>
              </w:rPr>
              <w:t>โดยนำมาประยุกต์ใช้ในแผนกต่างๆ ภายในโรงพยาบาล</w:t>
            </w:r>
            <w:r w:rsidRPr="005C5369">
              <w:rPr>
                <w:rFonts w:ascii="TH SarabunPSK" w:hAnsi="TH SarabunPSK" w:cs="TH SarabunPSK"/>
                <w:sz w:val="32"/>
                <w:szCs w:val="32"/>
                <w:shd w:val="clear" w:color="auto" w:fill="FFFFFF"/>
              </w:rPr>
              <w:t xml:space="preserve"> </w:t>
            </w:r>
            <w:r w:rsidRPr="005C5369">
              <w:rPr>
                <w:rFonts w:ascii="TH SarabunPSK" w:hAnsi="TH SarabunPSK" w:cs="TH SarabunPSK"/>
                <w:sz w:val="32"/>
                <w:szCs w:val="32"/>
                <w:shd w:val="clear" w:color="auto" w:fill="FFFFFF"/>
                <w:cs/>
              </w:rPr>
              <w:t>เช่น</w:t>
            </w:r>
          </w:p>
          <w:p w:rsidR="00791838" w:rsidRPr="00CC7917" w:rsidRDefault="00791838" w:rsidP="00791838">
            <w:pPr>
              <w:pStyle w:val="ListParagraph"/>
              <w:numPr>
                <w:ilvl w:val="0"/>
                <w:numId w:val="5"/>
              </w:numPr>
              <w:ind w:right="318"/>
              <w:jc w:val="thaiDistribute"/>
              <w:rPr>
                <w:rFonts w:ascii="TH SarabunPSK" w:hAnsi="TH SarabunPSK" w:cs="TH SarabunPSK"/>
                <w:color w:val="0070C0"/>
                <w:sz w:val="32"/>
                <w:szCs w:val="32"/>
              </w:rPr>
            </w:pPr>
            <w:r w:rsidRPr="00CC7917">
              <w:rPr>
                <w:rFonts w:ascii="TH SarabunPSK" w:hAnsi="TH SarabunPSK" w:cs="TH SarabunPSK"/>
                <w:strike/>
                <w:color w:val="0070C0"/>
                <w:sz w:val="32"/>
                <w:szCs w:val="32"/>
                <w:shd w:val="clear" w:color="auto" w:fill="FFFFFF"/>
                <w:cs/>
              </w:rPr>
              <w:t>การใช้ใบสั่งยาในรูปแบบอิเล็กทรอนิกส์</w:t>
            </w:r>
          </w:p>
          <w:p w:rsidR="00CC7917" w:rsidRPr="00CC7917" w:rsidRDefault="00CC7917" w:rsidP="00791838">
            <w:pPr>
              <w:pStyle w:val="ListParagraph"/>
              <w:numPr>
                <w:ilvl w:val="0"/>
                <w:numId w:val="5"/>
              </w:numPr>
              <w:ind w:right="318"/>
              <w:jc w:val="thaiDistribute"/>
              <w:rPr>
                <w:rFonts w:ascii="TH SarabunPSK" w:hAnsi="TH SarabunPSK" w:cs="TH SarabunPSK"/>
                <w:color w:val="0070C0"/>
                <w:sz w:val="32"/>
                <w:szCs w:val="32"/>
              </w:rPr>
            </w:pPr>
            <w:r w:rsidRPr="00436795">
              <w:rPr>
                <w:rFonts w:ascii="TH SarabunPSK" w:hAnsi="TH SarabunPSK" w:cs="TH SarabunPSK"/>
                <w:color w:val="FF0000"/>
                <w:sz w:val="32"/>
                <w:szCs w:val="32"/>
                <w:shd w:val="clear" w:color="auto" w:fill="FFFFFF"/>
                <w:cs/>
              </w:rPr>
              <w:t>การใช้ใบสั่งยาในรูปแบบอิเล็กทรอนิกส์</w:t>
            </w:r>
            <w:r w:rsidRPr="00436795">
              <w:rPr>
                <w:rFonts w:ascii="TH SarabunPSK" w:hAnsi="TH SarabunPSK" w:cs="TH SarabunPSK"/>
                <w:color w:val="FF0000"/>
                <w:sz w:val="32"/>
                <w:szCs w:val="32"/>
              </w:rPr>
              <w:t xml:space="preserve"> </w:t>
            </w:r>
            <w:r w:rsidRPr="00436795">
              <w:rPr>
                <w:rFonts w:ascii="TH SarabunPSK" w:hAnsi="TH SarabunPSK" w:cs="TH SarabunPSK" w:hint="cs"/>
                <w:color w:val="FF0000"/>
                <w:sz w:val="32"/>
                <w:szCs w:val="32"/>
                <w:cs/>
              </w:rPr>
              <w:t>(</w:t>
            </w:r>
            <w:r w:rsidRPr="00436795">
              <w:rPr>
                <w:rFonts w:ascii="TH SarabunPSK" w:hAnsi="TH SarabunPSK" w:cs="TH SarabunPSK"/>
                <w:color w:val="FF0000"/>
                <w:sz w:val="32"/>
                <w:szCs w:val="32"/>
                <w:cs/>
              </w:rPr>
              <w:t xml:space="preserve">แพทย์ที่ออกตรวจ </w:t>
            </w:r>
            <w:r w:rsidRPr="00436795">
              <w:rPr>
                <w:rFonts w:ascii="TH SarabunPSK" w:hAnsi="TH SarabunPSK" w:cs="TH SarabunPSK"/>
                <w:color w:val="FF0000"/>
                <w:sz w:val="32"/>
                <w:szCs w:val="32"/>
              </w:rPr>
              <w:t xml:space="preserve">OPD </w:t>
            </w:r>
            <w:r w:rsidRPr="00436795">
              <w:rPr>
                <w:rFonts w:ascii="TH SarabunPSK" w:hAnsi="TH SarabunPSK" w:cs="TH SarabunPSK" w:hint="cs"/>
                <w:color w:val="FF0000"/>
                <w:sz w:val="32"/>
                <w:szCs w:val="32"/>
                <w:cs/>
              </w:rPr>
              <w:t>ทำการ</w:t>
            </w:r>
            <w:r w:rsidRPr="00436795">
              <w:rPr>
                <w:rFonts w:ascii="TH SarabunPSK" w:hAnsi="TH SarabunPSK" w:cs="TH SarabunPSK"/>
                <w:color w:val="FF0000"/>
                <w:sz w:val="32"/>
                <w:szCs w:val="32"/>
                <w:cs/>
              </w:rPr>
              <w:t>บันทึกสั่ง</w:t>
            </w:r>
            <w:r w:rsidRPr="00436795">
              <w:rPr>
                <w:rFonts w:ascii="TH SarabunPSK" w:hAnsi="TH SarabunPSK" w:cs="TH SarabunPSK" w:hint="cs"/>
                <w:color w:val="FF0000"/>
                <w:sz w:val="32"/>
                <w:szCs w:val="32"/>
                <w:cs/>
              </w:rPr>
              <w:t>จ่าย</w:t>
            </w:r>
            <w:r w:rsidRPr="00436795">
              <w:rPr>
                <w:rFonts w:ascii="TH SarabunPSK" w:hAnsi="TH SarabunPSK" w:cs="TH SarabunPSK"/>
                <w:color w:val="FF0000"/>
                <w:sz w:val="32"/>
                <w:szCs w:val="32"/>
                <w:cs/>
              </w:rPr>
              <w:t>ยาลง</w:t>
            </w:r>
            <w:r w:rsidRPr="00436795">
              <w:rPr>
                <w:rFonts w:ascii="TH SarabunPSK" w:hAnsi="TH SarabunPSK" w:cs="TH SarabunPSK" w:hint="cs"/>
                <w:color w:val="FF0000"/>
                <w:sz w:val="32"/>
                <w:szCs w:val="32"/>
                <w:cs/>
              </w:rPr>
              <w:t>ใน</w:t>
            </w:r>
            <w:r w:rsidRPr="00436795">
              <w:rPr>
                <w:rFonts w:ascii="TH SarabunPSK" w:hAnsi="TH SarabunPSK" w:cs="TH SarabunPSK"/>
                <w:color w:val="FF0000"/>
                <w:sz w:val="32"/>
                <w:szCs w:val="32"/>
                <w:cs/>
              </w:rPr>
              <w:t xml:space="preserve">ระบบ </w:t>
            </w:r>
            <w:r w:rsidRPr="00436795">
              <w:rPr>
                <w:rFonts w:ascii="TH SarabunPSK" w:hAnsi="TH SarabunPSK" w:cs="TH SarabunPSK"/>
                <w:color w:val="FF0000"/>
                <w:sz w:val="32"/>
                <w:szCs w:val="32"/>
              </w:rPr>
              <w:t xml:space="preserve">HIS </w:t>
            </w:r>
            <w:r w:rsidRPr="00436795">
              <w:rPr>
                <w:rFonts w:ascii="TH SarabunPSK" w:hAnsi="TH SarabunPSK" w:cs="TH SarabunPSK"/>
                <w:color w:val="FF0000"/>
                <w:sz w:val="32"/>
                <w:szCs w:val="32"/>
                <w:cs/>
              </w:rPr>
              <w:t>ด้วยตนเอง</w:t>
            </w:r>
            <w:r w:rsidRPr="00436795">
              <w:rPr>
                <w:rFonts w:ascii="TH SarabunPSK" w:hAnsi="TH SarabunPSK" w:cs="TH SarabunPSK" w:hint="cs"/>
                <w:color w:val="FF0000"/>
                <w:sz w:val="32"/>
                <w:szCs w:val="32"/>
                <w:cs/>
              </w:rPr>
              <w:t xml:space="preserve"> อนุโลมให้</w:t>
            </w:r>
            <w:r w:rsidRPr="00436795">
              <w:rPr>
                <w:rFonts w:ascii="TH SarabunPSK" w:hAnsi="TH SarabunPSK" w:cs="TH SarabunPSK"/>
                <w:color w:val="FF0000"/>
                <w:sz w:val="32"/>
                <w:szCs w:val="32"/>
                <w:cs/>
              </w:rPr>
              <w:t>เจ้าหน้าที่</w:t>
            </w:r>
            <w:r w:rsidRPr="00436795">
              <w:rPr>
                <w:rFonts w:ascii="TH SarabunPSK" w:hAnsi="TH SarabunPSK" w:cs="TH SarabunPSK" w:hint="cs"/>
                <w:color w:val="FF0000"/>
                <w:sz w:val="32"/>
                <w:szCs w:val="32"/>
                <w:cs/>
              </w:rPr>
              <w:t xml:space="preserve"> </w:t>
            </w:r>
            <w:r w:rsidRPr="00436795">
              <w:rPr>
                <w:rFonts w:ascii="TH SarabunPSK" w:hAnsi="TH SarabunPSK" w:cs="TH SarabunPSK"/>
                <w:color w:val="FF0000"/>
                <w:sz w:val="32"/>
                <w:szCs w:val="32"/>
              </w:rPr>
              <w:t xml:space="preserve">OPD </w:t>
            </w:r>
            <w:r w:rsidRPr="00436795">
              <w:rPr>
                <w:rFonts w:ascii="TH SarabunPSK" w:hAnsi="TH SarabunPSK" w:cs="TH SarabunPSK"/>
                <w:color w:val="FF0000"/>
                <w:sz w:val="32"/>
                <w:szCs w:val="32"/>
                <w:cs/>
              </w:rPr>
              <w:t>ช่วยบันทึกได้)</w:t>
            </w:r>
          </w:p>
          <w:p w:rsidR="00791838" w:rsidRPr="005C5369" w:rsidRDefault="00791838" w:rsidP="00791838">
            <w:pPr>
              <w:pStyle w:val="ListParagraph"/>
              <w:numPr>
                <w:ilvl w:val="0"/>
                <w:numId w:val="5"/>
              </w:numPr>
              <w:ind w:right="318"/>
              <w:jc w:val="thaiDistribute"/>
              <w:rPr>
                <w:rFonts w:ascii="TH SarabunPSK" w:hAnsi="TH SarabunPSK" w:cs="TH SarabunPSK"/>
                <w:sz w:val="32"/>
                <w:szCs w:val="32"/>
              </w:rPr>
            </w:pPr>
            <w:r w:rsidRPr="005C5369">
              <w:rPr>
                <w:rFonts w:ascii="TH SarabunPSK" w:hAnsi="TH SarabunPSK" w:cs="TH SarabunPSK"/>
                <w:sz w:val="32"/>
                <w:szCs w:val="32"/>
                <w:shd w:val="clear" w:color="auto" w:fill="FFFFFF"/>
                <w:cs/>
              </w:rPr>
              <w:t xml:space="preserve">การจัดเก็บข้อมูลเวชระเบียนผู้ป่วยด้วยรูปแบบอิเล็กทรอนิกส์ แทนการใช้ </w:t>
            </w:r>
            <w:r w:rsidRPr="005C5369">
              <w:rPr>
                <w:rFonts w:ascii="TH SarabunPSK" w:hAnsi="TH SarabunPSK" w:cs="TH SarabunPSK"/>
                <w:sz w:val="32"/>
                <w:szCs w:val="32"/>
                <w:shd w:val="clear" w:color="auto" w:fill="FFFFFF"/>
              </w:rPr>
              <w:t>OPD Card</w:t>
            </w:r>
            <w:r w:rsidRPr="005C5369">
              <w:rPr>
                <w:rFonts w:ascii="TH SarabunPSK" w:hAnsi="TH SarabunPSK" w:cs="TH SarabunPSK"/>
                <w:sz w:val="32"/>
                <w:szCs w:val="32"/>
              </w:rPr>
              <w:t xml:space="preserve"> </w:t>
            </w:r>
            <w:r w:rsidRPr="005C5369">
              <w:rPr>
                <w:rFonts w:ascii="TH SarabunPSK" w:hAnsi="TH SarabunPSK" w:cs="TH SarabunPSK"/>
                <w:sz w:val="32"/>
                <w:szCs w:val="32"/>
                <w:cs/>
              </w:rPr>
              <w:t>แบบกระดาษ</w:t>
            </w:r>
          </w:p>
          <w:p w:rsidR="00791838" w:rsidRDefault="00791838" w:rsidP="00791838">
            <w:pPr>
              <w:pStyle w:val="ListParagraph"/>
              <w:ind w:left="0" w:right="318"/>
              <w:jc w:val="thaiDistribute"/>
              <w:rPr>
                <w:rFonts w:ascii="TH SarabunPSK" w:hAnsi="TH SarabunPSK" w:cs="TH SarabunPSK"/>
                <w:i/>
                <w:iCs/>
                <w:strike/>
                <w:color w:val="0070C0"/>
                <w:sz w:val="32"/>
                <w:szCs w:val="32"/>
              </w:rPr>
            </w:pPr>
            <w:r w:rsidRPr="00CC7917">
              <w:rPr>
                <w:rFonts w:ascii="TH SarabunPSK" w:hAnsi="TH SarabunPSK" w:cs="TH SarabunPSK"/>
                <w:i/>
                <w:iCs/>
                <w:strike/>
                <w:color w:val="0070C0"/>
                <w:sz w:val="32"/>
                <w:szCs w:val="32"/>
                <w:cs/>
              </w:rPr>
              <w:t xml:space="preserve">โรงพยาบาลต้องผ่านเกณฑ์ระดับ </w:t>
            </w:r>
            <w:r w:rsidRPr="00CC7917">
              <w:rPr>
                <w:rFonts w:ascii="TH SarabunPSK" w:hAnsi="TH SarabunPSK" w:cs="TH SarabunPSK"/>
                <w:i/>
                <w:iCs/>
                <w:strike/>
                <w:color w:val="0070C0"/>
                <w:sz w:val="32"/>
                <w:szCs w:val="32"/>
              </w:rPr>
              <w:t>1</w:t>
            </w:r>
            <w:r w:rsidRPr="00CC7917">
              <w:rPr>
                <w:rFonts w:ascii="TH SarabunPSK" w:hAnsi="TH SarabunPSK" w:cs="TH SarabunPSK"/>
                <w:i/>
                <w:iCs/>
                <w:strike/>
                <w:color w:val="0070C0"/>
                <w:sz w:val="32"/>
                <w:szCs w:val="32"/>
                <w:cs/>
              </w:rPr>
              <w:t xml:space="preserve"> และต้องมี </w:t>
            </w:r>
            <w:r w:rsidRPr="00CC7917">
              <w:rPr>
                <w:rFonts w:ascii="TH SarabunPSK" w:hAnsi="TH SarabunPSK" w:cs="TH SarabunPSK"/>
                <w:i/>
                <w:iCs/>
                <w:strike/>
                <w:color w:val="0070C0"/>
                <w:sz w:val="32"/>
                <w:szCs w:val="32"/>
              </w:rPr>
              <w:t>Smart Service</w:t>
            </w:r>
            <w:r w:rsidRPr="00CC7917">
              <w:rPr>
                <w:rFonts w:ascii="TH SarabunPSK" w:hAnsi="TH SarabunPSK" w:cs="TH SarabunPSK"/>
                <w:strike/>
                <w:color w:val="0070C0"/>
                <w:sz w:val="32"/>
                <w:szCs w:val="32"/>
                <w:cs/>
              </w:rPr>
              <w:t xml:space="preserve"> </w:t>
            </w:r>
            <w:r w:rsidRPr="00CC7917">
              <w:rPr>
                <w:rFonts w:ascii="TH SarabunPSK" w:hAnsi="TH SarabunPSK" w:cs="TH SarabunPSK"/>
                <w:i/>
                <w:iCs/>
                <w:strike/>
                <w:color w:val="0070C0"/>
                <w:sz w:val="32"/>
                <w:szCs w:val="32"/>
                <w:cs/>
              </w:rPr>
              <w:t>เรื่อง</w:t>
            </w:r>
            <w:r w:rsidRPr="00CC7917">
              <w:rPr>
                <w:rFonts w:ascii="TH SarabunPSK" w:hAnsi="TH SarabunPSK" w:cs="TH SarabunPSK"/>
                <w:strike/>
                <w:color w:val="0070C0"/>
                <w:sz w:val="32"/>
                <w:szCs w:val="32"/>
                <w:shd w:val="clear" w:color="auto" w:fill="FFFFFF"/>
                <w:cs/>
              </w:rPr>
              <w:t xml:space="preserve"> </w:t>
            </w:r>
            <w:r w:rsidRPr="00CC7917">
              <w:rPr>
                <w:rFonts w:ascii="TH SarabunPSK" w:hAnsi="TH SarabunPSK" w:cs="TH SarabunPSK"/>
                <w:i/>
                <w:iCs/>
                <w:strike/>
                <w:color w:val="0070C0"/>
                <w:sz w:val="32"/>
                <w:szCs w:val="32"/>
                <w:shd w:val="clear" w:color="auto" w:fill="FFFFFF"/>
                <w:cs/>
              </w:rPr>
              <w:t>การใช้ใบสั่งยาในรูปแบบอิเล็กทรอนิกส์</w:t>
            </w:r>
            <w:r w:rsidRPr="00CC7917">
              <w:rPr>
                <w:rFonts w:ascii="TH SarabunPSK" w:hAnsi="TH SarabunPSK" w:cs="TH SarabunPSK"/>
                <w:strike/>
                <w:color w:val="0070C0"/>
                <w:sz w:val="32"/>
                <w:szCs w:val="32"/>
              </w:rPr>
              <w:t xml:space="preserve"> </w:t>
            </w:r>
            <w:r w:rsidRPr="00CC7917">
              <w:rPr>
                <w:rFonts w:ascii="TH SarabunPSK" w:hAnsi="TH SarabunPSK" w:cs="TH SarabunPSK"/>
                <w:i/>
                <w:iCs/>
                <w:strike/>
                <w:color w:val="0070C0"/>
                <w:sz w:val="32"/>
                <w:szCs w:val="32"/>
                <w:cs/>
              </w:rPr>
              <w:t xml:space="preserve">จึงจะผ่านเกณฑ์ระดับ </w:t>
            </w:r>
            <w:r w:rsidRPr="00CC7917">
              <w:rPr>
                <w:rFonts w:ascii="TH SarabunPSK" w:hAnsi="TH SarabunPSK" w:cs="TH SarabunPSK"/>
                <w:i/>
                <w:iCs/>
                <w:strike/>
                <w:color w:val="0070C0"/>
                <w:sz w:val="32"/>
                <w:szCs w:val="32"/>
              </w:rPr>
              <w:t>2</w:t>
            </w:r>
            <w:r w:rsidRPr="00CC7917">
              <w:rPr>
                <w:rFonts w:ascii="TH SarabunPSK" w:hAnsi="TH SarabunPSK" w:cs="TH SarabunPSK"/>
                <w:i/>
                <w:iCs/>
                <w:strike/>
                <w:color w:val="0070C0"/>
                <w:sz w:val="32"/>
                <w:szCs w:val="32"/>
                <w:cs/>
              </w:rPr>
              <w:t xml:space="preserve"> </w:t>
            </w:r>
          </w:p>
          <w:p w:rsidR="00CC7917" w:rsidRPr="00436795" w:rsidRDefault="00CC7917" w:rsidP="00CC7917">
            <w:pPr>
              <w:pStyle w:val="ListParagraph"/>
              <w:ind w:left="0" w:right="318"/>
              <w:jc w:val="center"/>
              <w:rPr>
                <w:rFonts w:ascii="TH SarabunPSK" w:hAnsi="TH SarabunPSK" w:cs="TH SarabunPSK"/>
                <w:i/>
                <w:iCs/>
                <w:color w:val="FF0000"/>
                <w:sz w:val="32"/>
                <w:szCs w:val="32"/>
              </w:rPr>
            </w:pPr>
            <w:r w:rsidRPr="00436795">
              <w:rPr>
                <w:rFonts w:ascii="TH SarabunPSK" w:hAnsi="TH SarabunPSK" w:cs="TH SarabunPSK"/>
                <w:i/>
                <w:iCs/>
                <w:color w:val="FF0000"/>
                <w:sz w:val="32"/>
                <w:szCs w:val="32"/>
              </w:rPr>
              <w:t>[</w:t>
            </w:r>
            <w:r w:rsidRPr="00436795">
              <w:rPr>
                <w:rFonts w:ascii="TH SarabunPSK" w:hAnsi="TH SarabunPSK" w:cs="TH SarabunPSK"/>
                <w:i/>
                <w:iCs/>
                <w:color w:val="FF0000"/>
                <w:sz w:val="32"/>
                <w:szCs w:val="32"/>
                <w:cs/>
              </w:rPr>
              <w:t xml:space="preserve">โรงพยาบาลต้องผ่านเกณฑ์ระดับ </w:t>
            </w:r>
            <w:r w:rsidRPr="00436795">
              <w:rPr>
                <w:rFonts w:ascii="TH SarabunPSK" w:hAnsi="TH SarabunPSK" w:cs="TH SarabunPSK"/>
                <w:i/>
                <w:iCs/>
                <w:color w:val="FF0000"/>
                <w:sz w:val="32"/>
                <w:szCs w:val="32"/>
              </w:rPr>
              <w:t>1</w:t>
            </w:r>
            <w:r w:rsidRPr="00436795">
              <w:rPr>
                <w:rFonts w:ascii="TH SarabunPSK" w:hAnsi="TH SarabunPSK" w:cs="TH SarabunPSK"/>
                <w:i/>
                <w:iCs/>
                <w:color w:val="FF0000"/>
                <w:sz w:val="32"/>
                <w:szCs w:val="32"/>
                <w:cs/>
              </w:rPr>
              <w:t xml:space="preserve"> และ</w:t>
            </w:r>
          </w:p>
          <w:p w:rsidR="00CC7917" w:rsidRPr="00CC7917" w:rsidRDefault="00CC7917" w:rsidP="00CC7917">
            <w:pPr>
              <w:pStyle w:val="ListParagraph"/>
              <w:ind w:left="0" w:right="318"/>
              <w:jc w:val="center"/>
              <w:rPr>
                <w:rFonts w:ascii="TH SarabunPSK" w:hAnsi="TH SarabunPSK" w:cs="TH SarabunPSK"/>
                <w:i/>
                <w:iCs/>
                <w:color w:val="FF0000"/>
                <w:sz w:val="32"/>
                <w:szCs w:val="32"/>
                <w:cs/>
              </w:rPr>
            </w:pPr>
            <w:r w:rsidRPr="00436795">
              <w:rPr>
                <w:rFonts w:ascii="TH SarabunPSK" w:hAnsi="TH SarabunPSK" w:cs="TH SarabunPSK"/>
                <w:i/>
                <w:iCs/>
                <w:color w:val="FF0000"/>
                <w:sz w:val="32"/>
                <w:szCs w:val="32"/>
                <w:cs/>
              </w:rPr>
              <w:t>ต้อง</w:t>
            </w:r>
            <w:r w:rsidRPr="00436795">
              <w:rPr>
                <w:rFonts w:ascii="TH SarabunPSK" w:hAnsi="TH SarabunPSK" w:cs="TH SarabunPSK" w:hint="cs"/>
                <w:i/>
                <w:iCs/>
                <w:color w:val="FF0000"/>
                <w:sz w:val="32"/>
                <w:szCs w:val="32"/>
                <w:shd w:val="clear" w:color="auto" w:fill="FFFFFF"/>
                <w:cs/>
              </w:rPr>
              <w:t>ดำเนิน</w:t>
            </w:r>
            <w:r w:rsidRPr="00436795">
              <w:rPr>
                <w:rFonts w:ascii="TH SarabunPSK" w:hAnsi="TH SarabunPSK" w:cs="TH SarabunPSK"/>
                <w:i/>
                <w:iCs/>
                <w:color w:val="FF0000"/>
                <w:sz w:val="32"/>
                <w:szCs w:val="32"/>
                <w:shd w:val="clear" w:color="auto" w:fill="FFFFFF"/>
                <w:cs/>
              </w:rPr>
              <w:t>การใช้ใบสั่งยาในรูปแบบอิเล็กทรอนิกส์</w:t>
            </w:r>
            <w:r w:rsidRPr="00436795">
              <w:rPr>
                <w:rFonts w:ascii="TH SarabunPSK" w:hAnsi="TH SarabunPSK" w:cs="TH SarabunPSK"/>
                <w:color w:val="FF0000"/>
                <w:sz w:val="32"/>
                <w:szCs w:val="32"/>
              </w:rPr>
              <w:t xml:space="preserve"> </w:t>
            </w:r>
            <w:r w:rsidRPr="00436795">
              <w:rPr>
                <w:rFonts w:ascii="TH SarabunPSK" w:hAnsi="TH SarabunPSK" w:cs="TH SarabunPSK"/>
                <w:i/>
                <w:iCs/>
                <w:color w:val="FF0000"/>
                <w:sz w:val="32"/>
                <w:szCs w:val="32"/>
                <w:cs/>
              </w:rPr>
              <w:t xml:space="preserve">จึงจะผ่านเกณฑ์ระดับ </w:t>
            </w:r>
            <w:r w:rsidRPr="00436795">
              <w:rPr>
                <w:rFonts w:ascii="TH SarabunPSK" w:hAnsi="TH SarabunPSK" w:cs="TH SarabunPSK"/>
                <w:i/>
                <w:iCs/>
                <w:color w:val="FF0000"/>
                <w:sz w:val="32"/>
                <w:szCs w:val="32"/>
              </w:rPr>
              <w:t>2]</w:t>
            </w:r>
          </w:p>
          <w:p w:rsidR="00791838" w:rsidRPr="005C5369" w:rsidRDefault="00791838" w:rsidP="00791838">
            <w:pPr>
              <w:pStyle w:val="ListParagraph"/>
              <w:ind w:left="0" w:right="318"/>
              <w:jc w:val="thaiDistribute"/>
              <w:rPr>
                <w:rFonts w:ascii="TH SarabunPSK" w:hAnsi="TH SarabunPSK" w:cs="TH SarabunPSK"/>
                <w:strike/>
                <w:sz w:val="32"/>
                <w:szCs w:val="32"/>
              </w:rPr>
            </w:pPr>
          </w:p>
          <w:p w:rsidR="00791838" w:rsidRPr="005C5369" w:rsidRDefault="00791838" w:rsidP="00791838">
            <w:pPr>
              <w:spacing w:after="0"/>
              <w:ind w:right="318"/>
              <w:jc w:val="thaiDistribute"/>
              <w:rPr>
                <w:rFonts w:ascii="TH SarabunPSK" w:hAnsi="TH SarabunPSK" w:cs="TH SarabunPSK"/>
                <w:sz w:val="32"/>
                <w:szCs w:val="32"/>
                <w:cs/>
              </w:rPr>
            </w:pPr>
            <w:r w:rsidRPr="005C5369">
              <w:rPr>
                <w:rFonts w:ascii="TH SarabunPSK" w:hAnsi="TH SarabunPSK" w:cs="TH SarabunPSK"/>
                <w:b/>
                <w:bCs/>
                <w:sz w:val="32"/>
                <w:szCs w:val="32"/>
                <w:u w:val="single"/>
                <w:shd w:val="clear" w:color="auto" w:fill="FFFFFF"/>
                <w:cs/>
              </w:rPr>
              <w:lastRenderedPageBreak/>
              <w:t xml:space="preserve">ระดับ </w:t>
            </w:r>
            <w:r w:rsidRPr="005C5369">
              <w:rPr>
                <w:rFonts w:ascii="TH SarabunPSK" w:hAnsi="TH SarabunPSK" w:cs="TH SarabunPSK"/>
                <w:b/>
                <w:bCs/>
                <w:sz w:val="32"/>
                <w:szCs w:val="32"/>
                <w:u w:val="single"/>
                <w:shd w:val="clear" w:color="auto" w:fill="FFFFFF"/>
              </w:rPr>
              <w:t>3</w:t>
            </w:r>
            <w:r w:rsidRPr="005C5369">
              <w:rPr>
                <w:rFonts w:ascii="TH SarabunPSK" w:hAnsi="TH SarabunPSK" w:cs="TH SarabunPSK"/>
                <w:b/>
                <w:bCs/>
                <w:sz w:val="32"/>
                <w:szCs w:val="32"/>
                <w:shd w:val="clear" w:color="auto" w:fill="FFFFFF"/>
                <w:cs/>
              </w:rPr>
              <w:t xml:space="preserve">. </w:t>
            </w:r>
            <w:r w:rsidRPr="005C5369">
              <w:rPr>
                <w:rFonts w:ascii="TH SarabunPSK" w:hAnsi="TH SarabunPSK" w:cs="TH SarabunPSK"/>
                <w:sz w:val="32"/>
                <w:szCs w:val="32"/>
                <w:shd w:val="clear" w:color="auto" w:fill="FFFFFF"/>
              </w:rPr>
              <w:t>Smart Outcome</w:t>
            </w:r>
            <w:r w:rsidRPr="005C5369">
              <w:rPr>
                <w:rFonts w:ascii="TH SarabunPSK" w:hAnsi="TH SarabunPSK" w:cs="TH SarabunPSK"/>
                <w:sz w:val="32"/>
                <w:szCs w:val="32"/>
                <w:shd w:val="clear" w:color="auto" w:fill="FFFFFF"/>
                <w:cs/>
              </w:rPr>
              <w:t xml:space="preserve">: หมายถึง โรงพยาบาลมีการนำเทคโนโลยีดิจิทัลมาปรับปรุง </w:t>
            </w:r>
            <w:r w:rsidRPr="005C5369">
              <w:rPr>
                <w:rFonts w:ascii="TH SarabunPSK" w:hAnsi="TH SarabunPSK" w:cs="TH SarabunPSK"/>
                <w:sz w:val="32"/>
                <w:szCs w:val="32"/>
                <w:shd w:val="clear" w:color="auto" w:fill="FFFFFF"/>
              </w:rPr>
              <w:t>Core Business Process</w:t>
            </w:r>
            <w:r w:rsidRPr="005C5369">
              <w:rPr>
                <w:rFonts w:ascii="TH SarabunPSK" w:hAnsi="TH SarabunPSK" w:cs="TH SarabunPSK"/>
                <w:sz w:val="32"/>
                <w:szCs w:val="32"/>
                <w:shd w:val="clear" w:color="auto" w:fill="FFFFFF"/>
                <w:cs/>
              </w:rPr>
              <w:t xml:space="preserve"> ในองค์กร ให้มีความเชื่อมโยงกันทั้งระบบ </w:t>
            </w:r>
            <w:r w:rsidRPr="005C5369">
              <w:rPr>
                <w:rFonts w:ascii="TH SarabunPSK" w:hAnsi="TH SarabunPSK" w:cs="TH SarabunPSK"/>
                <w:sz w:val="32"/>
                <w:szCs w:val="32"/>
                <w:shd w:val="clear" w:color="auto" w:fill="FFFFFF"/>
              </w:rPr>
              <w:t xml:space="preserve">Front Office </w:t>
            </w:r>
            <w:r w:rsidRPr="005C5369">
              <w:rPr>
                <w:rFonts w:ascii="TH SarabunPSK" w:hAnsi="TH SarabunPSK" w:cs="TH SarabunPSK"/>
                <w:sz w:val="32"/>
                <w:szCs w:val="32"/>
                <w:shd w:val="clear" w:color="auto" w:fill="FFFFFF"/>
                <w:cs/>
              </w:rPr>
              <w:t xml:space="preserve">และ </w:t>
            </w:r>
            <w:r w:rsidRPr="005C5369">
              <w:rPr>
                <w:rFonts w:ascii="TH SarabunPSK" w:hAnsi="TH SarabunPSK" w:cs="TH SarabunPSK"/>
                <w:sz w:val="32"/>
                <w:szCs w:val="32"/>
                <w:shd w:val="clear" w:color="auto" w:fill="FFFFFF"/>
              </w:rPr>
              <w:t xml:space="preserve">Back Office </w:t>
            </w:r>
            <w:r w:rsidRPr="005C5369">
              <w:rPr>
                <w:rFonts w:ascii="TH SarabunPSK" w:hAnsi="TH SarabunPSK" w:cs="TH SarabunPSK"/>
                <w:sz w:val="32"/>
                <w:szCs w:val="32"/>
                <w:shd w:val="clear" w:color="auto" w:fill="FFFFFF"/>
                <w:cs/>
              </w:rPr>
              <w:t>จนเกิดเป็น</w:t>
            </w:r>
            <w:r w:rsidRPr="005C5369">
              <w:rPr>
                <w:rFonts w:ascii="TH SarabunPSK" w:hAnsi="TH SarabunPSK" w:cs="TH SarabunPSK"/>
                <w:sz w:val="32"/>
                <w:szCs w:val="32"/>
                <w:cs/>
              </w:rPr>
              <w:t>ระบบวางแผนการใช้ทรัพยากร</w:t>
            </w:r>
            <w:r w:rsidRPr="005C5369">
              <w:rPr>
                <w:rFonts w:ascii="TH SarabunPSK" w:hAnsi="TH SarabunPSK" w:cs="TH SarabunPSK"/>
                <w:sz w:val="32"/>
                <w:szCs w:val="32"/>
              </w:rPr>
              <w:t> ERP Model</w:t>
            </w:r>
            <w:r w:rsidRPr="005C5369">
              <w:rPr>
                <w:rFonts w:ascii="TH SarabunPSK" w:hAnsi="TH SarabunPSK" w:cs="TH SarabunPSK"/>
                <w:sz w:val="32"/>
                <w:szCs w:val="32"/>
                <w:shd w:val="clear" w:color="auto" w:fill="FFFFFF"/>
              </w:rPr>
              <w:t xml:space="preserve"> </w:t>
            </w:r>
            <w:r w:rsidRPr="005C5369">
              <w:rPr>
                <w:rFonts w:ascii="TH SarabunPSK" w:hAnsi="TH SarabunPSK" w:cs="TH SarabunPSK"/>
                <w:sz w:val="32"/>
                <w:szCs w:val="32"/>
              </w:rPr>
              <w:t>(Enterprise Resource Planning System ; ERP) </w:t>
            </w:r>
            <w:r w:rsidRPr="005C5369">
              <w:rPr>
                <w:rFonts w:ascii="TH SarabunPSK" w:hAnsi="TH SarabunPSK" w:cs="TH SarabunPSK"/>
                <w:sz w:val="32"/>
                <w:szCs w:val="32"/>
                <w:shd w:val="clear" w:color="auto" w:fill="FFFFFF"/>
                <w:cs/>
              </w:rPr>
              <w:t>ส่งผลให้การดำเนินการขององค์กร มีคุณภาพ ประสิทธิภาพ และความปลอดภัยในการให้บริการ</w:t>
            </w:r>
            <w:r w:rsidRPr="005C5369">
              <w:rPr>
                <w:rFonts w:ascii="TH SarabunPSK" w:hAnsi="TH SarabunPSK" w:cs="TH SarabunPSK"/>
                <w:sz w:val="32"/>
                <w:szCs w:val="32"/>
              </w:rPr>
              <w:t xml:space="preserve"> </w:t>
            </w:r>
            <w:r w:rsidRPr="005C5369">
              <w:rPr>
                <w:rFonts w:ascii="TH SarabunPSK" w:hAnsi="TH SarabunPSK" w:cs="TH SarabunPSK"/>
                <w:sz w:val="32"/>
                <w:szCs w:val="32"/>
                <w:cs/>
              </w:rPr>
              <w:t xml:space="preserve">ทั้งนี้ เขตสุขภาพ/กรมวิชาการสามารถเลือก </w:t>
            </w:r>
            <w:r w:rsidRPr="005C5369">
              <w:rPr>
                <w:rFonts w:ascii="TH SarabunPSK" w:hAnsi="TH SarabunPSK" w:cs="TH SarabunPSK"/>
                <w:sz w:val="32"/>
                <w:szCs w:val="32"/>
              </w:rPr>
              <w:t xml:space="preserve">Success Story </w:t>
            </w:r>
            <w:r w:rsidRPr="005C5369">
              <w:rPr>
                <w:rFonts w:ascii="TH SarabunPSK" w:hAnsi="TH SarabunPSK" w:cs="TH SarabunPSK"/>
                <w:sz w:val="32"/>
                <w:szCs w:val="32"/>
                <w:cs/>
              </w:rPr>
              <w:t>จาก</w:t>
            </w:r>
            <w:r w:rsidRPr="005C5369">
              <w:rPr>
                <w:rFonts w:ascii="TH SarabunPSK" w:hAnsi="TH SarabunPSK" w:cs="TH SarabunPSK"/>
                <w:sz w:val="32"/>
                <w:szCs w:val="32"/>
              </w:rPr>
              <w:t xml:space="preserve"> ERP Model</w:t>
            </w:r>
            <w:r w:rsidRPr="005C5369">
              <w:rPr>
                <w:rFonts w:ascii="TH SarabunPSK" w:hAnsi="TH SarabunPSK" w:cs="TH SarabunPSK"/>
                <w:sz w:val="32"/>
                <w:szCs w:val="32"/>
                <w:cs/>
              </w:rPr>
              <w:t xml:space="preserve"> ของโรงพยาบาลได้เอง</w:t>
            </w:r>
          </w:p>
          <w:p w:rsidR="00791838" w:rsidRPr="005C5369" w:rsidRDefault="00791838" w:rsidP="00791838">
            <w:pPr>
              <w:pStyle w:val="ListParagraph"/>
              <w:ind w:left="0" w:right="318"/>
              <w:jc w:val="thaiDistribute"/>
              <w:rPr>
                <w:rFonts w:ascii="TH SarabunPSK" w:hAnsi="TH SarabunPSK" w:cs="TH SarabunPSK"/>
                <w:i/>
                <w:iCs/>
                <w:sz w:val="32"/>
                <w:szCs w:val="32"/>
                <w:cs/>
              </w:rPr>
            </w:pPr>
            <w:r w:rsidRPr="005C5369">
              <w:rPr>
                <w:rFonts w:ascii="TH SarabunPSK" w:hAnsi="TH SarabunPSK" w:cs="TH SarabunPSK"/>
                <w:i/>
                <w:iCs/>
                <w:sz w:val="32"/>
                <w:szCs w:val="32"/>
                <w:cs/>
              </w:rPr>
              <w:t xml:space="preserve">โรงพยาบาลต้องผ่านเกณฑ์ระดับ </w:t>
            </w:r>
            <w:r w:rsidRPr="005C5369">
              <w:rPr>
                <w:rFonts w:ascii="TH SarabunPSK" w:hAnsi="TH SarabunPSK" w:cs="TH SarabunPSK"/>
                <w:i/>
                <w:iCs/>
                <w:sz w:val="32"/>
                <w:szCs w:val="32"/>
              </w:rPr>
              <w:t>1</w:t>
            </w:r>
            <w:r w:rsidRPr="005C5369">
              <w:rPr>
                <w:rFonts w:ascii="TH SarabunPSK" w:hAnsi="TH SarabunPSK" w:cs="TH SarabunPSK"/>
                <w:i/>
                <w:iCs/>
                <w:sz w:val="32"/>
                <w:szCs w:val="32"/>
                <w:cs/>
              </w:rPr>
              <w:t xml:space="preserve">, </w:t>
            </w:r>
            <w:r w:rsidRPr="005C5369">
              <w:rPr>
                <w:rFonts w:ascii="TH SarabunPSK" w:hAnsi="TH SarabunPSK" w:cs="TH SarabunPSK"/>
                <w:i/>
                <w:iCs/>
                <w:sz w:val="32"/>
                <w:szCs w:val="32"/>
              </w:rPr>
              <w:t>2</w:t>
            </w:r>
            <w:r w:rsidRPr="005C5369">
              <w:rPr>
                <w:rFonts w:ascii="TH SarabunPSK" w:hAnsi="TH SarabunPSK" w:cs="TH SarabunPSK"/>
                <w:i/>
                <w:iCs/>
                <w:sz w:val="32"/>
                <w:szCs w:val="32"/>
                <w:cs/>
              </w:rPr>
              <w:t xml:space="preserve"> และแสดง</w:t>
            </w:r>
            <w:r w:rsidRPr="005C5369">
              <w:rPr>
                <w:rFonts w:ascii="TH SarabunPSK" w:hAnsi="TH SarabunPSK" w:cs="TH SarabunPSK"/>
                <w:sz w:val="32"/>
                <w:szCs w:val="32"/>
              </w:rPr>
              <w:t xml:space="preserve"> </w:t>
            </w:r>
            <w:r w:rsidRPr="005C5369">
              <w:rPr>
                <w:rFonts w:ascii="TH SarabunPSK" w:hAnsi="TH SarabunPSK" w:cs="TH SarabunPSK"/>
                <w:i/>
                <w:iCs/>
                <w:sz w:val="32"/>
                <w:szCs w:val="32"/>
              </w:rPr>
              <w:t xml:space="preserve">Success Story </w:t>
            </w:r>
            <w:r w:rsidRPr="005C5369">
              <w:rPr>
                <w:rFonts w:ascii="TH SarabunPSK" w:hAnsi="TH SarabunPSK" w:cs="TH SarabunPSK"/>
                <w:i/>
                <w:iCs/>
                <w:sz w:val="32"/>
                <w:szCs w:val="32"/>
                <w:cs/>
              </w:rPr>
              <w:t>จาก</w:t>
            </w:r>
            <w:r w:rsidRPr="005C5369">
              <w:rPr>
                <w:rFonts w:ascii="TH SarabunPSK" w:hAnsi="TH SarabunPSK" w:cs="TH SarabunPSK"/>
                <w:sz w:val="32"/>
                <w:szCs w:val="32"/>
              </w:rPr>
              <w:t xml:space="preserve"> </w:t>
            </w:r>
            <w:r w:rsidRPr="005C5369">
              <w:rPr>
                <w:rFonts w:ascii="TH SarabunPSK" w:hAnsi="TH SarabunPSK" w:cs="TH SarabunPSK"/>
                <w:i/>
                <w:iCs/>
                <w:sz w:val="32"/>
                <w:szCs w:val="32"/>
                <w:shd w:val="clear" w:color="auto" w:fill="FFFFFF"/>
              </w:rPr>
              <w:t>Smart Outcome</w:t>
            </w:r>
            <w:r w:rsidRPr="005C5369">
              <w:rPr>
                <w:rFonts w:ascii="TH SarabunPSK" w:hAnsi="TH SarabunPSK" w:cs="TH SarabunPSK"/>
                <w:i/>
                <w:iCs/>
                <w:sz w:val="32"/>
                <w:szCs w:val="32"/>
                <w:cs/>
              </w:rPr>
              <w:t xml:space="preserve"> ได้อย่างน้อย </w:t>
            </w:r>
            <w:r w:rsidRPr="005C5369">
              <w:rPr>
                <w:rFonts w:ascii="TH SarabunPSK" w:hAnsi="TH SarabunPSK" w:cs="TH SarabunPSK"/>
                <w:i/>
                <w:iCs/>
                <w:sz w:val="32"/>
                <w:szCs w:val="32"/>
              </w:rPr>
              <w:t>1</w:t>
            </w:r>
            <w:r w:rsidRPr="005C5369">
              <w:rPr>
                <w:rFonts w:ascii="TH SarabunPSK" w:hAnsi="TH SarabunPSK" w:cs="TH SarabunPSK"/>
                <w:i/>
                <w:iCs/>
                <w:sz w:val="32"/>
                <w:szCs w:val="32"/>
                <w:cs/>
              </w:rPr>
              <w:t xml:space="preserve"> เรื่อง จึงจะผ่านเกณฑ์ระดับ </w:t>
            </w:r>
            <w:r w:rsidRPr="005C5369">
              <w:rPr>
                <w:rFonts w:ascii="TH SarabunPSK" w:hAnsi="TH SarabunPSK" w:cs="TH SarabunPSK"/>
                <w:i/>
                <w:iCs/>
                <w:sz w:val="32"/>
                <w:szCs w:val="32"/>
              </w:rPr>
              <w:t>3</w:t>
            </w:r>
          </w:p>
        </w:tc>
      </w:tr>
      <w:tr w:rsidR="00791838" w:rsidRPr="005C5369" w:rsidTr="00F37D40">
        <w:tc>
          <w:tcPr>
            <w:tcW w:w="9952" w:type="dxa"/>
            <w:gridSpan w:val="2"/>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b/>
                <w:bCs/>
                <w:sz w:val="32"/>
                <w:szCs w:val="32"/>
                <w:cs/>
              </w:rPr>
              <w:lastRenderedPageBreak/>
              <w:t xml:space="preserve">เกณฑ์เป้าหมาย </w:t>
            </w:r>
            <w:r w:rsidRPr="005C5369">
              <w:rPr>
                <w:rFonts w:ascii="TH SarabunPSK" w:hAnsi="TH SarabunPSK" w:cs="TH SarabunPSK"/>
                <w:sz w:val="32"/>
                <w:szCs w:val="32"/>
                <w:cs/>
              </w:rPr>
              <w:t xml:space="preserve">: </w:t>
            </w:r>
          </w:p>
          <w:p w:rsidR="00791838" w:rsidRPr="005C5369" w:rsidRDefault="00791838" w:rsidP="00791838">
            <w:pPr>
              <w:spacing w:after="0"/>
              <w:ind w:right="318"/>
              <w:jc w:val="thaiDistribute"/>
              <w:rPr>
                <w:rFonts w:ascii="TH SarabunPSK" w:hAnsi="TH SarabunPSK" w:cs="TH SarabunPSK"/>
                <w:b/>
                <w:bCs/>
                <w:sz w:val="32"/>
                <w:szCs w:val="32"/>
              </w:rPr>
            </w:pPr>
            <w:r w:rsidRPr="005C5369">
              <w:rPr>
                <w:rFonts w:ascii="TH SarabunPSK" w:hAnsi="TH SarabunPSK" w:cs="TH SarabunPSK"/>
                <w:color w:val="000000"/>
                <w:sz w:val="32"/>
                <w:szCs w:val="32"/>
                <w:cs/>
              </w:rPr>
              <w:t>วัดระดับความสำเร็จของการดำเนินงาน</w:t>
            </w:r>
            <w:r w:rsidRPr="005C5369">
              <w:rPr>
                <w:rFonts w:ascii="TH SarabunPSK" w:hAnsi="TH SarabunPSK" w:cs="TH SarabunPSK"/>
                <w:b/>
                <w:bCs/>
                <w:color w:val="000000"/>
                <w:sz w:val="32"/>
                <w:szCs w:val="32"/>
              </w:rPr>
              <w:t xml:space="preserve"> </w:t>
            </w:r>
            <w:r w:rsidRPr="005C5369">
              <w:rPr>
                <w:rFonts w:ascii="TH SarabunPSK" w:hAnsi="TH SarabunPSK" w:cs="TH SarabunPSK"/>
                <w:color w:val="000000"/>
                <w:sz w:val="32"/>
                <w:szCs w:val="32"/>
              </w:rPr>
              <w:t xml:space="preserve">Digital Transformation </w:t>
            </w:r>
            <w:r w:rsidRPr="005C5369">
              <w:rPr>
                <w:rFonts w:ascii="TH SarabunPSK" w:hAnsi="TH SarabunPSK" w:cs="TH SarabunPSK"/>
                <w:sz w:val="32"/>
                <w:szCs w:val="32"/>
                <w:cs/>
              </w:rPr>
              <w:t xml:space="preserve">เพื่อก้าวสู่การเป็น </w:t>
            </w:r>
            <w:r w:rsidRPr="005C5369">
              <w:rPr>
                <w:rFonts w:ascii="TH SarabunPSK" w:hAnsi="TH SarabunPSK" w:cs="TH SarabunPSK"/>
                <w:sz w:val="32"/>
                <w:szCs w:val="32"/>
              </w:rPr>
              <w:t>Smart</w:t>
            </w:r>
            <w:r w:rsidRPr="005C5369">
              <w:rPr>
                <w:rFonts w:ascii="TH SarabunPSK" w:hAnsi="TH SarabunPSK" w:cs="TH SarabunPSK"/>
                <w:color w:val="000000"/>
                <w:sz w:val="32"/>
                <w:szCs w:val="32"/>
              </w:rPr>
              <w:t xml:space="preserve"> </w:t>
            </w:r>
            <w:r w:rsidRPr="005C5369">
              <w:rPr>
                <w:rFonts w:ascii="TH SarabunPSK" w:hAnsi="TH SarabunPSK" w:cs="TH SarabunPSK"/>
                <w:sz w:val="32"/>
                <w:szCs w:val="32"/>
              </w:rPr>
              <w:t>Hospital</w:t>
            </w:r>
            <w:r w:rsidRPr="005C5369">
              <w:rPr>
                <w:rFonts w:ascii="TH SarabunPSK" w:hAnsi="TH SarabunPSK" w:cs="TH SarabunPSK"/>
                <w:color w:val="000000"/>
                <w:sz w:val="32"/>
                <w:szCs w:val="32"/>
                <w:cs/>
              </w:rPr>
              <w:t xml:space="preserve"> ในระดับจังหวัด และระดับเขต/กรมวิชาการ ดังนี้</w:t>
            </w:r>
            <w:r w:rsidRPr="005C5369">
              <w:rPr>
                <w:rFonts w:ascii="TH SarabunPSK" w:hAnsi="TH SarabunPSK" w:cs="TH SarabunPSK"/>
                <w:color w:val="000000"/>
                <w:sz w:val="32"/>
                <w:szCs w:val="32"/>
              </w:rPr>
              <w:t xml:space="preserve"> </w:t>
            </w:r>
            <w:r w:rsidRPr="005C5369">
              <w:rPr>
                <w:rFonts w:ascii="TH SarabunPSK" w:hAnsi="TH SarabunPSK" w:cs="TH SarabunPSK"/>
                <w:sz w:val="32"/>
                <w:szCs w:val="32"/>
                <w:cs/>
              </w:rPr>
              <w:t xml:space="preserve"> </w:t>
            </w:r>
          </w:p>
          <w:tbl>
            <w:tblPr>
              <w:tblW w:w="10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4"/>
              <w:gridCol w:w="1701"/>
              <w:gridCol w:w="1843"/>
              <w:gridCol w:w="1843"/>
              <w:gridCol w:w="1843"/>
            </w:tblGrid>
            <w:tr w:rsidR="00791838" w:rsidRPr="005C5369" w:rsidTr="00F37D40">
              <w:tc>
                <w:tcPr>
                  <w:tcW w:w="2864" w:type="dxa"/>
                  <w:vMerge w:val="restart"/>
                  <w:shd w:val="clear" w:color="auto" w:fill="auto"/>
                </w:tcPr>
                <w:p w:rsidR="00791838" w:rsidRPr="005C5369" w:rsidRDefault="00791838" w:rsidP="00791838">
                  <w:pPr>
                    <w:spacing w:after="0"/>
                    <w:jc w:val="center"/>
                    <w:rPr>
                      <w:rFonts w:ascii="TH SarabunPSK" w:hAnsi="TH SarabunPSK" w:cs="TH SarabunPSK"/>
                      <w:sz w:val="32"/>
                      <w:szCs w:val="32"/>
                      <w:cs/>
                    </w:rPr>
                  </w:pPr>
                  <w:r w:rsidRPr="005C5369">
                    <w:rPr>
                      <w:rFonts w:ascii="TH SarabunPSK" w:hAnsi="TH SarabunPSK" w:cs="TH SarabunPSK"/>
                      <w:sz w:val="32"/>
                      <w:szCs w:val="32"/>
                      <w:cs/>
                    </w:rPr>
                    <w:t>เป้าหมาย</w:t>
                  </w:r>
                </w:p>
              </w:tc>
              <w:tc>
                <w:tcPr>
                  <w:tcW w:w="7230" w:type="dxa"/>
                  <w:gridSpan w:val="4"/>
                  <w:shd w:val="clear" w:color="auto" w:fill="auto"/>
                </w:tcPr>
                <w:p w:rsidR="00791838" w:rsidRPr="005C5369" w:rsidRDefault="00791838" w:rsidP="00791838">
                  <w:pPr>
                    <w:spacing w:after="0"/>
                    <w:jc w:val="center"/>
                    <w:rPr>
                      <w:rFonts w:ascii="TH SarabunPSK" w:hAnsi="TH SarabunPSK" w:cs="TH SarabunPSK"/>
                      <w:b/>
                      <w:bCs/>
                      <w:sz w:val="32"/>
                      <w:szCs w:val="32"/>
                      <w:cs/>
                    </w:rPr>
                  </w:pPr>
                  <w:r w:rsidRPr="005C5369">
                    <w:rPr>
                      <w:rFonts w:ascii="TH SarabunPSK" w:hAnsi="TH SarabunPSK" w:cs="TH SarabunPSK"/>
                      <w:sz w:val="32"/>
                      <w:szCs w:val="32"/>
                      <w:cs/>
                    </w:rPr>
                    <w:t>ปีงบประมาณ</w:t>
                  </w:r>
                </w:p>
              </w:tc>
            </w:tr>
            <w:tr w:rsidR="00791838" w:rsidRPr="005C5369" w:rsidTr="00F37D40">
              <w:tc>
                <w:tcPr>
                  <w:tcW w:w="2864" w:type="dxa"/>
                  <w:vMerge/>
                  <w:shd w:val="clear" w:color="auto" w:fill="auto"/>
                </w:tcPr>
                <w:p w:rsidR="00791838" w:rsidRPr="005C5369" w:rsidRDefault="00791838" w:rsidP="00791838">
                  <w:pPr>
                    <w:spacing w:after="0"/>
                    <w:jc w:val="thaiDistribute"/>
                    <w:rPr>
                      <w:rFonts w:ascii="TH SarabunPSK" w:hAnsi="TH SarabunPSK" w:cs="TH SarabunPSK"/>
                      <w:sz w:val="32"/>
                      <w:szCs w:val="32"/>
                    </w:rPr>
                  </w:pPr>
                </w:p>
              </w:tc>
              <w:tc>
                <w:tcPr>
                  <w:tcW w:w="1701" w:type="dxa"/>
                  <w:shd w:val="clear" w:color="auto" w:fill="auto"/>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2562</w:t>
                  </w:r>
                </w:p>
              </w:tc>
              <w:tc>
                <w:tcPr>
                  <w:tcW w:w="1843" w:type="dxa"/>
                  <w:shd w:val="clear" w:color="auto" w:fill="auto"/>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2563</w:t>
                  </w:r>
                </w:p>
              </w:tc>
              <w:tc>
                <w:tcPr>
                  <w:tcW w:w="1843" w:type="dxa"/>
                  <w:shd w:val="clear" w:color="auto" w:fill="auto"/>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2564</w:t>
                  </w:r>
                </w:p>
              </w:tc>
              <w:tc>
                <w:tcPr>
                  <w:tcW w:w="1843" w:type="dxa"/>
                  <w:shd w:val="clear" w:color="auto" w:fill="auto"/>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2565</w:t>
                  </w:r>
                </w:p>
              </w:tc>
            </w:tr>
            <w:tr w:rsidR="00791838" w:rsidRPr="005C5369" w:rsidTr="00F37D40">
              <w:tc>
                <w:tcPr>
                  <w:tcW w:w="2864" w:type="dxa"/>
                  <w:vMerge w:val="restart"/>
                  <w:shd w:val="clear" w:color="auto" w:fill="auto"/>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color w:val="000000"/>
                      <w:sz w:val="32"/>
                      <w:szCs w:val="32"/>
                      <w:cs/>
                    </w:rPr>
                    <w:t xml:space="preserve">โรงพยาบาลภาครัฐสังกัดกระทรวงสาธารณสุข (สป./กรมวิชาการ) มีการดำเนินงาน </w:t>
                  </w:r>
                  <w:r w:rsidRPr="005C5369">
                    <w:rPr>
                      <w:rFonts w:ascii="TH SarabunPSK" w:hAnsi="TH SarabunPSK" w:cs="TH SarabunPSK"/>
                      <w:color w:val="000000"/>
                      <w:sz w:val="32"/>
                      <w:szCs w:val="32"/>
                    </w:rPr>
                    <w:t>Digital Transformation</w:t>
                  </w:r>
                  <w:r w:rsidRPr="005C5369">
                    <w:rPr>
                      <w:rFonts w:ascii="TH SarabunPSK" w:hAnsi="TH SarabunPSK" w:cs="TH SarabunPSK"/>
                      <w:sz w:val="32"/>
                      <w:szCs w:val="32"/>
                    </w:rPr>
                    <w:t xml:space="preserve"> </w:t>
                  </w:r>
                  <w:r w:rsidRPr="005C5369">
                    <w:rPr>
                      <w:rFonts w:ascii="TH SarabunPSK" w:hAnsi="TH SarabunPSK" w:cs="TH SarabunPSK"/>
                      <w:sz w:val="32"/>
                      <w:szCs w:val="32"/>
                      <w:cs/>
                    </w:rPr>
                    <w:t xml:space="preserve">เพื่อก้าวสู่การเป็น </w:t>
                  </w:r>
                  <w:r w:rsidRPr="005C5369">
                    <w:rPr>
                      <w:rFonts w:ascii="TH SarabunPSK" w:hAnsi="TH SarabunPSK" w:cs="TH SarabunPSK"/>
                      <w:sz w:val="32"/>
                      <w:szCs w:val="32"/>
                    </w:rPr>
                    <w:t>Smart Hospital</w:t>
                  </w:r>
                  <w:r w:rsidRPr="005C5369">
                    <w:rPr>
                      <w:rFonts w:ascii="TH SarabunPSK" w:hAnsi="TH SarabunPSK" w:cs="TH SarabunPSK"/>
                      <w:b/>
                      <w:bCs/>
                      <w:color w:val="000000"/>
                      <w:sz w:val="32"/>
                      <w:szCs w:val="32"/>
                      <w:cs/>
                    </w:rPr>
                    <w:t xml:space="preserve"> ผ่านเกณฑ์ ระดับ </w:t>
                  </w:r>
                  <w:r w:rsidRPr="005C5369">
                    <w:rPr>
                      <w:rFonts w:ascii="TH SarabunPSK" w:hAnsi="TH SarabunPSK" w:cs="TH SarabunPSK"/>
                      <w:b/>
                      <w:bCs/>
                      <w:color w:val="000000"/>
                      <w:sz w:val="32"/>
                      <w:szCs w:val="32"/>
                    </w:rPr>
                    <w:t xml:space="preserve">2 </w:t>
                  </w:r>
                  <w:r w:rsidRPr="005C5369">
                    <w:rPr>
                      <w:rFonts w:ascii="TH SarabunPSK" w:hAnsi="TH SarabunPSK" w:cs="TH SarabunPSK"/>
                      <w:b/>
                      <w:bCs/>
                      <w:color w:val="000000"/>
                      <w:sz w:val="32"/>
                      <w:szCs w:val="32"/>
                      <w:cs/>
                    </w:rPr>
                    <w:t>ขึ้นไป</w:t>
                  </w:r>
                </w:p>
              </w:tc>
              <w:tc>
                <w:tcPr>
                  <w:tcW w:w="1701" w:type="dxa"/>
                  <w:shd w:val="clear" w:color="auto" w:fill="auto"/>
                </w:tcPr>
                <w:p w:rsidR="00791838" w:rsidRPr="005C5369" w:rsidRDefault="00791838" w:rsidP="00791838">
                  <w:pPr>
                    <w:spacing w:after="0"/>
                    <w:rPr>
                      <w:rFonts w:ascii="TH SarabunPSK" w:hAnsi="TH SarabunPSK" w:cs="TH SarabunPSK"/>
                      <w:strike/>
                      <w:color w:val="0070C0"/>
                      <w:sz w:val="32"/>
                      <w:szCs w:val="32"/>
                      <w:cs/>
                    </w:rPr>
                  </w:pPr>
                  <w:r w:rsidRPr="005C5369">
                    <w:rPr>
                      <w:rFonts w:ascii="TH SarabunPSK" w:hAnsi="TH SarabunPSK" w:cs="TH SarabunPSK"/>
                      <w:color w:val="000000"/>
                      <w:sz w:val="32"/>
                      <w:szCs w:val="32"/>
                    </w:rPr>
                    <w:t xml:space="preserve">   </w:t>
                  </w: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 xml:space="preserve">รพศ./รพท </w:t>
                  </w:r>
                </w:p>
                <w:p w:rsidR="00791838" w:rsidRPr="005C5369" w:rsidRDefault="00791838" w:rsidP="00791838">
                  <w:pPr>
                    <w:spacing w:after="0"/>
                    <w:jc w:val="center"/>
                    <w:rPr>
                      <w:rFonts w:ascii="TH SarabunPSK" w:hAnsi="TH SarabunPSK" w:cs="TH SarabunPSK"/>
                      <w:sz w:val="32"/>
                      <w:szCs w:val="32"/>
                    </w:rPr>
                  </w:pPr>
                  <w:r w:rsidRPr="005C5369">
                    <w:rPr>
                      <w:rFonts w:ascii="TH SarabunPSK" w:hAnsi="TH SarabunPSK" w:cs="TH SarabunPSK"/>
                      <w:strike/>
                      <w:color w:val="0070C0"/>
                      <w:sz w:val="32"/>
                      <w:szCs w:val="32"/>
                      <w:cs/>
                    </w:rPr>
                    <w:t xml:space="preserve">จังหวัดละ </w:t>
                  </w:r>
                  <w:r w:rsidRPr="005C5369">
                    <w:rPr>
                      <w:rFonts w:ascii="TH SarabunPSK" w:hAnsi="TH SarabunPSK" w:cs="TH SarabunPSK"/>
                      <w:strike/>
                      <w:color w:val="0070C0"/>
                      <w:sz w:val="32"/>
                      <w:szCs w:val="32"/>
                    </w:rPr>
                    <w:t>1</w:t>
                  </w:r>
                  <w:r w:rsidRPr="005C5369">
                    <w:rPr>
                      <w:rFonts w:ascii="TH SarabunPSK" w:hAnsi="TH SarabunPSK" w:cs="TH SarabunPSK"/>
                      <w:strike/>
                      <w:color w:val="0070C0"/>
                      <w:sz w:val="32"/>
                      <w:szCs w:val="32"/>
                      <w:cs/>
                    </w:rPr>
                    <w:t xml:space="preserve"> แห่</w:t>
                  </w:r>
                  <w:r w:rsidRPr="005C5369">
                    <w:rPr>
                      <w:rFonts w:ascii="TH SarabunPSK" w:hAnsi="TH SarabunPSK" w:cs="TH SarabunPSK"/>
                      <w:sz w:val="32"/>
                      <w:szCs w:val="32"/>
                      <w:cs/>
                    </w:rPr>
                    <w:t>ง</w:t>
                  </w:r>
                </w:p>
                <w:p w:rsidR="00791838" w:rsidRPr="005C5369" w:rsidRDefault="00791838" w:rsidP="00791838">
                  <w:pPr>
                    <w:spacing w:after="0"/>
                    <w:jc w:val="center"/>
                    <w:rPr>
                      <w:rFonts w:ascii="TH SarabunPSK" w:hAnsi="TH SarabunPSK" w:cs="TH SarabunPSK"/>
                      <w:color w:val="FF0000"/>
                      <w:sz w:val="32"/>
                      <w:szCs w:val="32"/>
                      <w:cs/>
                    </w:rPr>
                  </w:pPr>
                  <w:r w:rsidRPr="005C5369">
                    <w:rPr>
                      <w:rFonts w:ascii="TH SarabunPSK" w:hAnsi="TH SarabunPSK" w:cs="TH SarabunPSK"/>
                      <w:color w:val="FF0000"/>
                      <w:sz w:val="32"/>
                      <w:szCs w:val="32"/>
                      <w:cs/>
                    </w:rPr>
                    <w:t xml:space="preserve">ร้อยละ </w:t>
                  </w:r>
                  <w:r w:rsidRPr="005C5369">
                    <w:rPr>
                      <w:rFonts w:ascii="TH SarabunPSK" w:hAnsi="TH SarabunPSK" w:cs="TH SarabunPSK"/>
                      <w:color w:val="FF0000"/>
                      <w:sz w:val="32"/>
                      <w:szCs w:val="32"/>
                    </w:rPr>
                    <w:t xml:space="preserve">100 </w:t>
                  </w:r>
                  <w:r w:rsidRPr="005C5369">
                    <w:rPr>
                      <w:rFonts w:ascii="TH SarabunPSK" w:hAnsi="TH SarabunPSK" w:cs="TH SarabunPSK"/>
                      <w:color w:val="FF0000"/>
                      <w:sz w:val="32"/>
                      <w:szCs w:val="32"/>
                      <w:cs/>
                    </w:rPr>
                    <w:br/>
                    <w:t>ของ รพศ./รพท.</w:t>
                  </w:r>
                </w:p>
                <w:p w:rsidR="00791838" w:rsidRDefault="00791838" w:rsidP="00791838">
                  <w:pPr>
                    <w:spacing w:after="0"/>
                    <w:jc w:val="center"/>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ทั้งหมด </w:t>
                  </w:r>
                </w:p>
                <w:p w:rsidR="00802672" w:rsidRPr="005C5369" w:rsidRDefault="00802672" w:rsidP="00791838">
                  <w:pPr>
                    <w:spacing w:after="0"/>
                    <w:jc w:val="center"/>
                    <w:rPr>
                      <w:rFonts w:ascii="TH SarabunPSK" w:hAnsi="TH SarabunPSK" w:cs="TH SarabunPSK"/>
                      <w:sz w:val="32"/>
                      <w:szCs w:val="32"/>
                    </w:rPr>
                  </w:pPr>
                </w:p>
              </w:tc>
              <w:tc>
                <w:tcPr>
                  <w:tcW w:w="1843" w:type="dxa"/>
                  <w:shd w:val="clear" w:color="auto" w:fill="auto"/>
                </w:tcPr>
                <w:p w:rsidR="00791838" w:rsidRPr="005C5369" w:rsidRDefault="00791838" w:rsidP="00791838">
                  <w:pPr>
                    <w:spacing w:after="0"/>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 xml:space="preserve">100 </w:t>
                  </w:r>
                </w:p>
                <w:p w:rsidR="00791838" w:rsidRPr="005C5369" w:rsidRDefault="00791838" w:rsidP="00791838">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ของ รพศ./รพท </w:t>
                  </w:r>
                </w:p>
              </w:tc>
              <w:tc>
                <w:tcPr>
                  <w:tcW w:w="1843" w:type="dxa"/>
                  <w:shd w:val="clear" w:color="auto" w:fill="auto"/>
                </w:tcPr>
                <w:p w:rsidR="00791838" w:rsidRPr="005C5369" w:rsidRDefault="00791838" w:rsidP="00791838">
                  <w:pPr>
                    <w:spacing w:after="0"/>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 xml:space="preserve">100 </w:t>
                  </w:r>
                </w:p>
                <w:p w:rsidR="00791838" w:rsidRPr="005C5369" w:rsidRDefault="00791838" w:rsidP="00791838">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ของ รพศ./รพท </w:t>
                  </w:r>
                </w:p>
              </w:tc>
              <w:tc>
                <w:tcPr>
                  <w:tcW w:w="1843" w:type="dxa"/>
                  <w:shd w:val="clear" w:color="auto" w:fill="auto"/>
                </w:tcPr>
                <w:p w:rsidR="00791838" w:rsidRPr="005C5369" w:rsidRDefault="00791838" w:rsidP="00791838">
                  <w:pPr>
                    <w:spacing w:after="0"/>
                    <w:rPr>
                      <w:rFonts w:ascii="TH SarabunPSK" w:hAnsi="TH SarabunPSK" w:cs="TH SarabunPSK"/>
                      <w:strike/>
                      <w:color w:val="0070C0"/>
                      <w:sz w:val="32"/>
                      <w:szCs w:val="32"/>
                      <w:cs/>
                    </w:rPr>
                  </w:pPr>
                  <w:r w:rsidRPr="005C5369">
                    <w:rPr>
                      <w:rFonts w:ascii="TH SarabunPSK" w:hAnsi="TH SarabunPSK" w:cs="TH SarabunPSK"/>
                      <w:strike/>
                      <w:color w:val="0070C0"/>
                      <w:sz w:val="32"/>
                      <w:szCs w:val="32"/>
                    </w:rPr>
                    <w:t xml:space="preserve">    </w:t>
                  </w: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 xml:space="preserve">100 </w:t>
                  </w:r>
                </w:p>
                <w:p w:rsidR="00791838" w:rsidRPr="005C5369" w:rsidRDefault="00791838" w:rsidP="00791838">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ของ รพศ./รพท</w:t>
                  </w:r>
                </w:p>
              </w:tc>
            </w:tr>
            <w:tr w:rsidR="00CC7917" w:rsidRPr="005C5369" w:rsidTr="00F37D40">
              <w:tc>
                <w:tcPr>
                  <w:tcW w:w="2864" w:type="dxa"/>
                  <w:vMerge/>
                  <w:shd w:val="clear" w:color="auto" w:fill="auto"/>
                </w:tcPr>
                <w:p w:rsidR="00CC7917" w:rsidRPr="005C5369" w:rsidRDefault="00CC7917" w:rsidP="00CC7917">
                  <w:pPr>
                    <w:spacing w:after="0"/>
                    <w:rPr>
                      <w:rFonts w:ascii="TH SarabunPSK" w:hAnsi="TH SarabunPSK" w:cs="TH SarabunPSK"/>
                      <w:color w:val="000000"/>
                      <w:sz w:val="32"/>
                      <w:szCs w:val="32"/>
                      <w:cs/>
                    </w:rPr>
                  </w:pPr>
                </w:p>
              </w:tc>
              <w:tc>
                <w:tcPr>
                  <w:tcW w:w="1701" w:type="dxa"/>
                  <w:shd w:val="clear" w:color="auto" w:fill="auto"/>
                </w:tcPr>
                <w:p w:rsidR="00CC7917" w:rsidRPr="005C5369" w:rsidRDefault="00CC7917" w:rsidP="00CC7917">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 xml:space="preserve">50 </w:t>
                  </w:r>
                </w:p>
                <w:p w:rsidR="00CC7917" w:rsidRPr="005C5369" w:rsidRDefault="00CC7917" w:rsidP="00CC7917">
                  <w:pPr>
                    <w:spacing w:after="0"/>
                    <w:jc w:val="center"/>
                    <w:rPr>
                      <w:rFonts w:ascii="TH SarabunPSK" w:hAnsi="TH SarabunPSK" w:cs="TH SarabunPSK"/>
                      <w:sz w:val="32"/>
                      <w:szCs w:val="32"/>
                    </w:rPr>
                  </w:pPr>
                  <w:r w:rsidRPr="005C5369">
                    <w:rPr>
                      <w:rFonts w:ascii="TH SarabunPSK" w:hAnsi="TH SarabunPSK" w:cs="TH SarabunPSK"/>
                      <w:strike/>
                      <w:color w:val="0070C0"/>
                      <w:sz w:val="32"/>
                      <w:szCs w:val="32"/>
                      <w:cs/>
                    </w:rPr>
                    <w:t>ของ รพช</w:t>
                  </w:r>
                </w:p>
                <w:p w:rsidR="00CC7917" w:rsidRPr="005C5369" w:rsidRDefault="00CC7917" w:rsidP="00CC7917">
                  <w:pPr>
                    <w:spacing w:after="0"/>
                    <w:jc w:val="center"/>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ร้อยละ </w:t>
                  </w:r>
                  <w:r w:rsidRPr="005C5369">
                    <w:rPr>
                      <w:rFonts w:ascii="TH SarabunPSK" w:hAnsi="TH SarabunPSK" w:cs="TH SarabunPSK"/>
                      <w:color w:val="FF0000"/>
                      <w:sz w:val="32"/>
                      <w:szCs w:val="32"/>
                    </w:rPr>
                    <w:t xml:space="preserve">50 </w:t>
                  </w:r>
                </w:p>
                <w:p w:rsidR="00CC7917" w:rsidRPr="005C5369" w:rsidRDefault="00CC7917" w:rsidP="00CC7917">
                  <w:pPr>
                    <w:spacing w:after="0"/>
                    <w:jc w:val="center"/>
                    <w:rPr>
                      <w:rFonts w:ascii="TH SarabunPSK" w:hAnsi="TH SarabunPSK" w:cs="TH SarabunPSK"/>
                      <w:color w:val="000000"/>
                      <w:sz w:val="32"/>
                      <w:szCs w:val="32"/>
                    </w:rPr>
                  </w:pPr>
                  <w:r w:rsidRPr="005C5369">
                    <w:rPr>
                      <w:rFonts w:ascii="TH SarabunPSK" w:hAnsi="TH SarabunPSK" w:cs="TH SarabunPSK"/>
                      <w:color w:val="FF0000"/>
                      <w:sz w:val="32"/>
                      <w:szCs w:val="32"/>
                      <w:cs/>
                    </w:rPr>
                    <w:t>ของ รพช</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ทั้งหมด</w:t>
                  </w:r>
                </w:p>
              </w:tc>
              <w:tc>
                <w:tcPr>
                  <w:tcW w:w="1843" w:type="dxa"/>
                  <w:shd w:val="clear" w:color="auto" w:fill="auto"/>
                </w:tcPr>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t xml:space="preserve">ร้อยละ </w:t>
                  </w:r>
                  <w:r w:rsidRPr="00A35027">
                    <w:rPr>
                      <w:rFonts w:ascii="TH SarabunPSK" w:hAnsi="TH SarabunPSK" w:cs="TH SarabunPSK"/>
                      <w:sz w:val="28"/>
                    </w:rPr>
                    <w:t>70</w:t>
                  </w:r>
                </w:p>
                <w:p w:rsidR="00CC7917" w:rsidRPr="00A35027" w:rsidRDefault="00CC7917" w:rsidP="00CC7917">
                  <w:pPr>
                    <w:spacing w:after="0"/>
                    <w:jc w:val="center"/>
                    <w:rPr>
                      <w:rFonts w:ascii="TH SarabunPSK" w:hAnsi="TH SarabunPSK" w:cs="TH SarabunPSK"/>
                      <w:color w:val="000000"/>
                      <w:sz w:val="28"/>
                    </w:rPr>
                  </w:pPr>
                  <w:r w:rsidRPr="00A35027">
                    <w:rPr>
                      <w:rFonts w:ascii="TH SarabunPSK" w:hAnsi="TH SarabunPSK" w:cs="TH SarabunPSK"/>
                      <w:sz w:val="28"/>
                      <w:cs/>
                    </w:rPr>
                    <w:t>ของ รพช</w:t>
                  </w:r>
                  <w:r>
                    <w:rPr>
                      <w:rFonts w:ascii="TH SarabunPSK" w:hAnsi="TH SarabunPSK" w:cs="TH SarabunPSK"/>
                      <w:color w:val="000000"/>
                      <w:sz w:val="28"/>
                    </w:rPr>
                    <w:t xml:space="preserve">. </w:t>
                  </w:r>
                  <w:r w:rsidRPr="00436795">
                    <w:rPr>
                      <w:rFonts w:ascii="TH SarabunPSK" w:hAnsi="TH SarabunPSK" w:cs="TH SarabunPSK" w:hint="cs"/>
                      <w:color w:val="FF0000"/>
                      <w:sz w:val="28"/>
                      <w:cs/>
                    </w:rPr>
                    <w:t>ทั้งหมด</w:t>
                  </w:r>
                </w:p>
              </w:tc>
              <w:tc>
                <w:tcPr>
                  <w:tcW w:w="1843" w:type="dxa"/>
                  <w:shd w:val="clear" w:color="auto" w:fill="auto"/>
                </w:tcPr>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t xml:space="preserve">ร้อยละ </w:t>
                  </w:r>
                  <w:r w:rsidRPr="00A35027">
                    <w:rPr>
                      <w:rFonts w:ascii="TH SarabunPSK" w:hAnsi="TH SarabunPSK" w:cs="TH SarabunPSK"/>
                      <w:sz w:val="28"/>
                    </w:rPr>
                    <w:t>85</w:t>
                  </w:r>
                </w:p>
                <w:p w:rsidR="00CC7917" w:rsidRPr="00A35027" w:rsidRDefault="00CC7917" w:rsidP="00CC7917">
                  <w:pPr>
                    <w:spacing w:after="0"/>
                    <w:jc w:val="center"/>
                    <w:rPr>
                      <w:rFonts w:ascii="TH SarabunPSK" w:hAnsi="TH SarabunPSK" w:cs="TH SarabunPSK"/>
                      <w:color w:val="000000"/>
                      <w:sz w:val="28"/>
                    </w:rPr>
                  </w:pPr>
                  <w:r w:rsidRPr="00A35027">
                    <w:rPr>
                      <w:rFonts w:ascii="TH SarabunPSK" w:hAnsi="TH SarabunPSK" w:cs="TH SarabunPSK"/>
                      <w:sz w:val="28"/>
                      <w:cs/>
                    </w:rPr>
                    <w:t>ของ รพช</w:t>
                  </w:r>
                  <w:r>
                    <w:rPr>
                      <w:rFonts w:ascii="TH SarabunPSK" w:hAnsi="TH SarabunPSK" w:cs="TH SarabunPSK"/>
                      <w:color w:val="000000"/>
                      <w:sz w:val="28"/>
                    </w:rPr>
                    <w:t xml:space="preserve">. </w:t>
                  </w:r>
                  <w:r w:rsidRPr="00436795">
                    <w:rPr>
                      <w:rFonts w:ascii="TH SarabunPSK" w:hAnsi="TH SarabunPSK" w:cs="TH SarabunPSK" w:hint="cs"/>
                      <w:color w:val="FF0000"/>
                      <w:sz w:val="28"/>
                      <w:cs/>
                    </w:rPr>
                    <w:t>ทั้งหมด</w:t>
                  </w:r>
                </w:p>
              </w:tc>
              <w:tc>
                <w:tcPr>
                  <w:tcW w:w="1843" w:type="dxa"/>
                  <w:shd w:val="clear" w:color="auto" w:fill="auto"/>
                </w:tcPr>
                <w:p w:rsidR="00CC7917" w:rsidRPr="00A35027" w:rsidRDefault="00CC7917" w:rsidP="00CC7917">
                  <w:pPr>
                    <w:spacing w:after="0"/>
                    <w:ind w:right="147"/>
                    <w:jc w:val="center"/>
                    <w:rPr>
                      <w:rFonts w:ascii="TH SarabunPSK" w:hAnsi="TH SarabunPSK" w:cs="TH SarabunPSK"/>
                      <w:sz w:val="28"/>
                    </w:rPr>
                  </w:pPr>
                  <w:r w:rsidRPr="00A35027">
                    <w:rPr>
                      <w:rFonts w:ascii="TH SarabunPSK" w:hAnsi="TH SarabunPSK" w:cs="TH SarabunPSK"/>
                      <w:sz w:val="28"/>
                      <w:cs/>
                    </w:rPr>
                    <w:t xml:space="preserve">ร้อยละ </w:t>
                  </w:r>
                  <w:r w:rsidRPr="00A35027">
                    <w:rPr>
                      <w:rFonts w:ascii="TH SarabunPSK" w:hAnsi="TH SarabunPSK" w:cs="TH SarabunPSK"/>
                      <w:sz w:val="28"/>
                    </w:rPr>
                    <w:t>100</w:t>
                  </w:r>
                </w:p>
                <w:p w:rsidR="00CC7917" w:rsidRPr="00A35027" w:rsidRDefault="00CC7917" w:rsidP="00CC7917">
                  <w:pPr>
                    <w:spacing w:after="0"/>
                    <w:ind w:right="147"/>
                    <w:jc w:val="center"/>
                    <w:rPr>
                      <w:rFonts w:ascii="TH SarabunPSK" w:hAnsi="TH SarabunPSK" w:cs="TH SarabunPSK"/>
                      <w:color w:val="000000"/>
                      <w:sz w:val="28"/>
                    </w:rPr>
                  </w:pPr>
                  <w:r w:rsidRPr="00A35027">
                    <w:rPr>
                      <w:rFonts w:ascii="TH SarabunPSK" w:hAnsi="TH SarabunPSK" w:cs="TH SarabunPSK"/>
                      <w:sz w:val="28"/>
                      <w:cs/>
                    </w:rPr>
                    <w:t>ของ รพช</w:t>
                  </w:r>
                  <w:r>
                    <w:rPr>
                      <w:rFonts w:ascii="TH SarabunPSK" w:hAnsi="TH SarabunPSK" w:cs="TH SarabunPSK"/>
                      <w:color w:val="000000"/>
                      <w:sz w:val="28"/>
                    </w:rPr>
                    <w:t xml:space="preserve">. </w:t>
                  </w:r>
                  <w:r w:rsidRPr="00436795">
                    <w:rPr>
                      <w:rFonts w:ascii="TH SarabunPSK" w:hAnsi="TH SarabunPSK" w:cs="TH SarabunPSK" w:hint="cs"/>
                      <w:color w:val="FF0000"/>
                      <w:sz w:val="28"/>
                      <w:cs/>
                    </w:rPr>
                    <w:t>ทั้งหมด</w:t>
                  </w:r>
                </w:p>
              </w:tc>
            </w:tr>
            <w:tr w:rsidR="00CC7917" w:rsidRPr="005C5369" w:rsidTr="00F37D40">
              <w:tc>
                <w:tcPr>
                  <w:tcW w:w="2864" w:type="dxa"/>
                  <w:vMerge/>
                  <w:shd w:val="clear" w:color="auto" w:fill="auto"/>
                </w:tcPr>
                <w:p w:rsidR="00CC7917" w:rsidRPr="005C5369" w:rsidRDefault="00CC7917" w:rsidP="00CC7917">
                  <w:pPr>
                    <w:spacing w:after="0"/>
                    <w:rPr>
                      <w:rFonts w:ascii="TH SarabunPSK" w:hAnsi="TH SarabunPSK" w:cs="TH SarabunPSK"/>
                      <w:color w:val="000000"/>
                      <w:sz w:val="32"/>
                      <w:szCs w:val="32"/>
                      <w:cs/>
                    </w:rPr>
                  </w:pPr>
                </w:p>
              </w:tc>
              <w:tc>
                <w:tcPr>
                  <w:tcW w:w="1701" w:type="dxa"/>
                  <w:shd w:val="clear" w:color="auto" w:fill="auto"/>
                </w:tcPr>
                <w:p w:rsidR="00CC7917" w:rsidRPr="005C5369" w:rsidRDefault="00CC7917" w:rsidP="00CC7917">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 xml:space="preserve">ร้อยละ </w:t>
                  </w:r>
                  <w:r w:rsidRPr="005C5369">
                    <w:rPr>
                      <w:rFonts w:ascii="TH SarabunPSK" w:hAnsi="TH SarabunPSK" w:cs="TH SarabunPSK"/>
                      <w:strike/>
                      <w:color w:val="0070C0"/>
                      <w:sz w:val="32"/>
                      <w:szCs w:val="32"/>
                    </w:rPr>
                    <w:t>50</w:t>
                  </w:r>
                </w:p>
                <w:p w:rsidR="00CC7917" w:rsidRPr="005C5369" w:rsidRDefault="00CC7917" w:rsidP="00CC7917">
                  <w:pPr>
                    <w:spacing w:after="0"/>
                    <w:jc w:val="center"/>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.ของ รพ.</w:t>
                  </w:r>
                </w:p>
                <w:p w:rsidR="00CC7917" w:rsidRPr="005C5369" w:rsidRDefault="00CC7917" w:rsidP="00CC7917">
                  <w:pPr>
                    <w:spacing w:after="0"/>
                    <w:rPr>
                      <w:rFonts w:ascii="TH SarabunPSK" w:hAnsi="TH SarabunPSK" w:cs="TH SarabunPSK"/>
                      <w:strike/>
                      <w:color w:val="0070C0"/>
                      <w:sz w:val="32"/>
                      <w:szCs w:val="32"/>
                    </w:rPr>
                  </w:pPr>
                  <w:r w:rsidRPr="005C5369">
                    <w:rPr>
                      <w:rFonts w:ascii="TH SarabunPSK" w:hAnsi="TH SarabunPSK" w:cs="TH SarabunPSK"/>
                      <w:strike/>
                      <w:color w:val="0070C0"/>
                      <w:sz w:val="32"/>
                      <w:szCs w:val="32"/>
                      <w:cs/>
                    </w:rPr>
                    <w:t>สังกัดกรมวิชาการ</w:t>
                  </w:r>
                </w:p>
                <w:p w:rsidR="00CC7917" w:rsidRPr="005C5369" w:rsidRDefault="00CC7917" w:rsidP="00CC7917">
                  <w:pPr>
                    <w:spacing w:after="0"/>
                    <w:jc w:val="center"/>
                    <w:rPr>
                      <w:rFonts w:ascii="TH SarabunPSK" w:hAnsi="TH SarabunPSK" w:cs="TH SarabunPSK"/>
                      <w:color w:val="FF0000"/>
                      <w:sz w:val="32"/>
                      <w:szCs w:val="32"/>
                    </w:rPr>
                  </w:pPr>
                  <w:r w:rsidRPr="005C5369">
                    <w:rPr>
                      <w:rFonts w:ascii="TH SarabunPSK" w:hAnsi="TH SarabunPSK" w:cs="TH SarabunPSK"/>
                      <w:color w:val="FF0000"/>
                      <w:sz w:val="32"/>
                      <w:szCs w:val="32"/>
                      <w:cs/>
                    </w:rPr>
                    <w:t xml:space="preserve">ร้อยละ </w:t>
                  </w:r>
                  <w:r w:rsidRPr="005C5369">
                    <w:rPr>
                      <w:rFonts w:ascii="TH SarabunPSK" w:hAnsi="TH SarabunPSK" w:cs="TH SarabunPSK"/>
                      <w:color w:val="FF0000"/>
                      <w:sz w:val="32"/>
                      <w:szCs w:val="32"/>
                    </w:rPr>
                    <w:t>50</w:t>
                  </w:r>
                </w:p>
                <w:p w:rsidR="00CC7917" w:rsidRPr="005C5369" w:rsidRDefault="00CC7917" w:rsidP="00CC7917">
                  <w:pPr>
                    <w:spacing w:after="0"/>
                    <w:jc w:val="center"/>
                    <w:rPr>
                      <w:rFonts w:ascii="TH SarabunPSK" w:hAnsi="TH SarabunPSK" w:cs="TH SarabunPSK"/>
                      <w:color w:val="FF0000"/>
                      <w:sz w:val="32"/>
                      <w:szCs w:val="32"/>
                    </w:rPr>
                  </w:pPr>
                  <w:r w:rsidRPr="005C5369">
                    <w:rPr>
                      <w:rFonts w:ascii="TH SarabunPSK" w:hAnsi="TH SarabunPSK" w:cs="TH SarabunPSK"/>
                      <w:color w:val="FF0000"/>
                      <w:sz w:val="32"/>
                      <w:szCs w:val="32"/>
                      <w:cs/>
                    </w:rPr>
                    <w:lastRenderedPageBreak/>
                    <w:t>ของ รพ.</w:t>
                  </w:r>
                  <w:r w:rsidRPr="005C5369">
                    <w:rPr>
                      <w:rFonts w:ascii="TH SarabunPSK" w:hAnsi="TH SarabunPSK" w:cs="TH SarabunPSK"/>
                      <w:color w:val="FF0000"/>
                      <w:sz w:val="32"/>
                      <w:szCs w:val="32"/>
                    </w:rPr>
                    <w:t xml:space="preserve"> </w:t>
                  </w:r>
                  <w:r w:rsidRPr="005C5369">
                    <w:rPr>
                      <w:rFonts w:ascii="TH SarabunPSK" w:hAnsi="TH SarabunPSK" w:cs="TH SarabunPSK"/>
                      <w:color w:val="FF0000"/>
                      <w:sz w:val="32"/>
                      <w:szCs w:val="32"/>
                      <w:cs/>
                    </w:rPr>
                    <w:t>ทั้งหมด</w:t>
                  </w:r>
                </w:p>
                <w:p w:rsidR="00CC7917" w:rsidRPr="005C5369" w:rsidRDefault="00CC7917" w:rsidP="00CC7917">
                  <w:pPr>
                    <w:spacing w:after="0"/>
                    <w:rPr>
                      <w:rFonts w:ascii="TH SarabunPSK" w:hAnsi="TH SarabunPSK" w:cs="TH SarabunPSK"/>
                      <w:color w:val="000000"/>
                      <w:sz w:val="32"/>
                      <w:szCs w:val="32"/>
                    </w:rPr>
                  </w:pPr>
                  <w:r w:rsidRPr="005C5369">
                    <w:rPr>
                      <w:rFonts w:ascii="TH SarabunPSK" w:hAnsi="TH SarabunPSK" w:cs="TH SarabunPSK"/>
                      <w:color w:val="FF0000"/>
                      <w:sz w:val="32"/>
                      <w:szCs w:val="32"/>
                      <w:cs/>
                    </w:rPr>
                    <w:t>สังกัดกรมวิชาการ</w:t>
                  </w:r>
                </w:p>
              </w:tc>
              <w:tc>
                <w:tcPr>
                  <w:tcW w:w="1843" w:type="dxa"/>
                  <w:shd w:val="clear" w:color="auto" w:fill="auto"/>
                </w:tcPr>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lastRenderedPageBreak/>
                    <w:t xml:space="preserve">ร้อยละ </w:t>
                  </w:r>
                  <w:r w:rsidRPr="00A35027">
                    <w:rPr>
                      <w:rFonts w:ascii="TH SarabunPSK" w:hAnsi="TH SarabunPSK" w:cs="TH SarabunPSK"/>
                      <w:sz w:val="28"/>
                    </w:rPr>
                    <w:t>70</w:t>
                  </w:r>
                </w:p>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t>ของ รพ.</w:t>
                  </w:r>
                  <w:r>
                    <w:rPr>
                      <w:rFonts w:ascii="TH SarabunPSK" w:hAnsi="TH SarabunPSK" w:cs="TH SarabunPSK"/>
                      <w:sz w:val="28"/>
                    </w:rPr>
                    <w:t xml:space="preserve"> </w:t>
                  </w:r>
                  <w:r w:rsidRPr="00436795">
                    <w:rPr>
                      <w:rFonts w:ascii="TH SarabunPSK" w:hAnsi="TH SarabunPSK" w:cs="TH SarabunPSK" w:hint="cs"/>
                      <w:color w:val="FF0000"/>
                      <w:sz w:val="28"/>
                      <w:cs/>
                    </w:rPr>
                    <w:t>ทั้งหมด</w:t>
                  </w:r>
                </w:p>
                <w:p w:rsidR="00CC7917" w:rsidRPr="00A35027" w:rsidRDefault="00CC7917" w:rsidP="00CC7917">
                  <w:pPr>
                    <w:spacing w:after="0"/>
                    <w:jc w:val="center"/>
                    <w:rPr>
                      <w:rFonts w:ascii="TH SarabunPSK" w:hAnsi="TH SarabunPSK" w:cs="TH SarabunPSK"/>
                      <w:color w:val="000000"/>
                      <w:sz w:val="28"/>
                    </w:rPr>
                  </w:pPr>
                  <w:r w:rsidRPr="00A35027">
                    <w:rPr>
                      <w:rFonts w:ascii="TH SarabunPSK" w:hAnsi="TH SarabunPSK" w:cs="TH SarabunPSK"/>
                      <w:sz w:val="28"/>
                      <w:cs/>
                    </w:rPr>
                    <w:t>สังกัดกรมวิชาการ</w:t>
                  </w:r>
                </w:p>
              </w:tc>
              <w:tc>
                <w:tcPr>
                  <w:tcW w:w="1843" w:type="dxa"/>
                  <w:shd w:val="clear" w:color="auto" w:fill="auto"/>
                </w:tcPr>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t xml:space="preserve">ร้อยละ </w:t>
                  </w:r>
                  <w:r w:rsidRPr="00A35027">
                    <w:rPr>
                      <w:rFonts w:ascii="TH SarabunPSK" w:hAnsi="TH SarabunPSK" w:cs="TH SarabunPSK"/>
                      <w:sz w:val="28"/>
                    </w:rPr>
                    <w:t>85</w:t>
                  </w:r>
                </w:p>
                <w:p w:rsidR="00CC7917" w:rsidRPr="00A35027" w:rsidRDefault="00CC7917" w:rsidP="00CC7917">
                  <w:pPr>
                    <w:spacing w:after="0"/>
                    <w:jc w:val="center"/>
                    <w:rPr>
                      <w:rFonts w:ascii="TH SarabunPSK" w:hAnsi="TH SarabunPSK" w:cs="TH SarabunPSK"/>
                      <w:sz w:val="28"/>
                    </w:rPr>
                  </w:pPr>
                  <w:r w:rsidRPr="00A35027">
                    <w:rPr>
                      <w:rFonts w:ascii="TH SarabunPSK" w:hAnsi="TH SarabunPSK" w:cs="TH SarabunPSK"/>
                      <w:sz w:val="28"/>
                      <w:cs/>
                    </w:rPr>
                    <w:t>ของ รพ.</w:t>
                  </w:r>
                  <w:r>
                    <w:rPr>
                      <w:rFonts w:ascii="TH SarabunPSK" w:hAnsi="TH SarabunPSK" w:cs="TH SarabunPSK"/>
                      <w:sz w:val="28"/>
                    </w:rPr>
                    <w:t xml:space="preserve"> </w:t>
                  </w:r>
                  <w:r w:rsidRPr="00436795">
                    <w:rPr>
                      <w:rFonts w:ascii="TH SarabunPSK" w:hAnsi="TH SarabunPSK" w:cs="TH SarabunPSK" w:hint="cs"/>
                      <w:color w:val="FF0000"/>
                      <w:sz w:val="28"/>
                      <w:cs/>
                    </w:rPr>
                    <w:t>ทั้งหมด</w:t>
                  </w:r>
                </w:p>
                <w:p w:rsidR="00CC7917" w:rsidRPr="00A35027" w:rsidRDefault="00CC7917" w:rsidP="00CC7917">
                  <w:pPr>
                    <w:spacing w:after="0"/>
                    <w:jc w:val="center"/>
                    <w:rPr>
                      <w:rFonts w:ascii="TH SarabunPSK" w:hAnsi="TH SarabunPSK" w:cs="TH SarabunPSK"/>
                      <w:color w:val="000000"/>
                      <w:sz w:val="28"/>
                    </w:rPr>
                  </w:pPr>
                  <w:r w:rsidRPr="00A35027">
                    <w:rPr>
                      <w:rFonts w:ascii="TH SarabunPSK" w:hAnsi="TH SarabunPSK" w:cs="TH SarabunPSK"/>
                      <w:sz w:val="28"/>
                      <w:cs/>
                    </w:rPr>
                    <w:t>สังกัดกรมวิชาการ</w:t>
                  </w:r>
                </w:p>
              </w:tc>
              <w:tc>
                <w:tcPr>
                  <w:tcW w:w="1843" w:type="dxa"/>
                  <w:shd w:val="clear" w:color="auto" w:fill="auto"/>
                </w:tcPr>
                <w:p w:rsidR="00CC7917" w:rsidRPr="00A35027" w:rsidRDefault="00CC7917" w:rsidP="00CC7917">
                  <w:pPr>
                    <w:spacing w:after="0"/>
                    <w:ind w:right="147"/>
                    <w:jc w:val="center"/>
                    <w:rPr>
                      <w:rFonts w:ascii="TH SarabunPSK" w:hAnsi="TH SarabunPSK" w:cs="TH SarabunPSK"/>
                      <w:sz w:val="28"/>
                    </w:rPr>
                  </w:pPr>
                  <w:r w:rsidRPr="00A35027">
                    <w:rPr>
                      <w:rFonts w:ascii="TH SarabunPSK" w:hAnsi="TH SarabunPSK" w:cs="TH SarabunPSK"/>
                      <w:sz w:val="28"/>
                      <w:cs/>
                    </w:rPr>
                    <w:t xml:space="preserve">ร้อยละ </w:t>
                  </w:r>
                  <w:r w:rsidRPr="00A35027">
                    <w:rPr>
                      <w:rFonts w:ascii="TH SarabunPSK" w:hAnsi="TH SarabunPSK" w:cs="TH SarabunPSK"/>
                      <w:sz w:val="28"/>
                    </w:rPr>
                    <w:t>100</w:t>
                  </w:r>
                </w:p>
                <w:p w:rsidR="00CC7917" w:rsidRPr="00A35027" w:rsidRDefault="00CC7917" w:rsidP="00CC7917">
                  <w:pPr>
                    <w:spacing w:after="0"/>
                    <w:ind w:right="147"/>
                    <w:jc w:val="center"/>
                    <w:rPr>
                      <w:rFonts w:ascii="TH SarabunPSK" w:hAnsi="TH SarabunPSK" w:cs="TH SarabunPSK"/>
                      <w:sz w:val="28"/>
                    </w:rPr>
                  </w:pPr>
                  <w:r w:rsidRPr="00A35027">
                    <w:rPr>
                      <w:rFonts w:ascii="TH SarabunPSK" w:hAnsi="TH SarabunPSK" w:cs="TH SarabunPSK"/>
                      <w:sz w:val="28"/>
                      <w:cs/>
                    </w:rPr>
                    <w:t>ของ รพ.</w:t>
                  </w:r>
                  <w:r>
                    <w:rPr>
                      <w:rFonts w:ascii="TH SarabunPSK" w:hAnsi="TH SarabunPSK" w:cs="TH SarabunPSK"/>
                      <w:sz w:val="28"/>
                    </w:rPr>
                    <w:t xml:space="preserve"> </w:t>
                  </w:r>
                  <w:r w:rsidRPr="00436795">
                    <w:rPr>
                      <w:rFonts w:ascii="TH SarabunPSK" w:hAnsi="TH SarabunPSK" w:cs="TH SarabunPSK" w:hint="cs"/>
                      <w:color w:val="FF0000"/>
                      <w:sz w:val="28"/>
                      <w:cs/>
                    </w:rPr>
                    <w:t>ทั้งหมด</w:t>
                  </w:r>
                </w:p>
                <w:p w:rsidR="00CC7917" w:rsidRPr="00A35027" w:rsidRDefault="00CC7917" w:rsidP="00CC7917">
                  <w:pPr>
                    <w:spacing w:after="0"/>
                    <w:ind w:right="147"/>
                    <w:jc w:val="center"/>
                    <w:rPr>
                      <w:rFonts w:ascii="TH SarabunPSK" w:hAnsi="TH SarabunPSK" w:cs="TH SarabunPSK"/>
                      <w:color w:val="000000"/>
                      <w:sz w:val="28"/>
                    </w:rPr>
                  </w:pPr>
                  <w:r w:rsidRPr="00A35027">
                    <w:rPr>
                      <w:rFonts w:ascii="TH SarabunPSK" w:hAnsi="TH SarabunPSK" w:cs="TH SarabunPSK"/>
                      <w:sz w:val="28"/>
                      <w:cs/>
                    </w:rPr>
                    <w:t>สังกัดกรมวิชาการ</w:t>
                  </w:r>
                </w:p>
              </w:tc>
            </w:tr>
          </w:tbl>
          <w:p w:rsidR="00791838" w:rsidRPr="005C5369" w:rsidRDefault="00791838" w:rsidP="00791838">
            <w:pPr>
              <w:spacing w:after="0"/>
              <w:jc w:val="thaiDistribute"/>
              <w:rPr>
                <w:rFonts w:ascii="TH SarabunPSK" w:hAnsi="TH SarabunPSK" w:cs="TH SarabunPSK"/>
                <w:b/>
                <w:bCs/>
                <w:sz w:val="32"/>
                <w:szCs w:val="32"/>
              </w:rPr>
            </w:pPr>
          </w:p>
        </w:tc>
      </w:tr>
      <w:tr w:rsidR="00791838" w:rsidRPr="005C5369" w:rsidTr="00F37D40">
        <w:trPr>
          <w:trHeight w:val="2798"/>
        </w:trPr>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lastRenderedPageBreak/>
              <w:t>วัตถุประสงค์</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pStyle w:val="ListParagraph"/>
              <w:numPr>
                <w:ilvl w:val="0"/>
                <w:numId w:val="2"/>
              </w:numPr>
              <w:ind w:left="175" w:hanging="141"/>
              <w:rPr>
                <w:rFonts w:ascii="TH SarabunPSK" w:hAnsi="TH SarabunPSK" w:cs="TH SarabunPSK"/>
                <w:color w:val="000000"/>
                <w:sz w:val="32"/>
                <w:szCs w:val="32"/>
                <w:lang w:val="en-GB"/>
              </w:rPr>
            </w:pPr>
            <w:r w:rsidRPr="005C5369">
              <w:rPr>
                <w:rFonts w:ascii="TH SarabunPSK" w:hAnsi="TH SarabunPSK" w:cs="TH SarabunPSK"/>
                <w:color w:val="000000"/>
                <w:sz w:val="32"/>
                <w:szCs w:val="32"/>
                <w:cs/>
              </w:rPr>
              <w:t>เพื่อให้ประชาชนได้ประโยชน์จากการรับบริการในโรงพยาบาล</w:t>
            </w:r>
            <w:r w:rsidRPr="005C5369">
              <w:rPr>
                <w:rFonts w:ascii="TH SarabunPSK" w:hAnsi="TH SarabunPSK" w:cs="TH SarabunPSK"/>
                <w:color w:val="000000"/>
                <w:sz w:val="32"/>
                <w:szCs w:val="32"/>
                <w:cs/>
                <w:lang w:val="en-GB"/>
              </w:rPr>
              <w:t>ภาครัฐ สังกัดกระทรวงสาธารณสุข</w:t>
            </w:r>
            <w:r w:rsidRPr="005C5369">
              <w:rPr>
                <w:rFonts w:ascii="TH SarabunPSK" w:hAnsi="TH SarabunPSK" w:cs="TH SarabunPSK"/>
                <w:color w:val="000000"/>
                <w:sz w:val="32"/>
                <w:szCs w:val="32"/>
                <w:cs/>
              </w:rPr>
              <w:t xml:space="preserve"> ผ่านช่องทาง </w:t>
            </w:r>
            <w:r w:rsidRPr="005C5369">
              <w:rPr>
                <w:rFonts w:ascii="TH SarabunPSK" w:hAnsi="TH SarabunPSK" w:cs="TH SarabunPSK"/>
                <w:color w:val="000000"/>
                <w:sz w:val="32"/>
                <w:szCs w:val="32"/>
              </w:rPr>
              <w:t xml:space="preserve">online </w:t>
            </w:r>
            <w:r w:rsidRPr="005C5369">
              <w:rPr>
                <w:rFonts w:ascii="TH SarabunPSK" w:hAnsi="TH SarabunPSK" w:cs="TH SarabunPSK"/>
                <w:color w:val="000000"/>
                <w:sz w:val="32"/>
                <w:szCs w:val="32"/>
                <w:cs/>
              </w:rPr>
              <w:t>ที่สะดวก รวดเร็ว</w:t>
            </w:r>
            <w:r w:rsidRPr="005C5369">
              <w:rPr>
                <w:rFonts w:ascii="TH SarabunPSK" w:hAnsi="TH SarabunPSK" w:cs="TH SarabunPSK"/>
                <w:color w:val="000000"/>
                <w:sz w:val="32"/>
                <w:szCs w:val="32"/>
                <w:cs/>
                <w:lang w:val="en-GB"/>
              </w:rPr>
              <w:t xml:space="preserve"> และลดระยะเวลาในการรอคอย</w:t>
            </w:r>
          </w:p>
          <w:p w:rsidR="00791838" w:rsidRPr="005C5369" w:rsidRDefault="00791838" w:rsidP="00791838">
            <w:pPr>
              <w:pStyle w:val="ListParagraph"/>
              <w:numPr>
                <w:ilvl w:val="0"/>
                <w:numId w:val="2"/>
              </w:numPr>
              <w:ind w:left="175" w:hanging="141"/>
              <w:rPr>
                <w:rFonts w:ascii="TH SarabunPSK" w:hAnsi="TH SarabunPSK" w:cs="TH SarabunPSK"/>
                <w:color w:val="000000"/>
                <w:sz w:val="32"/>
                <w:szCs w:val="32"/>
                <w:lang w:val="en-GB"/>
              </w:rPr>
            </w:pPr>
            <w:r w:rsidRPr="005C5369">
              <w:rPr>
                <w:rFonts w:ascii="TH SarabunPSK" w:hAnsi="TH SarabunPSK" w:cs="TH SarabunPSK"/>
                <w:color w:val="000000"/>
                <w:sz w:val="32"/>
                <w:szCs w:val="32"/>
                <w:cs/>
                <w:lang w:val="en-GB"/>
              </w:rPr>
              <w:t>โรงพยาบาลภาครัฐสังกัดกระทรวงสาธารณสุข ใช้เทคโนโลยีดิจิทัล ที่เหมาะสมในการพัฒนากระบวนการทำงานและการบริหารจัดการ</w:t>
            </w:r>
          </w:p>
          <w:p w:rsidR="00791838" w:rsidRPr="005C5369" w:rsidRDefault="00791838" w:rsidP="00791838">
            <w:pPr>
              <w:pStyle w:val="ListParagraph"/>
              <w:numPr>
                <w:ilvl w:val="0"/>
                <w:numId w:val="2"/>
              </w:numPr>
              <w:ind w:left="175" w:hanging="141"/>
              <w:rPr>
                <w:rFonts w:ascii="TH SarabunPSK" w:hAnsi="TH SarabunPSK" w:cs="TH SarabunPSK"/>
                <w:color w:val="000000"/>
                <w:sz w:val="32"/>
                <w:szCs w:val="32"/>
                <w:lang w:val="en-GB"/>
              </w:rPr>
            </w:pPr>
            <w:r w:rsidRPr="005C5369">
              <w:rPr>
                <w:rFonts w:ascii="TH SarabunPSK" w:hAnsi="TH SarabunPSK" w:cs="TH SarabunPSK"/>
                <w:color w:val="000000"/>
                <w:sz w:val="32"/>
                <w:szCs w:val="32"/>
                <w:cs/>
                <w:lang w:val="en-GB"/>
              </w:rPr>
              <w:t>บุคลากรในระบบสุขภาพ มีความเข้าใจ และประยุกต์ใช้เทคโนโลยีดิจิทัลในระบบบริการสุขภาพได้อย่างเหมาะสม</w:t>
            </w:r>
          </w:p>
          <w:p w:rsidR="00791838" w:rsidRPr="005C5369" w:rsidRDefault="00791838" w:rsidP="00791838">
            <w:pPr>
              <w:pStyle w:val="ListParagraph"/>
              <w:numPr>
                <w:ilvl w:val="0"/>
                <w:numId w:val="2"/>
              </w:numPr>
              <w:ind w:left="175" w:hanging="141"/>
              <w:rPr>
                <w:rFonts w:ascii="TH SarabunPSK" w:hAnsi="TH SarabunPSK" w:cs="TH SarabunPSK"/>
                <w:color w:val="000000"/>
                <w:sz w:val="32"/>
                <w:szCs w:val="32"/>
              </w:rPr>
            </w:pPr>
            <w:r w:rsidRPr="005C5369">
              <w:rPr>
                <w:rFonts w:ascii="TH SarabunPSK" w:hAnsi="TH SarabunPSK" w:cs="TH SarabunPSK"/>
                <w:color w:val="000000"/>
                <w:sz w:val="32"/>
                <w:szCs w:val="32"/>
                <w:cs/>
                <w:lang w:val="en-GB"/>
              </w:rPr>
              <w:t>เพื่อเตรียมความพร้อมและสนับสนุนให้โรงพยาบาลมีระบบเทคโนโลยีด้านดิจิทัล</w:t>
            </w:r>
            <w:r w:rsidRPr="005C5369">
              <w:rPr>
                <w:rFonts w:ascii="TH SarabunPSK" w:hAnsi="TH SarabunPSK" w:cs="TH SarabunPSK"/>
                <w:color w:val="000000"/>
                <w:sz w:val="32"/>
                <w:szCs w:val="32"/>
                <w:cs/>
              </w:rPr>
              <w:t>ที่รองรับการพัฒนา</w:t>
            </w:r>
            <w:r w:rsidRPr="005C5369">
              <w:rPr>
                <w:rFonts w:ascii="TH SarabunPSK" w:hAnsi="TH SarabunPSK" w:cs="TH SarabunPSK"/>
                <w:color w:val="000000"/>
                <w:sz w:val="32"/>
                <w:szCs w:val="32"/>
                <w:cs/>
                <w:lang w:val="en-GB"/>
              </w:rPr>
              <w:t xml:space="preserve">เป็น </w:t>
            </w:r>
            <w:r w:rsidRPr="005C5369">
              <w:rPr>
                <w:rFonts w:ascii="TH SarabunPSK" w:hAnsi="TH SarabunPSK" w:cs="TH SarabunPSK"/>
                <w:color w:val="000000"/>
                <w:sz w:val="32"/>
                <w:szCs w:val="32"/>
              </w:rPr>
              <w:t xml:space="preserve">Smart Hospital </w:t>
            </w:r>
          </w:p>
          <w:p w:rsidR="00CC7917" w:rsidRDefault="00CC7917" w:rsidP="00791838">
            <w:pPr>
              <w:pStyle w:val="ListParagraph"/>
              <w:ind w:left="0"/>
              <w:jc w:val="center"/>
              <w:rPr>
                <w:rFonts w:ascii="TH SarabunPSK" w:hAnsi="TH SarabunPSK" w:cs="TH SarabunPSK"/>
                <w:color w:val="000000"/>
                <w:sz w:val="32"/>
                <w:szCs w:val="32"/>
              </w:rPr>
            </w:pPr>
          </w:p>
          <w:p w:rsidR="00791838" w:rsidRPr="005C5369" w:rsidRDefault="00791838" w:rsidP="00791838">
            <w:pPr>
              <w:pStyle w:val="ListParagraph"/>
              <w:ind w:left="0"/>
              <w:jc w:val="center"/>
              <w:rPr>
                <w:rFonts w:ascii="TH SarabunPSK" w:hAnsi="TH SarabunPSK" w:cs="TH SarabunPSK"/>
                <w:color w:val="000000"/>
                <w:sz w:val="32"/>
                <w:szCs w:val="32"/>
                <w:cs/>
              </w:rPr>
            </w:pPr>
            <w:r w:rsidRPr="005C5369">
              <w:rPr>
                <w:rFonts w:ascii="TH SarabunPSK" w:hAnsi="TH SarabunPSK" w:cs="TH SarabunPSK"/>
                <w:noProof/>
                <w:color w:val="000000"/>
                <w:sz w:val="32"/>
                <w:szCs w:val="32"/>
              </w:rPr>
              <w:drawing>
                <wp:inline distT="0" distB="0" distL="0" distR="0" wp14:anchorId="0E846D8A" wp14:editId="096AF298">
                  <wp:extent cx="4525645" cy="360989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0123" cy="3637393"/>
                          </a:xfrm>
                          <a:prstGeom prst="rect">
                            <a:avLst/>
                          </a:prstGeom>
                          <a:noFill/>
                          <a:ln>
                            <a:noFill/>
                          </a:ln>
                        </pic:spPr>
                      </pic:pic>
                    </a:graphicData>
                  </a:graphic>
                </wp:inline>
              </w:drawing>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ประชากรกลุ่มเป้าหมาย</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color w:val="000000"/>
                <w:sz w:val="32"/>
                <w:szCs w:val="32"/>
                <w:cs/>
              </w:rPr>
            </w:pPr>
            <w:r w:rsidRPr="005C5369">
              <w:rPr>
                <w:rFonts w:ascii="TH SarabunPSK" w:hAnsi="TH SarabunPSK" w:cs="TH SarabunPSK"/>
                <w:color w:val="000000"/>
                <w:sz w:val="32"/>
                <w:szCs w:val="32"/>
                <w:cs/>
              </w:rPr>
              <w:t>โรงพยาบาลศูนย์/โรงพยาบาลทั่วไป, โรงพยาบาลชุมชน, โรงพยาบาลสังกัดกรมวิชาการ</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วิธีการจัดเก็บข้อมูล</w:t>
            </w:r>
          </w:p>
        </w:tc>
        <w:tc>
          <w:tcPr>
            <w:tcW w:w="7796" w:type="dxa"/>
            <w:tcBorders>
              <w:top w:val="single" w:sz="4" w:space="0" w:color="auto"/>
              <w:left w:val="single" w:sz="4" w:space="0" w:color="auto"/>
              <w:bottom w:val="single" w:sz="4" w:space="0" w:color="auto"/>
              <w:right w:val="single" w:sz="4" w:space="0" w:color="auto"/>
            </w:tcBorders>
          </w:tcPr>
          <w:p w:rsidR="00791838" w:rsidRPr="00CC7917" w:rsidRDefault="00791838" w:rsidP="00791838">
            <w:pPr>
              <w:spacing w:after="0"/>
              <w:jc w:val="thaiDistribute"/>
              <w:rPr>
                <w:rFonts w:ascii="TH SarabunPSK" w:hAnsi="TH SarabunPSK" w:cs="TH SarabunPSK"/>
                <w:strike/>
                <w:color w:val="0070C0"/>
                <w:sz w:val="32"/>
                <w:szCs w:val="32"/>
              </w:rPr>
            </w:pPr>
            <w:r w:rsidRPr="00CC7917">
              <w:rPr>
                <w:rFonts w:ascii="TH SarabunPSK" w:hAnsi="TH SarabunPSK" w:cs="TH SarabunPSK"/>
                <w:strike/>
                <w:color w:val="0070C0"/>
                <w:sz w:val="32"/>
                <w:szCs w:val="32"/>
              </w:rPr>
              <w:t xml:space="preserve">1. </w:t>
            </w:r>
            <w:r w:rsidRPr="00CC7917">
              <w:rPr>
                <w:rFonts w:ascii="TH SarabunPSK" w:hAnsi="TH SarabunPSK" w:cs="TH SarabunPSK"/>
                <w:strike/>
                <w:color w:val="0070C0"/>
                <w:sz w:val="32"/>
                <w:szCs w:val="32"/>
                <w:cs/>
              </w:rPr>
              <w:t xml:space="preserve">รพ. ทำแบบประเมินตนเองจัดส่งให้ ศูนย์เทคโนโลยีสารสนเทศและการสื่อสาร </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 xml:space="preserve">    สป.สธ. รวบรวม</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rPr>
              <w:t xml:space="preserve">2. </w:t>
            </w:r>
            <w:r w:rsidRPr="00CC7917">
              <w:rPr>
                <w:rFonts w:ascii="TH SarabunPSK" w:hAnsi="TH SarabunPSK" w:cs="TH SarabunPSK"/>
                <w:strike/>
                <w:color w:val="0070C0"/>
                <w:sz w:val="32"/>
                <w:szCs w:val="32"/>
                <w:cs/>
              </w:rPr>
              <w:t xml:space="preserve">การติดตามและรายงานผลการดำเนินงานผ่านระบบรายงาน </w:t>
            </w:r>
            <w:r w:rsidRPr="00CC7917">
              <w:rPr>
                <w:rFonts w:ascii="TH SarabunPSK" w:hAnsi="TH SarabunPSK" w:cs="TH SarabunPSK"/>
                <w:strike/>
                <w:color w:val="0070C0"/>
                <w:sz w:val="32"/>
                <w:szCs w:val="32"/>
              </w:rPr>
              <w:t xml:space="preserve">Health KPI </w:t>
            </w:r>
            <w:r w:rsidRPr="00CC7917">
              <w:rPr>
                <w:rFonts w:ascii="TH SarabunPSK" w:hAnsi="TH SarabunPSK" w:cs="TH SarabunPSK"/>
                <w:strike/>
                <w:color w:val="0070C0"/>
                <w:sz w:val="32"/>
                <w:szCs w:val="32"/>
                <w:cs/>
              </w:rPr>
              <w:t xml:space="preserve">ของ </w:t>
            </w:r>
          </w:p>
          <w:p w:rsidR="00791838"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lastRenderedPageBreak/>
              <w:t xml:space="preserve">    กองยุทธศาสตร์และแผนงาน</w:t>
            </w:r>
            <w:r w:rsidRPr="00CC7917">
              <w:rPr>
                <w:rFonts w:ascii="TH SarabunPSK" w:hAnsi="TH SarabunPSK" w:cs="TH SarabunPSK"/>
                <w:strike/>
                <w:color w:val="0070C0"/>
                <w:sz w:val="32"/>
                <w:szCs w:val="32"/>
              </w:rPr>
              <w:t xml:space="preserve"> </w:t>
            </w:r>
          </w:p>
          <w:p w:rsidR="00CC7917" w:rsidRPr="00436795" w:rsidRDefault="00CC7917" w:rsidP="00CC7917">
            <w:pPr>
              <w:spacing w:after="0"/>
              <w:jc w:val="thaiDistribute"/>
              <w:rPr>
                <w:rFonts w:ascii="TH SarabunPSK" w:hAnsi="TH SarabunPSK" w:cs="TH SarabunPSK"/>
                <w:color w:val="FF0000"/>
                <w:sz w:val="32"/>
                <w:szCs w:val="32"/>
                <w:cs/>
              </w:rPr>
            </w:pPr>
            <w:r w:rsidRPr="00CC7917">
              <w:rPr>
                <w:rFonts w:ascii="TH SarabunPSK" w:hAnsi="TH SarabunPSK" w:cs="TH SarabunPSK"/>
                <w:color w:val="FF0000"/>
                <w:sz w:val="32"/>
                <w:szCs w:val="32"/>
              </w:rPr>
              <w:t xml:space="preserve">1. </w:t>
            </w:r>
            <w:r w:rsidRPr="00436795">
              <w:rPr>
                <w:rFonts w:ascii="TH SarabunPSK" w:hAnsi="TH SarabunPSK" w:cs="TH SarabunPSK"/>
                <w:color w:val="FF0000"/>
                <w:sz w:val="32"/>
                <w:szCs w:val="32"/>
                <w:cs/>
              </w:rPr>
              <w:t>โรงพยาบาล</w:t>
            </w:r>
            <w:r w:rsidRPr="00436795">
              <w:rPr>
                <w:rFonts w:ascii="TH SarabunPSK" w:hAnsi="TH SarabunPSK" w:cs="TH SarabunPSK" w:hint="cs"/>
                <w:color w:val="FF0000"/>
                <w:sz w:val="32"/>
                <w:szCs w:val="32"/>
                <w:cs/>
              </w:rPr>
              <w:t>ตอบ</w:t>
            </w:r>
            <w:r w:rsidRPr="00436795">
              <w:rPr>
                <w:rFonts w:ascii="TH SarabunPSK" w:hAnsi="TH SarabunPSK" w:cs="TH SarabunPSK"/>
                <w:color w:val="FF0000"/>
                <w:sz w:val="32"/>
                <w:szCs w:val="32"/>
                <w:cs/>
              </w:rPr>
              <w:t>แบบประเมินตนเอง</w:t>
            </w:r>
            <w:r w:rsidRPr="00436795">
              <w:rPr>
                <w:rFonts w:ascii="TH SarabunPSK" w:hAnsi="TH SarabunPSK" w:cs="TH SarabunPSK" w:hint="cs"/>
                <w:color w:val="FF0000"/>
                <w:sz w:val="32"/>
                <w:szCs w:val="32"/>
                <w:cs/>
              </w:rPr>
              <w:t xml:space="preserve">ออนไลน์ผ่านทางเว็บไซต์ศูนย์เทคโนโลยีสารสนเทศและการสื่อสาร </w:t>
            </w:r>
            <w:r w:rsidRPr="00436795">
              <w:rPr>
                <w:rFonts w:ascii="TH SarabunPSK" w:hAnsi="TH SarabunPSK" w:cs="TH SarabunPSK"/>
                <w:color w:val="FF0000"/>
                <w:sz w:val="32"/>
                <w:szCs w:val="32"/>
              </w:rPr>
              <w:t>https://ict.moph.go.th (</w:t>
            </w:r>
            <w:r w:rsidRPr="00436795">
              <w:rPr>
                <w:rFonts w:ascii="TH SarabunPSK" w:hAnsi="TH SarabunPSK" w:cs="TH SarabunPSK" w:hint="cs"/>
                <w:color w:val="FF0000"/>
                <w:sz w:val="32"/>
                <w:szCs w:val="32"/>
                <w:cs/>
              </w:rPr>
              <w:t xml:space="preserve">แจ้งผ่านทาง Line กลุ่ม </w:t>
            </w:r>
            <w:r w:rsidRPr="00436795">
              <w:rPr>
                <w:rFonts w:ascii="TH SarabunPSK" w:hAnsi="TH SarabunPSK" w:cs="TH SarabunPSK"/>
                <w:color w:val="FF0000"/>
                <w:sz w:val="32"/>
                <w:szCs w:val="32"/>
              </w:rPr>
              <w:t>Admin</w:t>
            </w:r>
            <w:r w:rsidRPr="00436795">
              <w:rPr>
                <w:rFonts w:ascii="TH SarabunPSK" w:hAnsi="TH SarabunPSK" w:cs="TH SarabunPSK" w:hint="cs"/>
                <w:color w:val="FF0000"/>
                <w:sz w:val="32"/>
                <w:szCs w:val="32"/>
                <w:cs/>
              </w:rPr>
              <w:t xml:space="preserve"> สสจ.)</w:t>
            </w:r>
          </w:p>
          <w:p w:rsidR="00CC7917" w:rsidRPr="005C5369" w:rsidRDefault="00CC7917" w:rsidP="00CC7917">
            <w:pPr>
              <w:spacing w:after="0"/>
              <w:rPr>
                <w:rFonts w:ascii="TH SarabunPSK" w:hAnsi="TH SarabunPSK" w:cs="TH SarabunPSK"/>
                <w:color w:val="000000"/>
                <w:sz w:val="32"/>
                <w:szCs w:val="32"/>
              </w:rPr>
            </w:pPr>
            <w:r w:rsidRPr="00436795">
              <w:rPr>
                <w:rFonts w:ascii="TH SarabunPSK" w:hAnsi="TH SarabunPSK" w:cs="TH SarabunPSK"/>
                <w:color w:val="FF0000"/>
                <w:sz w:val="32"/>
                <w:szCs w:val="32"/>
              </w:rPr>
              <w:t xml:space="preserve">2. </w:t>
            </w:r>
            <w:r w:rsidRPr="00436795">
              <w:rPr>
                <w:rFonts w:ascii="TH SarabunPSK" w:hAnsi="TH SarabunPSK" w:cs="TH SarabunPSK"/>
                <w:color w:val="FF0000"/>
                <w:sz w:val="32"/>
                <w:szCs w:val="32"/>
                <w:cs/>
              </w:rPr>
              <w:t xml:space="preserve">รายงานผลการดำเนินงานผ่านระบบรายงาน </w:t>
            </w:r>
            <w:r w:rsidRPr="00436795">
              <w:rPr>
                <w:rFonts w:ascii="TH SarabunPSK" w:hAnsi="TH SarabunPSK" w:cs="TH SarabunPSK"/>
                <w:color w:val="FF0000"/>
                <w:sz w:val="32"/>
                <w:szCs w:val="32"/>
              </w:rPr>
              <w:t xml:space="preserve">Health KPI </w:t>
            </w:r>
            <w:r w:rsidRPr="00436795">
              <w:rPr>
                <w:rFonts w:ascii="TH SarabunPSK" w:hAnsi="TH SarabunPSK" w:cs="TH SarabunPSK" w:hint="cs"/>
                <w:color w:val="FF0000"/>
                <w:sz w:val="32"/>
                <w:szCs w:val="32"/>
                <w:cs/>
              </w:rPr>
              <w:t>(</w:t>
            </w:r>
            <w:r w:rsidRPr="00436795">
              <w:rPr>
                <w:rFonts w:ascii="TH SarabunPSK" w:hAnsi="TH SarabunPSK" w:cs="TH SarabunPSK"/>
                <w:color w:val="FF0000"/>
                <w:sz w:val="32"/>
                <w:szCs w:val="32"/>
                <w:cs/>
              </w:rPr>
              <w:t>กองยุทธศาสตร์และแผนงาน</w:t>
            </w:r>
            <w:r w:rsidRPr="00436795">
              <w:rPr>
                <w:rFonts w:ascii="TH SarabunPSK" w:hAnsi="TH SarabunPSK" w:cs="TH SarabunPSK"/>
                <w:color w:val="FF0000"/>
                <w:sz w:val="32"/>
                <w:szCs w:val="32"/>
              </w:rPr>
              <w:t>) http://healthkpi.moph.go.th</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lastRenderedPageBreak/>
              <w:t>แหล่งข้อมูล</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sz w:val="32"/>
                <w:szCs w:val="32"/>
              </w:rPr>
            </w:pPr>
            <w:r w:rsidRPr="005C5369">
              <w:rPr>
                <w:rFonts w:ascii="TH SarabunPSK" w:hAnsi="TH SarabunPSK" w:cs="TH SarabunPSK"/>
                <w:color w:val="000000"/>
                <w:sz w:val="32"/>
                <w:szCs w:val="32"/>
                <w:cs/>
              </w:rPr>
              <w:t xml:space="preserve">1. </w:t>
            </w:r>
            <w:r w:rsidRPr="005C5369">
              <w:rPr>
                <w:rFonts w:ascii="TH SarabunPSK" w:hAnsi="TH SarabunPSK" w:cs="TH SarabunPSK"/>
                <w:sz w:val="32"/>
                <w:szCs w:val="32"/>
                <w:cs/>
              </w:rPr>
              <w:t>ศูนย์เทคโนโลยีสารสนเทศและการสื่อสาร สป.สธ.</w:t>
            </w:r>
          </w:p>
          <w:p w:rsidR="00791838" w:rsidRPr="005C5369" w:rsidRDefault="00791838" w:rsidP="00791838">
            <w:pPr>
              <w:spacing w:after="0"/>
              <w:rPr>
                <w:rFonts w:ascii="TH SarabunPSK" w:hAnsi="TH SarabunPSK" w:cs="TH SarabunPSK"/>
                <w:sz w:val="32"/>
                <w:szCs w:val="32"/>
              </w:rPr>
            </w:pPr>
            <w:r w:rsidRPr="005C5369">
              <w:rPr>
                <w:rFonts w:ascii="TH SarabunPSK" w:hAnsi="TH SarabunPSK" w:cs="TH SarabunPSK"/>
                <w:sz w:val="32"/>
                <w:szCs w:val="32"/>
              </w:rPr>
              <w:t>2</w:t>
            </w:r>
            <w:r w:rsidRPr="005C5369">
              <w:rPr>
                <w:rFonts w:ascii="TH SarabunPSK" w:hAnsi="TH SarabunPSK" w:cs="TH SarabunPSK"/>
                <w:sz w:val="32"/>
                <w:szCs w:val="32"/>
                <w:cs/>
              </w:rPr>
              <w:t>.</w:t>
            </w:r>
            <w:r w:rsidRPr="005C5369">
              <w:rPr>
                <w:rFonts w:ascii="TH SarabunPSK" w:hAnsi="TH SarabunPSK" w:cs="TH SarabunPSK"/>
                <w:color w:val="000000"/>
                <w:sz w:val="32"/>
                <w:szCs w:val="32"/>
                <w:cs/>
              </w:rPr>
              <w:t xml:space="preserve"> กองยุทธศาสตร์และแผนงาน สป.สธ.</w:t>
            </w:r>
          </w:p>
          <w:p w:rsidR="00791838" w:rsidRPr="005C5369" w:rsidRDefault="00791838" w:rsidP="00791838">
            <w:pPr>
              <w:spacing w:after="0"/>
              <w:rPr>
                <w:rFonts w:ascii="TH SarabunPSK" w:hAnsi="TH SarabunPSK" w:cs="TH SarabunPSK"/>
                <w:sz w:val="32"/>
                <w:szCs w:val="32"/>
                <w:cs/>
              </w:rPr>
            </w:pPr>
            <w:r w:rsidRPr="005C5369">
              <w:rPr>
                <w:rFonts w:ascii="TH SarabunPSK" w:hAnsi="TH SarabunPSK" w:cs="TH SarabunPSK"/>
                <w:sz w:val="32"/>
                <w:szCs w:val="32"/>
              </w:rPr>
              <w:t xml:space="preserve">3. </w:t>
            </w:r>
            <w:r w:rsidRPr="005C5369">
              <w:rPr>
                <w:rFonts w:ascii="TH SarabunPSK" w:hAnsi="TH SarabunPSK" w:cs="TH SarabunPSK"/>
                <w:sz w:val="32"/>
                <w:szCs w:val="32"/>
                <w:cs/>
              </w:rPr>
              <w:t>สำนักงานเขตสุขภาพ</w:t>
            </w:r>
          </w:p>
          <w:p w:rsidR="00791838" w:rsidRPr="00CC7917" w:rsidRDefault="00791838" w:rsidP="00791838">
            <w:pPr>
              <w:spacing w:after="0"/>
              <w:rPr>
                <w:rFonts w:ascii="TH SarabunPSK" w:hAnsi="TH SarabunPSK" w:cs="TH SarabunPSK"/>
                <w:strike/>
                <w:color w:val="0070C0"/>
                <w:sz w:val="32"/>
                <w:szCs w:val="32"/>
                <w:cs/>
              </w:rPr>
            </w:pPr>
            <w:r w:rsidRPr="00CC7917">
              <w:rPr>
                <w:rFonts w:ascii="TH SarabunPSK" w:hAnsi="TH SarabunPSK" w:cs="TH SarabunPSK"/>
                <w:strike/>
                <w:color w:val="0070C0"/>
                <w:sz w:val="32"/>
                <w:szCs w:val="32"/>
              </w:rPr>
              <w:t xml:space="preserve">4. </w:t>
            </w:r>
            <w:r w:rsidRPr="00CC7917">
              <w:rPr>
                <w:rFonts w:ascii="TH SarabunPSK" w:hAnsi="TH SarabunPSK" w:cs="TH SarabunPSK"/>
                <w:strike/>
                <w:color w:val="0070C0"/>
                <w:sz w:val="32"/>
                <w:szCs w:val="32"/>
                <w:cs/>
              </w:rPr>
              <w:t>กรมวิชาการ ที่มีโรงพยาบาลในสังกัด (กรมการแพทย์, กรมสุขภาพจิต, กรมควบคุมโรค)</w:t>
            </w:r>
          </w:p>
          <w:p w:rsidR="00791838" w:rsidRDefault="00791838" w:rsidP="00791838">
            <w:pPr>
              <w:spacing w:after="0"/>
              <w:rPr>
                <w:rFonts w:ascii="TH SarabunPSK" w:hAnsi="TH SarabunPSK" w:cs="TH SarabunPSK"/>
                <w:b/>
                <w:bCs/>
                <w:strike/>
                <w:color w:val="0070C0"/>
                <w:sz w:val="32"/>
                <w:szCs w:val="32"/>
              </w:rPr>
            </w:pPr>
            <w:r w:rsidRPr="00CC7917">
              <w:rPr>
                <w:rFonts w:ascii="TH SarabunPSK" w:hAnsi="TH SarabunPSK" w:cs="TH SarabunPSK"/>
                <w:strike/>
                <w:color w:val="0070C0"/>
                <w:sz w:val="32"/>
                <w:szCs w:val="32"/>
              </w:rPr>
              <w:t>5</w:t>
            </w:r>
            <w:r w:rsidRPr="00CC7917">
              <w:rPr>
                <w:rFonts w:ascii="TH SarabunPSK" w:hAnsi="TH SarabunPSK" w:cs="TH SarabunPSK"/>
                <w:strike/>
                <w:color w:val="0070C0"/>
                <w:sz w:val="32"/>
                <w:szCs w:val="32"/>
                <w:cs/>
              </w:rPr>
              <w:t>. สำนักงานสาธารณสุขจังหวัด</w:t>
            </w:r>
            <w:r w:rsidRPr="00CC7917">
              <w:rPr>
                <w:rFonts w:ascii="TH SarabunPSK" w:hAnsi="TH SarabunPSK" w:cs="TH SarabunPSK"/>
                <w:b/>
                <w:bCs/>
                <w:strike/>
                <w:color w:val="0070C0"/>
                <w:sz w:val="32"/>
                <w:szCs w:val="32"/>
                <w:cs/>
              </w:rPr>
              <w:t xml:space="preserve"> </w:t>
            </w:r>
          </w:p>
          <w:p w:rsidR="00CC7917" w:rsidRPr="00436795" w:rsidRDefault="00CC7917" w:rsidP="00CC7917">
            <w:pPr>
              <w:spacing w:after="0"/>
              <w:rPr>
                <w:rFonts w:ascii="TH SarabunPSK" w:hAnsi="TH SarabunPSK" w:cs="TH SarabunPSK"/>
                <w:color w:val="FF0000"/>
                <w:sz w:val="32"/>
                <w:szCs w:val="32"/>
                <w:cs/>
              </w:rPr>
            </w:pPr>
            <w:r w:rsidRPr="00CC7917">
              <w:rPr>
                <w:rFonts w:ascii="TH SarabunPSK" w:hAnsi="TH SarabunPSK" w:cs="TH SarabunPSK"/>
                <w:color w:val="FF0000"/>
                <w:sz w:val="32"/>
                <w:szCs w:val="32"/>
              </w:rPr>
              <w:t xml:space="preserve">4. </w:t>
            </w:r>
            <w:r w:rsidRPr="00436795">
              <w:rPr>
                <w:rFonts w:ascii="TH SarabunPSK" w:hAnsi="TH SarabunPSK" w:cs="TH SarabunPSK"/>
                <w:color w:val="FF0000"/>
                <w:sz w:val="32"/>
                <w:szCs w:val="32"/>
                <w:cs/>
              </w:rPr>
              <w:t>สำนักงานสาธารณสุขจังหวัด</w:t>
            </w:r>
            <w:r w:rsidRPr="00436795">
              <w:rPr>
                <w:rFonts w:ascii="TH SarabunPSK" w:hAnsi="TH SarabunPSK" w:cs="TH SarabunPSK"/>
                <w:b/>
                <w:bCs/>
                <w:color w:val="FF0000"/>
                <w:sz w:val="32"/>
                <w:szCs w:val="32"/>
                <w:cs/>
              </w:rPr>
              <w:t xml:space="preserve"> </w:t>
            </w:r>
          </w:p>
          <w:p w:rsidR="00CC7917" w:rsidRPr="005C5369" w:rsidRDefault="00CC7917" w:rsidP="00CC7917">
            <w:pPr>
              <w:spacing w:after="0"/>
              <w:rPr>
                <w:rFonts w:ascii="TH SarabunPSK" w:hAnsi="TH SarabunPSK" w:cs="TH SarabunPSK"/>
                <w:color w:val="FF0000"/>
                <w:sz w:val="32"/>
                <w:szCs w:val="32"/>
                <w:cs/>
              </w:rPr>
            </w:pPr>
            <w:r w:rsidRPr="00436795">
              <w:rPr>
                <w:rFonts w:ascii="TH SarabunPSK" w:hAnsi="TH SarabunPSK" w:cs="TH SarabunPSK"/>
                <w:color w:val="FF0000"/>
                <w:sz w:val="32"/>
                <w:szCs w:val="32"/>
              </w:rPr>
              <w:t>5</w:t>
            </w:r>
            <w:r w:rsidRPr="00436795">
              <w:rPr>
                <w:rFonts w:ascii="TH SarabunPSK" w:hAnsi="TH SarabunPSK" w:cs="TH SarabunPSK"/>
                <w:color w:val="FF0000"/>
                <w:sz w:val="32"/>
                <w:szCs w:val="32"/>
                <w:cs/>
              </w:rPr>
              <w:t xml:space="preserve">. </w:t>
            </w:r>
            <w:r w:rsidRPr="00436795">
              <w:rPr>
                <w:rFonts w:ascii="TH SarabunPSK" w:hAnsi="TH SarabunPSK" w:cs="TH SarabunPSK"/>
                <w:color w:val="FF0000"/>
                <w:spacing w:val="-4"/>
                <w:sz w:val="32"/>
                <w:szCs w:val="32"/>
                <w:cs/>
              </w:rPr>
              <w:t>กรมวิชาการ ที่มีโรงพยาบาลในสังกัด</w:t>
            </w:r>
            <w:r w:rsidRPr="00436795">
              <w:rPr>
                <w:rFonts w:ascii="TH SarabunPSK" w:hAnsi="TH SarabunPSK" w:cs="TH SarabunPSK" w:hint="cs"/>
                <w:color w:val="FF0000"/>
                <w:spacing w:val="-4"/>
                <w:sz w:val="32"/>
                <w:szCs w:val="32"/>
                <w:cs/>
              </w:rPr>
              <w:t xml:space="preserve"> ได้แก่ </w:t>
            </w:r>
            <w:r w:rsidRPr="00436795">
              <w:rPr>
                <w:rFonts w:ascii="TH SarabunPSK" w:hAnsi="TH SarabunPSK" w:cs="TH SarabunPSK"/>
                <w:color w:val="FF0000"/>
                <w:spacing w:val="-4"/>
                <w:sz w:val="32"/>
                <w:szCs w:val="32"/>
                <w:cs/>
              </w:rPr>
              <w:t>กรมการแพทย์ กรมสุขภาพจิต กรมควบคุมโรค</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 xml:space="preserve">รายการข้อมูล </w:t>
            </w:r>
            <w:r w:rsidRPr="005C5369">
              <w:rPr>
                <w:rFonts w:ascii="TH SarabunPSK" w:hAnsi="TH SarabunPSK" w:cs="TH SarabunPSK"/>
                <w:b/>
                <w:bCs/>
                <w:color w:val="000000"/>
                <w:sz w:val="32"/>
                <w:szCs w:val="32"/>
              </w:rPr>
              <w:t>1</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tabs>
                <w:tab w:val="left" w:pos="2826"/>
              </w:tabs>
              <w:spacing w:after="0"/>
              <w:rPr>
                <w:rFonts w:ascii="TH SarabunPSK" w:hAnsi="TH SarabunPSK" w:cs="TH SarabunPSK"/>
                <w:sz w:val="32"/>
                <w:szCs w:val="32"/>
              </w:rPr>
            </w:pPr>
            <w:r w:rsidRPr="005C5369">
              <w:rPr>
                <w:rFonts w:ascii="TH SarabunPSK" w:hAnsi="TH SarabunPSK" w:cs="TH SarabunPSK"/>
                <w:sz w:val="32"/>
                <w:szCs w:val="32"/>
              </w:rPr>
              <w:t xml:space="preserve">A </w:t>
            </w:r>
            <w:r w:rsidRPr="005C5369">
              <w:rPr>
                <w:rFonts w:ascii="TH SarabunPSK" w:hAnsi="TH SarabunPSK" w:cs="TH SarabunPSK"/>
                <w:sz w:val="32"/>
                <w:szCs w:val="32"/>
                <w:cs/>
              </w:rPr>
              <w:t>= จำนวนโรงพยาบาลที่มีการดำเนินงาน</w:t>
            </w:r>
            <w:r w:rsidRPr="005C5369">
              <w:rPr>
                <w:rFonts w:ascii="TH SarabunPSK" w:hAnsi="TH SarabunPSK" w:cs="TH SarabunPSK"/>
                <w:b/>
                <w:bCs/>
                <w:sz w:val="32"/>
                <w:szCs w:val="32"/>
              </w:rPr>
              <w:t xml:space="preserve"> </w:t>
            </w:r>
            <w:r w:rsidRPr="005C5369">
              <w:rPr>
                <w:rFonts w:ascii="TH SarabunPSK" w:hAnsi="TH SarabunPSK" w:cs="TH SarabunPSK"/>
                <w:sz w:val="32"/>
                <w:szCs w:val="32"/>
              </w:rPr>
              <w:t xml:space="preserve">Digital Transformation </w:t>
            </w:r>
            <w:r w:rsidRPr="005C5369">
              <w:rPr>
                <w:rFonts w:ascii="TH SarabunPSK" w:hAnsi="TH SarabunPSK" w:cs="TH SarabunPSK"/>
                <w:sz w:val="32"/>
                <w:szCs w:val="32"/>
                <w:cs/>
              </w:rPr>
              <w:t xml:space="preserve">เพื่อก้าวสู่การเป็น </w:t>
            </w:r>
          </w:p>
          <w:p w:rsidR="00791838" w:rsidRPr="005C5369" w:rsidRDefault="00791838" w:rsidP="00791838">
            <w:pPr>
              <w:tabs>
                <w:tab w:val="left" w:pos="2826"/>
              </w:tabs>
              <w:spacing w:after="0"/>
              <w:rPr>
                <w:rFonts w:ascii="TH SarabunPSK" w:hAnsi="TH SarabunPSK" w:cs="TH SarabunPSK"/>
                <w:sz w:val="32"/>
                <w:szCs w:val="32"/>
                <w:cs/>
              </w:rPr>
            </w:pPr>
            <w:r w:rsidRPr="005C5369">
              <w:rPr>
                <w:rFonts w:ascii="TH SarabunPSK" w:hAnsi="TH SarabunPSK" w:cs="TH SarabunPSK"/>
                <w:sz w:val="32"/>
                <w:szCs w:val="32"/>
              </w:rPr>
              <w:t xml:space="preserve">      Smart Hospital</w:t>
            </w:r>
            <w:r w:rsidRPr="005C5369">
              <w:rPr>
                <w:rFonts w:ascii="TH SarabunPSK" w:hAnsi="TH SarabunPSK" w:cs="TH SarabunPSK"/>
                <w:sz w:val="32"/>
                <w:szCs w:val="32"/>
                <w:cs/>
              </w:rPr>
              <w:t xml:space="preserve"> </w:t>
            </w:r>
            <w:r w:rsidRPr="00CC7917">
              <w:rPr>
                <w:rFonts w:ascii="TH SarabunPSK" w:hAnsi="TH SarabunPSK" w:cs="TH SarabunPSK"/>
                <w:strike/>
                <w:color w:val="0070C0"/>
                <w:sz w:val="32"/>
                <w:szCs w:val="32"/>
                <w:cs/>
              </w:rPr>
              <w:t>ผ่านตามเกณฑ์ที่กำหนด</w:t>
            </w:r>
            <w:r w:rsidR="00CC7917">
              <w:rPr>
                <w:rFonts w:ascii="TH SarabunPSK" w:hAnsi="TH SarabunPSK" w:cs="TH SarabunPSK"/>
                <w:strike/>
                <w:color w:val="0070C0"/>
                <w:sz w:val="32"/>
                <w:szCs w:val="32"/>
              </w:rPr>
              <w:t xml:space="preserve"> </w:t>
            </w:r>
            <w:r w:rsidR="00CC7917" w:rsidRPr="00436795">
              <w:rPr>
                <w:rFonts w:ascii="TH SarabunPSK" w:hAnsi="TH SarabunPSK" w:cs="TH SarabunPSK"/>
                <w:color w:val="FF0000"/>
                <w:sz w:val="32"/>
                <w:szCs w:val="32"/>
                <w:cs/>
              </w:rPr>
              <w:t>ผ่านเกณฑ์</w:t>
            </w:r>
            <w:r w:rsidR="00CC7917" w:rsidRPr="00436795">
              <w:rPr>
                <w:rFonts w:ascii="TH SarabunPSK" w:hAnsi="TH SarabunPSK" w:cs="TH SarabunPSK" w:hint="cs"/>
                <w:color w:val="FF0000"/>
                <w:sz w:val="32"/>
                <w:szCs w:val="32"/>
                <w:cs/>
              </w:rPr>
              <w:t>ระดับ 2 ขึ้นไป</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sz w:val="32"/>
                <w:szCs w:val="32"/>
                <w:cs/>
              </w:rPr>
            </w:pPr>
            <w:r w:rsidRPr="005C5369">
              <w:rPr>
                <w:rFonts w:ascii="TH SarabunPSK" w:hAnsi="TH SarabunPSK" w:cs="TH SarabunPSK"/>
                <w:b/>
                <w:bCs/>
                <w:sz w:val="32"/>
                <w:szCs w:val="32"/>
                <w:cs/>
              </w:rPr>
              <w:t xml:space="preserve">รายการข้อมูล </w:t>
            </w:r>
            <w:r w:rsidRPr="005C5369">
              <w:rPr>
                <w:rFonts w:ascii="TH SarabunPSK" w:hAnsi="TH SarabunPSK" w:cs="TH SarabunPSK"/>
                <w:b/>
                <w:bCs/>
                <w:sz w:val="32"/>
                <w:szCs w:val="32"/>
              </w:rPr>
              <w:t>2</w:t>
            </w:r>
          </w:p>
        </w:tc>
        <w:tc>
          <w:tcPr>
            <w:tcW w:w="7796" w:type="dxa"/>
            <w:tcBorders>
              <w:top w:val="single" w:sz="4" w:space="0" w:color="auto"/>
              <w:left w:val="single" w:sz="4" w:space="0" w:color="auto"/>
              <w:bottom w:val="single" w:sz="4" w:space="0" w:color="auto"/>
              <w:right w:val="single" w:sz="4" w:space="0" w:color="auto"/>
            </w:tcBorders>
          </w:tcPr>
          <w:p w:rsidR="00791838" w:rsidRDefault="00791838" w:rsidP="00791838">
            <w:pPr>
              <w:spacing w:after="0"/>
              <w:rPr>
                <w:rFonts w:ascii="TH SarabunPSK" w:hAnsi="TH SarabunPSK" w:cs="TH SarabunPSK"/>
                <w:sz w:val="32"/>
                <w:szCs w:val="32"/>
              </w:rPr>
            </w:pPr>
            <w:r w:rsidRPr="00CC7917">
              <w:rPr>
                <w:rFonts w:ascii="TH SarabunPSK" w:hAnsi="TH SarabunPSK" w:cs="TH SarabunPSK"/>
                <w:strike/>
                <w:color w:val="0070C0"/>
                <w:sz w:val="32"/>
                <w:szCs w:val="32"/>
              </w:rPr>
              <w:t xml:space="preserve">B </w:t>
            </w:r>
            <w:r w:rsidRPr="00CC7917">
              <w:rPr>
                <w:rFonts w:ascii="TH SarabunPSK" w:hAnsi="TH SarabunPSK" w:cs="TH SarabunPSK"/>
                <w:strike/>
                <w:color w:val="0070C0"/>
                <w:sz w:val="32"/>
                <w:szCs w:val="32"/>
                <w:cs/>
              </w:rPr>
              <w:t>= จำนวนโรงพยาบาลในจังหวัด/ เขต/ กรมวิชาการ</w:t>
            </w:r>
            <w:r w:rsidRPr="005C5369">
              <w:rPr>
                <w:rFonts w:ascii="TH SarabunPSK" w:hAnsi="TH SarabunPSK" w:cs="TH SarabunPSK"/>
                <w:sz w:val="32"/>
                <w:szCs w:val="32"/>
              </w:rPr>
              <w:t xml:space="preserve"> </w:t>
            </w:r>
          </w:p>
          <w:p w:rsidR="00CC7917" w:rsidRPr="00436795" w:rsidRDefault="00CC7917" w:rsidP="00CC7917">
            <w:pPr>
              <w:spacing w:after="0"/>
              <w:rPr>
                <w:rFonts w:ascii="TH SarabunPSK" w:hAnsi="TH SarabunPSK" w:cs="TH SarabunPSK"/>
                <w:color w:val="FF0000"/>
                <w:sz w:val="32"/>
                <w:szCs w:val="32"/>
              </w:rPr>
            </w:pPr>
            <w:r w:rsidRPr="00436795">
              <w:rPr>
                <w:rFonts w:ascii="TH SarabunPSK" w:hAnsi="TH SarabunPSK" w:cs="TH SarabunPSK"/>
                <w:color w:val="FF0000"/>
                <w:sz w:val="32"/>
                <w:szCs w:val="32"/>
              </w:rPr>
              <w:t xml:space="preserve">B </w:t>
            </w:r>
            <w:r w:rsidRPr="00436795">
              <w:rPr>
                <w:rFonts w:ascii="TH SarabunPSK" w:hAnsi="TH SarabunPSK" w:cs="TH SarabunPSK"/>
                <w:color w:val="FF0000"/>
                <w:sz w:val="32"/>
                <w:szCs w:val="32"/>
                <w:cs/>
              </w:rPr>
              <w:t>= จำนวนโรงพยาบาล</w:t>
            </w:r>
            <w:r w:rsidRPr="00436795">
              <w:rPr>
                <w:rFonts w:ascii="TH SarabunPSK" w:hAnsi="TH SarabunPSK" w:cs="TH SarabunPSK" w:hint="cs"/>
                <w:color w:val="FF0000"/>
                <w:sz w:val="32"/>
                <w:szCs w:val="32"/>
                <w:cs/>
              </w:rPr>
              <w:t>ศูนย์/ทั่วไปทั้งหมด</w:t>
            </w:r>
          </w:p>
          <w:p w:rsidR="00CC7917" w:rsidRPr="005C5369" w:rsidRDefault="00CC7917" w:rsidP="00CC7917">
            <w:pPr>
              <w:spacing w:after="0"/>
              <w:rPr>
                <w:rFonts w:ascii="TH SarabunPSK" w:hAnsi="TH SarabunPSK" w:cs="TH SarabunPSK"/>
                <w:sz w:val="32"/>
                <w:szCs w:val="32"/>
              </w:rPr>
            </w:pPr>
            <w:r w:rsidRPr="00436795">
              <w:rPr>
                <w:rFonts w:ascii="TH SarabunPSK" w:hAnsi="TH SarabunPSK" w:cs="TH SarabunPSK"/>
                <w:color w:val="FF0000"/>
                <w:sz w:val="32"/>
                <w:szCs w:val="32"/>
              </w:rPr>
              <w:t xml:space="preserve">B </w:t>
            </w:r>
            <w:r w:rsidRPr="00436795">
              <w:rPr>
                <w:rFonts w:ascii="TH SarabunPSK" w:hAnsi="TH SarabunPSK" w:cs="TH SarabunPSK"/>
                <w:color w:val="FF0000"/>
                <w:sz w:val="32"/>
                <w:szCs w:val="32"/>
                <w:cs/>
              </w:rPr>
              <w:t>= จำนวนโรงพยาบาล</w:t>
            </w:r>
            <w:r w:rsidRPr="00436795">
              <w:rPr>
                <w:rFonts w:ascii="TH SarabunPSK" w:hAnsi="TH SarabunPSK" w:cs="TH SarabunPSK" w:hint="cs"/>
                <w:color w:val="FF0000"/>
                <w:sz w:val="32"/>
                <w:szCs w:val="32"/>
                <w:cs/>
              </w:rPr>
              <w:t>ชุมชนทั้งหมด</w:t>
            </w:r>
            <w:r w:rsidRPr="00436795">
              <w:rPr>
                <w:rFonts w:ascii="TH SarabunPSK" w:hAnsi="TH SarabunPSK" w:cs="TH SarabunPSK"/>
                <w:color w:val="FF0000"/>
                <w:sz w:val="32"/>
                <w:szCs w:val="32"/>
                <w:cs/>
              </w:rPr>
              <w:br/>
            </w:r>
            <w:r w:rsidRPr="00436795">
              <w:rPr>
                <w:rFonts w:ascii="TH SarabunPSK" w:hAnsi="TH SarabunPSK" w:cs="TH SarabunPSK"/>
                <w:color w:val="FF0000"/>
                <w:sz w:val="32"/>
                <w:szCs w:val="32"/>
              </w:rPr>
              <w:t xml:space="preserve">B </w:t>
            </w:r>
            <w:r w:rsidRPr="00436795">
              <w:rPr>
                <w:rFonts w:ascii="TH SarabunPSK" w:hAnsi="TH SarabunPSK" w:cs="TH SarabunPSK"/>
                <w:color w:val="FF0000"/>
                <w:sz w:val="32"/>
                <w:szCs w:val="32"/>
                <w:cs/>
              </w:rPr>
              <w:t>= จำนวนโรงพยาบาล</w:t>
            </w:r>
            <w:r w:rsidRPr="00436795">
              <w:rPr>
                <w:rFonts w:ascii="TH SarabunPSK" w:hAnsi="TH SarabunPSK" w:cs="TH SarabunPSK" w:hint="cs"/>
                <w:color w:val="FF0000"/>
                <w:sz w:val="32"/>
                <w:szCs w:val="32"/>
                <w:cs/>
              </w:rPr>
              <w:t>ทั้งหมดในสังกัด</w:t>
            </w:r>
            <w:r w:rsidRPr="00436795">
              <w:rPr>
                <w:rFonts w:ascii="TH SarabunPSK" w:hAnsi="TH SarabunPSK" w:cs="TH SarabunPSK"/>
                <w:color w:val="FF0000"/>
                <w:sz w:val="32"/>
                <w:szCs w:val="32"/>
                <w:cs/>
              </w:rPr>
              <w:t>กรม</w:t>
            </w:r>
            <w:r w:rsidRPr="00436795">
              <w:rPr>
                <w:rFonts w:ascii="TH SarabunPSK" w:hAnsi="TH SarabunPSK" w:cs="TH SarabunPSK"/>
                <w:color w:val="FF0000"/>
                <w:spacing w:val="-4"/>
                <w:sz w:val="32"/>
                <w:szCs w:val="32"/>
                <w:cs/>
              </w:rPr>
              <w:t>การแพทย์</w:t>
            </w:r>
            <w:r w:rsidRPr="00436795">
              <w:rPr>
                <w:rFonts w:ascii="TH SarabunPSK" w:hAnsi="TH SarabunPSK" w:cs="TH SarabunPSK" w:hint="cs"/>
                <w:color w:val="FF0000"/>
                <w:spacing w:val="-4"/>
                <w:sz w:val="32"/>
                <w:szCs w:val="32"/>
                <w:cs/>
              </w:rPr>
              <w:t xml:space="preserve">, </w:t>
            </w:r>
            <w:r w:rsidRPr="00436795">
              <w:rPr>
                <w:rFonts w:ascii="TH SarabunPSK" w:hAnsi="TH SarabunPSK" w:cs="TH SarabunPSK"/>
                <w:color w:val="FF0000"/>
                <w:spacing w:val="-4"/>
                <w:sz w:val="32"/>
                <w:szCs w:val="32"/>
                <w:cs/>
              </w:rPr>
              <w:t>กร</w:t>
            </w:r>
            <w:r w:rsidRPr="00436795">
              <w:rPr>
                <w:rFonts w:ascii="TH SarabunPSK" w:hAnsi="TH SarabunPSK" w:cs="TH SarabunPSK" w:hint="cs"/>
                <w:color w:val="FF0000"/>
                <w:spacing w:val="-4"/>
                <w:sz w:val="32"/>
                <w:szCs w:val="32"/>
                <w:cs/>
              </w:rPr>
              <w:t>ม</w:t>
            </w:r>
            <w:r w:rsidRPr="00436795">
              <w:rPr>
                <w:rFonts w:ascii="TH SarabunPSK" w:hAnsi="TH SarabunPSK" w:cs="TH SarabunPSK"/>
                <w:color w:val="FF0000"/>
                <w:spacing w:val="-4"/>
                <w:sz w:val="32"/>
                <w:szCs w:val="32"/>
                <w:cs/>
              </w:rPr>
              <w:t>สุขภาพจิต</w:t>
            </w:r>
            <w:r w:rsidRPr="00436795">
              <w:rPr>
                <w:rFonts w:ascii="TH SarabunPSK" w:hAnsi="TH SarabunPSK" w:cs="TH SarabunPSK" w:hint="cs"/>
                <w:color w:val="FF0000"/>
                <w:spacing w:val="-4"/>
                <w:sz w:val="32"/>
                <w:szCs w:val="32"/>
                <w:cs/>
              </w:rPr>
              <w:t>,</w:t>
            </w:r>
            <w:r w:rsidRPr="00436795">
              <w:rPr>
                <w:rFonts w:ascii="TH SarabunPSK" w:hAnsi="TH SarabunPSK" w:cs="TH SarabunPSK"/>
                <w:color w:val="FF0000"/>
                <w:spacing w:val="-4"/>
                <w:sz w:val="32"/>
                <w:szCs w:val="32"/>
                <w:cs/>
              </w:rPr>
              <w:t xml:space="preserve"> กรมควบคุมโรค</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sz w:val="32"/>
                <w:szCs w:val="32"/>
                <w:cs/>
              </w:rPr>
            </w:pPr>
            <w:r w:rsidRPr="005C5369">
              <w:rPr>
                <w:rFonts w:ascii="TH SarabunPSK" w:hAnsi="TH SarabunPSK" w:cs="TH SarabunPSK"/>
                <w:b/>
                <w:bCs/>
                <w:sz w:val="32"/>
                <w:szCs w:val="32"/>
                <w:cs/>
              </w:rPr>
              <w:t>สูตรคำนวณตัวชี้วัด</w:t>
            </w:r>
            <w:r w:rsidRPr="005C5369">
              <w:rPr>
                <w:rFonts w:ascii="TH SarabunPSK" w:hAnsi="TH SarabunPSK" w:cs="TH SarabunPSK"/>
                <w:sz w:val="32"/>
                <w:szCs w:val="32"/>
              </w:rPr>
              <w:t xml:space="preserve">  </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sz w:val="32"/>
                <w:szCs w:val="32"/>
              </w:rPr>
            </w:pPr>
            <w:r w:rsidRPr="005C5369">
              <w:rPr>
                <w:rFonts w:ascii="TH SarabunPSK" w:hAnsi="TH SarabunPSK" w:cs="TH SarabunPSK"/>
                <w:sz w:val="32"/>
                <w:szCs w:val="32"/>
                <w:cs/>
              </w:rPr>
              <w:t>(</w:t>
            </w:r>
            <w:r w:rsidRPr="005C5369">
              <w:rPr>
                <w:rFonts w:ascii="TH SarabunPSK" w:hAnsi="TH SarabunPSK" w:cs="TH SarabunPSK"/>
                <w:sz w:val="32"/>
                <w:szCs w:val="32"/>
              </w:rPr>
              <w:t xml:space="preserve">A </w:t>
            </w:r>
            <w:r w:rsidRPr="005C5369">
              <w:rPr>
                <w:rFonts w:ascii="TH SarabunPSK" w:hAnsi="TH SarabunPSK" w:cs="TH SarabunPSK"/>
                <w:sz w:val="32"/>
                <w:szCs w:val="32"/>
                <w:cs/>
              </w:rPr>
              <w:t xml:space="preserve">/ </w:t>
            </w:r>
            <w:r w:rsidRPr="005C5369">
              <w:rPr>
                <w:rFonts w:ascii="TH SarabunPSK" w:hAnsi="TH SarabunPSK" w:cs="TH SarabunPSK"/>
                <w:sz w:val="32"/>
                <w:szCs w:val="32"/>
              </w:rPr>
              <w:t>B</w:t>
            </w:r>
            <w:r w:rsidRPr="005C5369">
              <w:rPr>
                <w:rFonts w:ascii="TH SarabunPSK" w:hAnsi="TH SarabunPSK" w:cs="TH SarabunPSK"/>
                <w:sz w:val="32"/>
                <w:szCs w:val="32"/>
                <w:cs/>
              </w:rPr>
              <w:t xml:space="preserve">) </w:t>
            </w:r>
            <w:r w:rsidRPr="005C5369">
              <w:rPr>
                <w:rFonts w:ascii="TH SarabunPSK" w:hAnsi="TH SarabunPSK" w:cs="TH SarabunPSK"/>
                <w:sz w:val="32"/>
                <w:szCs w:val="32"/>
              </w:rPr>
              <w:t>x 100</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sz w:val="32"/>
                <w:szCs w:val="32"/>
                <w:cs/>
              </w:rPr>
            </w:pPr>
            <w:r w:rsidRPr="005C5369">
              <w:rPr>
                <w:rFonts w:ascii="TH SarabunPSK" w:hAnsi="TH SarabunPSK" w:cs="TH SarabunPSK"/>
                <w:b/>
                <w:bCs/>
                <w:sz w:val="32"/>
                <w:szCs w:val="32"/>
                <w:cs/>
              </w:rPr>
              <w:t>ระยะเวลาประเมินผล</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sz w:val="32"/>
                <w:szCs w:val="32"/>
              </w:rPr>
            </w:pPr>
            <w:r w:rsidRPr="005C5369">
              <w:rPr>
                <w:rFonts w:ascii="TH SarabunPSK" w:hAnsi="TH SarabunPSK" w:cs="TH SarabunPSK"/>
                <w:sz w:val="32"/>
                <w:szCs w:val="32"/>
                <w:cs/>
              </w:rPr>
              <w:t xml:space="preserve">ไตรมาส </w:t>
            </w:r>
            <w:r w:rsidRPr="005C5369">
              <w:rPr>
                <w:rFonts w:ascii="TH SarabunPSK" w:hAnsi="TH SarabunPSK" w:cs="TH SarabunPSK"/>
                <w:sz w:val="32"/>
                <w:szCs w:val="32"/>
              </w:rPr>
              <w:t xml:space="preserve">2 3 </w:t>
            </w:r>
            <w:r w:rsidRPr="005C5369">
              <w:rPr>
                <w:rFonts w:ascii="TH SarabunPSK" w:hAnsi="TH SarabunPSK" w:cs="TH SarabunPSK"/>
                <w:sz w:val="32"/>
                <w:szCs w:val="32"/>
                <w:cs/>
              </w:rPr>
              <w:t xml:space="preserve">และ </w:t>
            </w:r>
            <w:r w:rsidRPr="005C5369">
              <w:rPr>
                <w:rFonts w:ascii="TH SarabunPSK" w:hAnsi="TH SarabunPSK" w:cs="TH SarabunPSK"/>
                <w:sz w:val="32"/>
                <w:szCs w:val="32"/>
              </w:rPr>
              <w:t xml:space="preserve">4 (6, 9 </w:t>
            </w:r>
            <w:r w:rsidRPr="005C5369">
              <w:rPr>
                <w:rFonts w:ascii="TH SarabunPSK" w:hAnsi="TH SarabunPSK" w:cs="TH SarabunPSK"/>
                <w:sz w:val="32"/>
                <w:szCs w:val="32"/>
                <w:cs/>
              </w:rPr>
              <w:t xml:space="preserve">และ </w:t>
            </w:r>
            <w:r w:rsidRPr="005C5369">
              <w:rPr>
                <w:rFonts w:ascii="TH SarabunPSK" w:hAnsi="TH SarabunPSK" w:cs="TH SarabunPSK"/>
                <w:sz w:val="32"/>
                <w:szCs w:val="32"/>
              </w:rPr>
              <w:t xml:space="preserve">12 </w:t>
            </w:r>
            <w:r w:rsidRPr="005C5369">
              <w:rPr>
                <w:rFonts w:ascii="TH SarabunPSK" w:hAnsi="TH SarabunPSK" w:cs="TH SarabunPSK"/>
                <w:sz w:val="32"/>
                <w:szCs w:val="32"/>
                <w:cs/>
              </w:rPr>
              <w:t>เดือน</w:t>
            </w:r>
            <w:r w:rsidRPr="005C5369">
              <w:rPr>
                <w:rFonts w:ascii="TH SarabunPSK" w:hAnsi="TH SarabunPSK" w:cs="TH SarabunPSK"/>
                <w:sz w:val="32"/>
                <w:szCs w:val="32"/>
              </w:rPr>
              <w:t>)</w:t>
            </w:r>
          </w:p>
        </w:tc>
      </w:tr>
      <w:tr w:rsidR="00791838" w:rsidRPr="005C5369" w:rsidTr="00F37D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4"/>
        </w:trPr>
        <w:tc>
          <w:tcPr>
            <w:tcW w:w="9952" w:type="dxa"/>
            <w:gridSpan w:val="2"/>
          </w:tcPr>
          <w:p w:rsidR="00791838" w:rsidRPr="005C5369" w:rsidRDefault="00791838" w:rsidP="00791838">
            <w:pPr>
              <w:spacing w:after="0"/>
              <w:rPr>
                <w:rFonts w:ascii="TH SarabunPSK" w:hAnsi="TH SarabunPSK" w:cs="TH SarabunPSK"/>
                <w:b/>
                <w:bCs/>
                <w:sz w:val="32"/>
                <w:szCs w:val="32"/>
              </w:rPr>
            </w:pPr>
            <w:r w:rsidRPr="005C5369">
              <w:rPr>
                <w:rFonts w:ascii="TH SarabunPSK" w:hAnsi="TH SarabunPSK" w:cs="TH SarabunPSK"/>
                <w:b/>
                <w:bCs/>
                <w:sz w:val="32"/>
                <w:szCs w:val="32"/>
                <w:cs/>
              </w:rPr>
              <w:t>เกณฑ์การประเมิน :</w:t>
            </w:r>
          </w:p>
          <w:tbl>
            <w:tblPr>
              <w:tblpPr w:leftFromText="180" w:rightFromText="180" w:vertAnchor="text" w:horzAnchor="margin" w:tblpXSpec="center" w:tblpY="35"/>
              <w:tblOverlap w:val="neve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2494"/>
              <w:gridCol w:w="2494"/>
              <w:gridCol w:w="2494"/>
            </w:tblGrid>
            <w:tr w:rsidR="00791838" w:rsidRPr="005C5369" w:rsidTr="00802672">
              <w:tc>
                <w:tcPr>
                  <w:tcW w:w="2494" w:type="dxa"/>
                  <w:shd w:val="clear" w:color="auto" w:fill="auto"/>
                </w:tcPr>
                <w:p w:rsidR="00791838" w:rsidRPr="00CC7917" w:rsidRDefault="00791838" w:rsidP="00791838">
                  <w:pPr>
                    <w:spacing w:after="0"/>
                    <w:jc w:val="center"/>
                    <w:rPr>
                      <w:rFonts w:ascii="TH SarabunPSK" w:hAnsi="TH SarabunPSK" w:cs="TH SarabunPSK"/>
                      <w:b/>
                      <w:bCs/>
                      <w:strike/>
                      <w:color w:val="0070C0"/>
                      <w:sz w:val="32"/>
                      <w:szCs w:val="32"/>
                    </w:rPr>
                  </w:pPr>
                  <w:r w:rsidRPr="00CC7917">
                    <w:rPr>
                      <w:rFonts w:ascii="TH SarabunPSK" w:hAnsi="TH SarabunPSK" w:cs="TH SarabunPSK"/>
                      <w:b/>
                      <w:bCs/>
                      <w:strike/>
                      <w:color w:val="0070C0"/>
                      <w:sz w:val="32"/>
                      <w:szCs w:val="32"/>
                      <w:cs/>
                    </w:rPr>
                    <w:t>รอบ 3 เดือน</w:t>
                  </w:r>
                </w:p>
              </w:tc>
              <w:tc>
                <w:tcPr>
                  <w:tcW w:w="2494" w:type="dxa"/>
                  <w:shd w:val="clear" w:color="auto" w:fill="auto"/>
                </w:tcPr>
                <w:p w:rsidR="00791838" w:rsidRPr="00CC7917" w:rsidRDefault="00791838" w:rsidP="00791838">
                  <w:pPr>
                    <w:spacing w:after="0"/>
                    <w:jc w:val="center"/>
                    <w:rPr>
                      <w:rFonts w:ascii="TH SarabunPSK" w:hAnsi="TH SarabunPSK" w:cs="TH SarabunPSK"/>
                      <w:b/>
                      <w:bCs/>
                      <w:strike/>
                      <w:color w:val="0070C0"/>
                      <w:sz w:val="32"/>
                      <w:szCs w:val="32"/>
                    </w:rPr>
                  </w:pPr>
                  <w:r w:rsidRPr="00CC7917">
                    <w:rPr>
                      <w:rFonts w:ascii="TH SarabunPSK" w:hAnsi="TH SarabunPSK" w:cs="TH SarabunPSK"/>
                      <w:b/>
                      <w:bCs/>
                      <w:strike/>
                      <w:color w:val="0070C0"/>
                      <w:sz w:val="32"/>
                      <w:szCs w:val="32"/>
                      <w:cs/>
                    </w:rPr>
                    <w:t>รอบ 6 เดือน</w:t>
                  </w:r>
                </w:p>
              </w:tc>
              <w:tc>
                <w:tcPr>
                  <w:tcW w:w="2494" w:type="dxa"/>
                  <w:shd w:val="clear" w:color="auto" w:fill="auto"/>
                </w:tcPr>
                <w:p w:rsidR="00791838" w:rsidRPr="00CC7917" w:rsidRDefault="00791838" w:rsidP="00791838">
                  <w:pPr>
                    <w:spacing w:after="0"/>
                    <w:jc w:val="center"/>
                    <w:rPr>
                      <w:rFonts w:ascii="TH SarabunPSK" w:hAnsi="TH SarabunPSK" w:cs="TH SarabunPSK"/>
                      <w:b/>
                      <w:bCs/>
                      <w:strike/>
                      <w:color w:val="0070C0"/>
                      <w:sz w:val="32"/>
                      <w:szCs w:val="32"/>
                    </w:rPr>
                  </w:pPr>
                  <w:r w:rsidRPr="00CC7917">
                    <w:rPr>
                      <w:rFonts w:ascii="TH SarabunPSK" w:hAnsi="TH SarabunPSK" w:cs="TH SarabunPSK"/>
                      <w:b/>
                      <w:bCs/>
                      <w:strike/>
                      <w:color w:val="0070C0"/>
                      <w:sz w:val="32"/>
                      <w:szCs w:val="32"/>
                      <w:cs/>
                    </w:rPr>
                    <w:t>รอบ 9 เดือน</w:t>
                  </w:r>
                </w:p>
              </w:tc>
              <w:tc>
                <w:tcPr>
                  <w:tcW w:w="2494" w:type="dxa"/>
                  <w:shd w:val="clear" w:color="auto" w:fill="auto"/>
                </w:tcPr>
                <w:p w:rsidR="00791838" w:rsidRPr="00CC7917" w:rsidRDefault="00791838" w:rsidP="00791838">
                  <w:pPr>
                    <w:spacing w:after="0"/>
                    <w:jc w:val="center"/>
                    <w:rPr>
                      <w:rFonts w:ascii="TH SarabunPSK" w:hAnsi="TH SarabunPSK" w:cs="TH SarabunPSK"/>
                      <w:b/>
                      <w:bCs/>
                      <w:strike/>
                      <w:color w:val="0070C0"/>
                      <w:sz w:val="32"/>
                      <w:szCs w:val="32"/>
                    </w:rPr>
                  </w:pPr>
                  <w:r w:rsidRPr="00CC7917">
                    <w:rPr>
                      <w:rFonts w:ascii="TH SarabunPSK" w:hAnsi="TH SarabunPSK" w:cs="TH SarabunPSK"/>
                      <w:b/>
                      <w:bCs/>
                      <w:strike/>
                      <w:color w:val="0070C0"/>
                      <w:sz w:val="32"/>
                      <w:szCs w:val="32"/>
                      <w:cs/>
                    </w:rPr>
                    <w:t>รอบ 12 เดือน</w:t>
                  </w:r>
                </w:p>
              </w:tc>
            </w:tr>
            <w:tr w:rsidR="00791838" w:rsidRPr="005C5369" w:rsidTr="00802672">
              <w:tc>
                <w:tcPr>
                  <w:tcW w:w="2494" w:type="dxa"/>
                  <w:shd w:val="clear" w:color="auto" w:fill="auto"/>
                </w:tcPr>
                <w:p w:rsidR="00791838" w:rsidRPr="00CC7917" w:rsidRDefault="00791838" w:rsidP="00791838">
                  <w:pPr>
                    <w:spacing w:after="0"/>
                    <w:rPr>
                      <w:rFonts w:ascii="TH SarabunPSK" w:hAnsi="TH SarabunPSK" w:cs="TH SarabunPSK"/>
                      <w:b/>
                      <w:bCs/>
                      <w:strike/>
                      <w:color w:val="0070C0"/>
                      <w:sz w:val="32"/>
                      <w:szCs w:val="32"/>
                      <w:cs/>
                    </w:rPr>
                  </w:pPr>
                  <w:r w:rsidRPr="00CC7917">
                    <w:rPr>
                      <w:rFonts w:ascii="TH SarabunPSK" w:hAnsi="TH SarabunPSK" w:cs="TH SarabunPSK"/>
                      <w:b/>
                      <w:bCs/>
                      <w:strike/>
                      <w:color w:val="0070C0"/>
                      <w:sz w:val="32"/>
                      <w:szCs w:val="32"/>
                      <w:cs/>
                    </w:rPr>
                    <w:t>รพ.กลุ่มเป้าหมาย</w:t>
                  </w:r>
                  <w:r w:rsidRPr="00CC7917">
                    <w:rPr>
                      <w:rFonts w:ascii="TH SarabunPSK" w:hAnsi="TH SarabunPSK" w:cs="TH SarabunPSK"/>
                      <w:b/>
                      <w:bCs/>
                      <w:strike/>
                      <w:color w:val="0070C0"/>
                      <w:sz w:val="32"/>
                      <w:szCs w:val="32"/>
                    </w:rPr>
                    <w:t xml:space="preserve"> </w:t>
                  </w:r>
                  <w:r w:rsidRPr="00CC7917">
                    <w:rPr>
                      <w:rFonts w:ascii="TH SarabunPSK" w:hAnsi="TH SarabunPSK" w:cs="TH SarabunPSK"/>
                      <w:strike/>
                      <w:color w:val="0070C0"/>
                      <w:sz w:val="32"/>
                      <w:szCs w:val="32"/>
                      <w:cs/>
                    </w:rPr>
                    <w:t>คือ</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rPr>
                    <w:t>1.</w:t>
                  </w:r>
                  <w:r w:rsidRPr="00CC7917">
                    <w:rPr>
                      <w:rFonts w:ascii="TH SarabunPSK" w:hAnsi="TH SarabunPSK" w:cs="TH SarabunPSK"/>
                      <w:strike/>
                      <w:color w:val="0070C0"/>
                      <w:sz w:val="32"/>
                      <w:szCs w:val="32"/>
                      <w:cs/>
                    </w:rPr>
                    <w:t>รพ.สังกัด สป. คือ</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 xml:space="preserve">- รพศ/รพท </w:t>
                  </w:r>
                  <w:r w:rsidRPr="00CC7917">
                    <w:rPr>
                      <w:rFonts w:ascii="TH SarabunPSK" w:hAnsi="TH SarabunPSK" w:cs="TH SarabunPSK"/>
                      <w:strike/>
                      <w:color w:val="0070C0"/>
                      <w:sz w:val="32"/>
                      <w:szCs w:val="32"/>
                    </w:rPr>
                    <w:t xml:space="preserve">116 </w:t>
                  </w:r>
                  <w:r w:rsidRPr="00CC7917">
                    <w:rPr>
                      <w:rFonts w:ascii="TH SarabunPSK" w:hAnsi="TH SarabunPSK" w:cs="TH SarabunPSK"/>
                      <w:strike/>
                      <w:color w:val="0070C0"/>
                      <w:sz w:val="32"/>
                      <w:szCs w:val="32"/>
                      <w:cs/>
                    </w:rPr>
                    <w:t xml:space="preserve">แห่ง </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 xml:space="preserve">- รพช </w:t>
                  </w:r>
                  <w:r w:rsidRPr="00CC7917">
                    <w:rPr>
                      <w:rFonts w:ascii="TH SarabunPSK" w:hAnsi="TH SarabunPSK" w:cs="TH SarabunPSK"/>
                      <w:strike/>
                      <w:color w:val="0070C0"/>
                      <w:sz w:val="32"/>
                      <w:szCs w:val="32"/>
                    </w:rPr>
                    <w:t xml:space="preserve">781 </w:t>
                  </w:r>
                  <w:r w:rsidRPr="00CC7917">
                    <w:rPr>
                      <w:rFonts w:ascii="TH SarabunPSK" w:hAnsi="TH SarabunPSK" w:cs="TH SarabunPSK"/>
                      <w:strike/>
                      <w:color w:val="0070C0"/>
                      <w:sz w:val="32"/>
                      <w:szCs w:val="32"/>
                      <w:cs/>
                    </w:rPr>
                    <w:t>แห่ง</w:t>
                  </w:r>
                </w:p>
                <w:p w:rsidR="00791838" w:rsidRPr="00CC7917" w:rsidRDefault="00791838" w:rsidP="00802672">
                  <w:pPr>
                    <w:spacing w:after="0"/>
                    <w:rPr>
                      <w:rFonts w:ascii="TH SarabunPSK" w:hAnsi="TH SarabunPSK" w:cs="TH SarabunPSK"/>
                      <w:strike/>
                      <w:color w:val="0070C0"/>
                      <w:sz w:val="32"/>
                      <w:szCs w:val="32"/>
                      <w:cs/>
                    </w:rPr>
                  </w:pPr>
                  <w:r w:rsidRPr="00CC7917">
                    <w:rPr>
                      <w:rFonts w:ascii="TH SarabunPSK" w:hAnsi="TH SarabunPSK" w:cs="TH SarabunPSK"/>
                      <w:strike/>
                      <w:color w:val="0070C0"/>
                      <w:sz w:val="32"/>
                      <w:szCs w:val="32"/>
                    </w:rPr>
                    <w:t>2.</w:t>
                  </w:r>
                  <w:r w:rsidRPr="00CC7917">
                    <w:rPr>
                      <w:rFonts w:ascii="TH SarabunPSK" w:hAnsi="TH SarabunPSK" w:cs="TH SarabunPSK"/>
                      <w:strike/>
                      <w:color w:val="0070C0"/>
                      <w:sz w:val="32"/>
                      <w:szCs w:val="32"/>
                      <w:cs/>
                    </w:rPr>
                    <w:t>รพ.สังกัดกรมวิชาการ ทุกแห่ง</w:t>
                  </w:r>
                  <w:r w:rsidR="00802672" w:rsidRPr="00CC7917">
                    <w:rPr>
                      <w:rFonts w:ascii="TH SarabunPSK" w:hAnsi="TH SarabunPSK" w:cs="TH SarabunPSK" w:hint="cs"/>
                      <w:strike/>
                      <w:color w:val="0070C0"/>
                      <w:sz w:val="32"/>
                      <w:szCs w:val="32"/>
                      <w:cs/>
                    </w:rPr>
                    <w:t xml:space="preserve"> </w:t>
                  </w:r>
                  <w:r w:rsidRPr="00CC7917">
                    <w:rPr>
                      <w:rFonts w:ascii="TH SarabunPSK" w:hAnsi="TH SarabunPSK" w:cs="TH SarabunPSK"/>
                      <w:strike/>
                      <w:color w:val="0070C0"/>
                      <w:sz w:val="32"/>
                      <w:szCs w:val="32"/>
                      <w:cs/>
                    </w:rPr>
                    <w:t>รับทราบแนวทางการ</w:t>
                  </w:r>
                  <w:r w:rsidRPr="00CC7917">
                    <w:rPr>
                      <w:rFonts w:ascii="TH SarabunPSK" w:hAnsi="TH SarabunPSK" w:cs="TH SarabunPSK"/>
                      <w:strike/>
                      <w:color w:val="0070C0"/>
                      <w:sz w:val="32"/>
                      <w:szCs w:val="32"/>
                      <w:cs/>
                    </w:rPr>
                    <w:lastRenderedPageBreak/>
                    <w:t xml:space="preserve">ดำเนินงาน และการประเมินผล ตามเกณฑ์ </w:t>
                  </w:r>
                  <w:r w:rsidRPr="00CC7917">
                    <w:rPr>
                      <w:rFonts w:ascii="TH SarabunPSK" w:hAnsi="TH SarabunPSK" w:cs="TH SarabunPSK"/>
                      <w:strike/>
                      <w:color w:val="0070C0"/>
                      <w:sz w:val="32"/>
                      <w:szCs w:val="32"/>
                    </w:rPr>
                    <w:t>Smart hospital</w:t>
                  </w:r>
                </w:p>
              </w:tc>
              <w:tc>
                <w:tcPr>
                  <w:tcW w:w="2494" w:type="dxa"/>
                  <w:shd w:val="clear" w:color="auto" w:fill="auto"/>
                </w:tcPr>
                <w:p w:rsidR="00791838" w:rsidRPr="00CC7917" w:rsidRDefault="00791838" w:rsidP="00791838">
                  <w:pPr>
                    <w:spacing w:after="0"/>
                    <w:jc w:val="center"/>
                    <w:rPr>
                      <w:rFonts w:ascii="TH SarabunPSK" w:hAnsi="TH SarabunPSK" w:cs="TH SarabunPSK"/>
                      <w:strike/>
                      <w:color w:val="0070C0"/>
                      <w:sz w:val="32"/>
                      <w:szCs w:val="32"/>
                    </w:rPr>
                  </w:pPr>
                  <w:r w:rsidRPr="00CC7917">
                    <w:rPr>
                      <w:rFonts w:ascii="TH SarabunPSK" w:hAnsi="TH SarabunPSK" w:cs="TH SarabunPSK"/>
                      <w:b/>
                      <w:bCs/>
                      <w:strike/>
                      <w:color w:val="0070C0"/>
                      <w:sz w:val="32"/>
                      <w:szCs w:val="32"/>
                      <w:cs/>
                    </w:rPr>
                    <w:lastRenderedPageBreak/>
                    <w:t xml:space="preserve">ร้อยละ </w:t>
                  </w:r>
                  <w:r w:rsidRPr="00CC7917">
                    <w:rPr>
                      <w:rFonts w:ascii="TH SarabunPSK" w:hAnsi="TH SarabunPSK" w:cs="TH SarabunPSK"/>
                      <w:b/>
                      <w:bCs/>
                      <w:strike/>
                      <w:color w:val="0070C0"/>
                      <w:sz w:val="32"/>
                      <w:szCs w:val="32"/>
                    </w:rPr>
                    <w:t>50</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ของรพ.กลุ่มเป้าหมาย</w:t>
                  </w:r>
                </w:p>
                <w:p w:rsidR="00791838" w:rsidRPr="00CC7917" w:rsidRDefault="00791838" w:rsidP="00791838">
                  <w:pPr>
                    <w:spacing w:after="0"/>
                    <w:rPr>
                      <w:rFonts w:ascii="TH SarabunPSK" w:hAnsi="TH SarabunPSK" w:cs="TH SarabunPSK"/>
                      <w:strike/>
                      <w:color w:val="0070C0"/>
                      <w:sz w:val="32"/>
                      <w:szCs w:val="32"/>
                      <w:cs/>
                    </w:rPr>
                  </w:pPr>
                  <w:r w:rsidRPr="00CC7917">
                    <w:rPr>
                      <w:rFonts w:ascii="TH SarabunPSK" w:hAnsi="TH SarabunPSK" w:cs="TH SarabunPSK"/>
                      <w:strike/>
                      <w:color w:val="0070C0"/>
                      <w:sz w:val="32"/>
                      <w:szCs w:val="32"/>
                      <w:cs/>
                    </w:rPr>
                    <w:t xml:space="preserve">ดำเนินการตามเกณฑ์ Digital Transformation เพื่อก้าวสู่การเป็น </w:t>
                  </w:r>
                  <w:r w:rsidRPr="00CC7917">
                    <w:rPr>
                      <w:rFonts w:ascii="TH SarabunPSK" w:hAnsi="TH SarabunPSK" w:cs="TH SarabunPSK"/>
                      <w:strike/>
                      <w:color w:val="0070C0"/>
                      <w:sz w:val="32"/>
                      <w:szCs w:val="32"/>
                    </w:rPr>
                    <w:t xml:space="preserve">Smart </w:t>
                  </w:r>
                  <w:r w:rsidRPr="00CC7917">
                    <w:rPr>
                      <w:rFonts w:ascii="TH SarabunPSK" w:hAnsi="TH SarabunPSK" w:cs="TH SarabunPSK"/>
                      <w:strike/>
                      <w:color w:val="0070C0"/>
                      <w:sz w:val="32"/>
                      <w:szCs w:val="32"/>
                    </w:rPr>
                    <w:lastRenderedPageBreak/>
                    <w:t>Hospital</w:t>
                  </w:r>
                  <w:r w:rsidRPr="00CC7917">
                    <w:rPr>
                      <w:rFonts w:ascii="TH SarabunPSK" w:hAnsi="TH SarabunPSK" w:cs="TH SarabunPSK"/>
                      <w:strike/>
                      <w:color w:val="0070C0"/>
                      <w:sz w:val="32"/>
                      <w:szCs w:val="32"/>
                      <w:cs/>
                    </w:rPr>
                    <w:t xml:space="preserve"> และผ่านเกณฑ์ ระดับ </w:t>
                  </w:r>
                  <w:r w:rsidRPr="00CC7917">
                    <w:rPr>
                      <w:rFonts w:ascii="TH SarabunPSK" w:hAnsi="TH SarabunPSK" w:cs="TH SarabunPSK"/>
                      <w:strike/>
                      <w:color w:val="0070C0"/>
                      <w:sz w:val="32"/>
                      <w:szCs w:val="32"/>
                    </w:rPr>
                    <w:t xml:space="preserve">2 </w:t>
                  </w:r>
                  <w:r w:rsidRPr="00CC7917">
                    <w:rPr>
                      <w:rFonts w:ascii="TH SarabunPSK" w:hAnsi="TH SarabunPSK" w:cs="TH SarabunPSK"/>
                      <w:strike/>
                      <w:color w:val="0070C0"/>
                      <w:sz w:val="32"/>
                      <w:szCs w:val="32"/>
                      <w:cs/>
                    </w:rPr>
                    <w:t xml:space="preserve">ขึ้นไป </w:t>
                  </w:r>
                </w:p>
                <w:p w:rsidR="00791838" w:rsidRPr="00CC7917" w:rsidRDefault="00791838" w:rsidP="00791838">
                  <w:pPr>
                    <w:spacing w:after="0"/>
                    <w:rPr>
                      <w:rFonts w:ascii="TH SarabunPSK" w:hAnsi="TH SarabunPSK" w:cs="TH SarabunPSK"/>
                      <w:strike/>
                      <w:color w:val="0070C0"/>
                      <w:sz w:val="32"/>
                      <w:szCs w:val="32"/>
                    </w:rPr>
                  </w:pPr>
                </w:p>
              </w:tc>
              <w:tc>
                <w:tcPr>
                  <w:tcW w:w="2494" w:type="dxa"/>
                  <w:shd w:val="clear" w:color="auto" w:fill="auto"/>
                </w:tcPr>
                <w:p w:rsidR="00791838" w:rsidRPr="00CC7917" w:rsidRDefault="00791838" w:rsidP="00791838">
                  <w:pPr>
                    <w:spacing w:after="0"/>
                    <w:jc w:val="center"/>
                    <w:rPr>
                      <w:rFonts w:ascii="TH SarabunPSK" w:hAnsi="TH SarabunPSK" w:cs="TH SarabunPSK"/>
                      <w:strike/>
                      <w:color w:val="0070C0"/>
                      <w:sz w:val="32"/>
                      <w:szCs w:val="32"/>
                    </w:rPr>
                  </w:pPr>
                  <w:r w:rsidRPr="00CC7917">
                    <w:rPr>
                      <w:rFonts w:ascii="TH SarabunPSK" w:hAnsi="TH SarabunPSK" w:cs="TH SarabunPSK"/>
                      <w:b/>
                      <w:bCs/>
                      <w:strike/>
                      <w:color w:val="0070C0"/>
                      <w:sz w:val="32"/>
                      <w:szCs w:val="32"/>
                      <w:cs/>
                    </w:rPr>
                    <w:lastRenderedPageBreak/>
                    <w:t xml:space="preserve">ร้อยละ </w:t>
                  </w:r>
                  <w:r w:rsidRPr="00CC7917">
                    <w:rPr>
                      <w:rFonts w:ascii="TH SarabunPSK" w:hAnsi="TH SarabunPSK" w:cs="TH SarabunPSK"/>
                      <w:b/>
                      <w:bCs/>
                      <w:strike/>
                      <w:color w:val="0070C0"/>
                      <w:sz w:val="32"/>
                      <w:szCs w:val="32"/>
                    </w:rPr>
                    <w:t>75</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ของ รพ.กลุ่มเป้าหมาย</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 xml:space="preserve">ดำเนินการตามเกณฑ์ Digital Transformation เพื่อก้าวสู่การเป็น </w:t>
                  </w:r>
                  <w:r w:rsidRPr="00CC7917">
                    <w:rPr>
                      <w:rFonts w:ascii="TH SarabunPSK" w:hAnsi="TH SarabunPSK" w:cs="TH SarabunPSK"/>
                      <w:strike/>
                      <w:color w:val="0070C0"/>
                      <w:sz w:val="32"/>
                      <w:szCs w:val="32"/>
                    </w:rPr>
                    <w:t xml:space="preserve">Smart </w:t>
                  </w:r>
                  <w:r w:rsidRPr="00CC7917">
                    <w:rPr>
                      <w:rFonts w:ascii="TH SarabunPSK" w:hAnsi="TH SarabunPSK" w:cs="TH SarabunPSK"/>
                      <w:strike/>
                      <w:color w:val="0070C0"/>
                      <w:sz w:val="32"/>
                      <w:szCs w:val="32"/>
                    </w:rPr>
                    <w:lastRenderedPageBreak/>
                    <w:t>Hospital</w:t>
                  </w:r>
                  <w:r w:rsidRPr="00CC7917">
                    <w:rPr>
                      <w:rFonts w:ascii="TH SarabunPSK" w:hAnsi="TH SarabunPSK" w:cs="TH SarabunPSK"/>
                      <w:strike/>
                      <w:color w:val="0070C0"/>
                      <w:sz w:val="32"/>
                      <w:szCs w:val="32"/>
                      <w:cs/>
                    </w:rPr>
                    <w:t xml:space="preserve"> และผ่านเกณฑ์ ระดับ </w:t>
                  </w:r>
                  <w:r w:rsidRPr="00CC7917">
                    <w:rPr>
                      <w:rFonts w:ascii="TH SarabunPSK" w:hAnsi="TH SarabunPSK" w:cs="TH SarabunPSK"/>
                      <w:strike/>
                      <w:color w:val="0070C0"/>
                      <w:sz w:val="32"/>
                      <w:szCs w:val="32"/>
                    </w:rPr>
                    <w:t xml:space="preserve">2 </w:t>
                  </w:r>
                  <w:r w:rsidRPr="00CC7917">
                    <w:rPr>
                      <w:rFonts w:ascii="TH SarabunPSK" w:hAnsi="TH SarabunPSK" w:cs="TH SarabunPSK"/>
                      <w:strike/>
                      <w:color w:val="0070C0"/>
                      <w:sz w:val="32"/>
                      <w:szCs w:val="32"/>
                      <w:cs/>
                    </w:rPr>
                    <w:t>ขึ้นไป</w:t>
                  </w:r>
                </w:p>
              </w:tc>
              <w:tc>
                <w:tcPr>
                  <w:tcW w:w="2494" w:type="dxa"/>
                  <w:shd w:val="clear" w:color="auto" w:fill="auto"/>
                </w:tcPr>
                <w:p w:rsidR="00791838" w:rsidRPr="00CC7917" w:rsidRDefault="00791838" w:rsidP="00791838">
                  <w:pPr>
                    <w:spacing w:after="0"/>
                    <w:jc w:val="center"/>
                    <w:rPr>
                      <w:rFonts w:ascii="TH SarabunPSK" w:hAnsi="TH SarabunPSK" w:cs="TH SarabunPSK"/>
                      <w:strike/>
                      <w:color w:val="0070C0"/>
                      <w:sz w:val="32"/>
                      <w:szCs w:val="32"/>
                    </w:rPr>
                  </w:pPr>
                  <w:r w:rsidRPr="00CC7917">
                    <w:rPr>
                      <w:rFonts w:ascii="TH SarabunPSK" w:hAnsi="TH SarabunPSK" w:cs="TH SarabunPSK"/>
                      <w:b/>
                      <w:bCs/>
                      <w:strike/>
                      <w:color w:val="0070C0"/>
                      <w:sz w:val="32"/>
                      <w:szCs w:val="32"/>
                      <w:cs/>
                    </w:rPr>
                    <w:lastRenderedPageBreak/>
                    <w:t xml:space="preserve">ร้อยละ </w:t>
                  </w:r>
                  <w:r w:rsidRPr="00CC7917">
                    <w:rPr>
                      <w:rFonts w:ascii="TH SarabunPSK" w:hAnsi="TH SarabunPSK" w:cs="TH SarabunPSK"/>
                      <w:b/>
                      <w:bCs/>
                      <w:strike/>
                      <w:color w:val="0070C0"/>
                      <w:sz w:val="32"/>
                      <w:szCs w:val="32"/>
                    </w:rPr>
                    <w:t>100</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ของ รพ.กลุ่มเป้าหมาย</w:t>
                  </w:r>
                </w:p>
                <w:p w:rsidR="00791838" w:rsidRPr="00CC7917" w:rsidRDefault="00791838" w:rsidP="00791838">
                  <w:pPr>
                    <w:spacing w:after="0"/>
                    <w:rPr>
                      <w:rFonts w:ascii="TH SarabunPSK" w:hAnsi="TH SarabunPSK" w:cs="TH SarabunPSK"/>
                      <w:strike/>
                      <w:color w:val="0070C0"/>
                      <w:sz w:val="32"/>
                      <w:szCs w:val="32"/>
                    </w:rPr>
                  </w:pPr>
                  <w:r w:rsidRPr="00CC7917">
                    <w:rPr>
                      <w:rFonts w:ascii="TH SarabunPSK" w:hAnsi="TH SarabunPSK" w:cs="TH SarabunPSK"/>
                      <w:strike/>
                      <w:color w:val="0070C0"/>
                      <w:sz w:val="32"/>
                      <w:szCs w:val="32"/>
                      <w:cs/>
                    </w:rPr>
                    <w:t xml:space="preserve">ดำเนินการตามเกณฑ์ Digital Transformation เพื่อก้าวสู่การเป็น </w:t>
                  </w:r>
                  <w:r w:rsidRPr="00CC7917">
                    <w:rPr>
                      <w:rFonts w:ascii="TH SarabunPSK" w:hAnsi="TH SarabunPSK" w:cs="TH SarabunPSK"/>
                      <w:strike/>
                      <w:color w:val="0070C0"/>
                      <w:sz w:val="32"/>
                      <w:szCs w:val="32"/>
                    </w:rPr>
                    <w:t xml:space="preserve">Smart </w:t>
                  </w:r>
                  <w:r w:rsidRPr="00CC7917">
                    <w:rPr>
                      <w:rFonts w:ascii="TH SarabunPSK" w:hAnsi="TH SarabunPSK" w:cs="TH SarabunPSK"/>
                      <w:strike/>
                      <w:color w:val="0070C0"/>
                      <w:sz w:val="32"/>
                      <w:szCs w:val="32"/>
                    </w:rPr>
                    <w:lastRenderedPageBreak/>
                    <w:t>Hospital</w:t>
                  </w:r>
                  <w:r w:rsidRPr="00CC7917">
                    <w:rPr>
                      <w:rFonts w:ascii="TH SarabunPSK" w:hAnsi="TH SarabunPSK" w:cs="TH SarabunPSK"/>
                      <w:strike/>
                      <w:color w:val="0070C0"/>
                      <w:sz w:val="32"/>
                      <w:szCs w:val="32"/>
                      <w:cs/>
                    </w:rPr>
                    <w:t xml:space="preserve"> และผ่านเกณฑ์ ระดับ </w:t>
                  </w:r>
                  <w:r w:rsidRPr="00CC7917">
                    <w:rPr>
                      <w:rFonts w:ascii="TH SarabunPSK" w:hAnsi="TH SarabunPSK" w:cs="TH SarabunPSK"/>
                      <w:strike/>
                      <w:color w:val="0070C0"/>
                      <w:sz w:val="32"/>
                      <w:szCs w:val="32"/>
                    </w:rPr>
                    <w:t xml:space="preserve">2 </w:t>
                  </w:r>
                  <w:r w:rsidRPr="00CC7917">
                    <w:rPr>
                      <w:rFonts w:ascii="TH SarabunPSK" w:hAnsi="TH SarabunPSK" w:cs="TH SarabunPSK"/>
                      <w:strike/>
                      <w:color w:val="0070C0"/>
                      <w:sz w:val="32"/>
                      <w:szCs w:val="32"/>
                      <w:cs/>
                    </w:rPr>
                    <w:t>ขึ้นไป</w:t>
                  </w:r>
                </w:p>
                <w:p w:rsidR="00791838" w:rsidRPr="00CC7917" w:rsidRDefault="00791838" w:rsidP="00791838">
                  <w:pPr>
                    <w:spacing w:after="0"/>
                    <w:rPr>
                      <w:rFonts w:ascii="TH SarabunPSK" w:hAnsi="TH SarabunPSK" w:cs="TH SarabunPSK"/>
                      <w:strike/>
                      <w:color w:val="0070C0"/>
                      <w:sz w:val="32"/>
                      <w:szCs w:val="32"/>
                      <w:cs/>
                    </w:rPr>
                  </w:pPr>
                </w:p>
              </w:tc>
            </w:tr>
          </w:tbl>
          <w:p w:rsidR="004E63C9" w:rsidRPr="005C5369" w:rsidRDefault="004E63C9" w:rsidP="00791838">
            <w:pPr>
              <w:spacing w:after="0"/>
              <w:rPr>
                <w:rFonts w:ascii="TH SarabunPSK" w:hAnsi="TH SarabunPSK" w:cs="TH SarabunPSK"/>
                <w:b/>
                <w:bCs/>
                <w:color w:val="C00000"/>
                <w:sz w:val="32"/>
                <w:szCs w:val="32"/>
              </w:rPr>
            </w:pPr>
            <w:r>
              <w:rPr>
                <w:rFonts w:ascii="TH SarabunPSK" w:hAnsi="TH SarabunPSK" w:cs="TH SarabunPSK"/>
                <w:b/>
                <w:bCs/>
                <w:color w:val="C00000"/>
                <w:sz w:val="32"/>
                <w:szCs w:val="32"/>
              </w:rPr>
              <w:lastRenderedPageBreak/>
              <w:br/>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5"/>
              <w:gridCol w:w="2520"/>
              <w:gridCol w:w="2520"/>
              <w:gridCol w:w="2529"/>
            </w:tblGrid>
            <w:tr w:rsidR="004E63C9" w:rsidRPr="00A35027" w:rsidTr="004E63C9">
              <w:tc>
                <w:tcPr>
                  <w:tcW w:w="2065" w:type="dxa"/>
                  <w:shd w:val="clear" w:color="auto" w:fill="auto"/>
                </w:tcPr>
                <w:p w:rsidR="004E63C9" w:rsidRPr="00A35027" w:rsidRDefault="004E63C9" w:rsidP="004E63C9">
                  <w:pPr>
                    <w:spacing w:after="0"/>
                    <w:jc w:val="center"/>
                    <w:rPr>
                      <w:rFonts w:ascii="TH SarabunPSK" w:hAnsi="TH SarabunPSK" w:cs="TH SarabunPSK"/>
                      <w:b/>
                      <w:bCs/>
                      <w:sz w:val="32"/>
                      <w:szCs w:val="32"/>
                    </w:rPr>
                  </w:pPr>
                  <w:r w:rsidRPr="00A35027">
                    <w:rPr>
                      <w:rFonts w:ascii="TH SarabunPSK" w:hAnsi="TH SarabunPSK" w:cs="TH SarabunPSK"/>
                      <w:b/>
                      <w:bCs/>
                      <w:sz w:val="32"/>
                      <w:szCs w:val="32"/>
                      <w:cs/>
                    </w:rPr>
                    <w:t>รอบ 3 เดือน</w:t>
                  </w:r>
                </w:p>
              </w:tc>
              <w:tc>
                <w:tcPr>
                  <w:tcW w:w="2520" w:type="dxa"/>
                  <w:tcBorders>
                    <w:bottom w:val="single" w:sz="4" w:space="0" w:color="auto"/>
                  </w:tcBorders>
                  <w:shd w:val="clear" w:color="auto" w:fill="auto"/>
                </w:tcPr>
                <w:p w:rsidR="004E63C9" w:rsidRPr="00A35027" w:rsidRDefault="004E63C9" w:rsidP="004E63C9">
                  <w:pPr>
                    <w:spacing w:after="0"/>
                    <w:jc w:val="center"/>
                    <w:rPr>
                      <w:rFonts w:ascii="TH SarabunPSK" w:hAnsi="TH SarabunPSK" w:cs="TH SarabunPSK"/>
                      <w:b/>
                      <w:bCs/>
                      <w:sz w:val="32"/>
                      <w:szCs w:val="32"/>
                    </w:rPr>
                  </w:pPr>
                  <w:r w:rsidRPr="00A35027">
                    <w:rPr>
                      <w:rFonts w:ascii="TH SarabunPSK" w:hAnsi="TH SarabunPSK" w:cs="TH SarabunPSK"/>
                      <w:b/>
                      <w:bCs/>
                      <w:sz w:val="32"/>
                      <w:szCs w:val="32"/>
                      <w:cs/>
                    </w:rPr>
                    <w:t>รอบ 6 เดือน</w:t>
                  </w:r>
                </w:p>
              </w:tc>
              <w:tc>
                <w:tcPr>
                  <w:tcW w:w="2520" w:type="dxa"/>
                  <w:tcBorders>
                    <w:bottom w:val="single" w:sz="4" w:space="0" w:color="auto"/>
                  </w:tcBorders>
                  <w:shd w:val="clear" w:color="auto" w:fill="auto"/>
                </w:tcPr>
                <w:p w:rsidR="004E63C9" w:rsidRPr="00A35027" w:rsidRDefault="004E63C9" w:rsidP="004E63C9">
                  <w:pPr>
                    <w:spacing w:after="0"/>
                    <w:jc w:val="center"/>
                    <w:rPr>
                      <w:rFonts w:ascii="TH SarabunPSK" w:hAnsi="TH SarabunPSK" w:cs="TH SarabunPSK"/>
                      <w:b/>
                      <w:bCs/>
                      <w:sz w:val="32"/>
                      <w:szCs w:val="32"/>
                    </w:rPr>
                  </w:pPr>
                  <w:r w:rsidRPr="00A35027">
                    <w:rPr>
                      <w:rFonts w:ascii="TH SarabunPSK" w:hAnsi="TH SarabunPSK" w:cs="TH SarabunPSK"/>
                      <w:b/>
                      <w:bCs/>
                      <w:sz w:val="32"/>
                      <w:szCs w:val="32"/>
                      <w:cs/>
                    </w:rPr>
                    <w:t>รอบ 9 เดือน</w:t>
                  </w:r>
                </w:p>
              </w:tc>
              <w:tc>
                <w:tcPr>
                  <w:tcW w:w="2529" w:type="dxa"/>
                  <w:tcBorders>
                    <w:bottom w:val="single" w:sz="4" w:space="0" w:color="auto"/>
                  </w:tcBorders>
                  <w:shd w:val="clear" w:color="auto" w:fill="auto"/>
                </w:tcPr>
                <w:p w:rsidR="004E63C9" w:rsidRPr="00A35027" w:rsidRDefault="004E63C9" w:rsidP="004E63C9">
                  <w:pPr>
                    <w:spacing w:after="0"/>
                    <w:jc w:val="center"/>
                    <w:rPr>
                      <w:rFonts w:ascii="TH SarabunPSK" w:hAnsi="TH SarabunPSK" w:cs="TH SarabunPSK"/>
                      <w:b/>
                      <w:bCs/>
                      <w:sz w:val="32"/>
                      <w:szCs w:val="32"/>
                    </w:rPr>
                  </w:pPr>
                  <w:r w:rsidRPr="00A35027">
                    <w:rPr>
                      <w:rFonts w:ascii="TH SarabunPSK" w:hAnsi="TH SarabunPSK" w:cs="TH SarabunPSK"/>
                      <w:b/>
                      <w:bCs/>
                      <w:sz w:val="32"/>
                      <w:szCs w:val="32"/>
                      <w:cs/>
                    </w:rPr>
                    <w:t>รอบ 12 เดือน</w:t>
                  </w:r>
                </w:p>
              </w:tc>
            </w:tr>
            <w:tr w:rsidR="004E63C9" w:rsidRPr="00436795" w:rsidTr="004E63C9">
              <w:tc>
                <w:tcPr>
                  <w:tcW w:w="2065" w:type="dxa"/>
                  <w:vMerge w:val="restart"/>
                  <w:shd w:val="clear" w:color="auto" w:fill="auto"/>
                </w:tcPr>
                <w:p w:rsidR="004E63C9" w:rsidRPr="00436795" w:rsidRDefault="004E63C9" w:rsidP="004E63C9">
                  <w:pPr>
                    <w:spacing w:after="0"/>
                    <w:rPr>
                      <w:rFonts w:ascii="TH SarabunPSK" w:hAnsi="TH SarabunPSK" w:cs="TH SarabunPSK"/>
                      <w:b/>
                      <w:bCs/>
                      <w:color w:val="FF0000"/>
                      <w:sz w:val="28"/>
                      <w:cs/>
                    </w:rPr>
                  </w:pPr>
                  <w:r w:rsidRPr="006D708D">
                    <w:rPr>
                      <w:rFonts w:ascii="TH SarabunPSK" w:hAnsi="TH SarabunPSK" w:cs="TH SarabunPSK"/>
                      <w:b/>
                      <w:bCs/>
                      <w:sz w:val="28"/>
                      <w:cs/>
                    </w:rPr>
                    <w:t>รพ.</w:t>
                  </w:r>
                  <w:r w:rsidRPr="006D708D">
                    <w:rPr>
                      <w:rFonts w:ascii="TH SarabunPSK" w:hAnsi="TH SarabunPSK" w:cs="TH SarabunPSK" w:hint="cs"/>
                      <w:b/>
                      <w:bCs/>
                      <w:sz w:val="28"/>
                      <w:cs/>
                    </w:rPr>
                    <w:t xml:space="preserve"> </w:t>
                  </w:r>
                  <w:r w:rsidRPr="006D708D">
                    <w:rPr>
                      <w:rFonts w:ascii="TH SarabunPSK" w:hAnsi="TH SarabunPSK" w:cs="TH SarabunPSK"/>
                      <w:b/>
                      <w:bCs/>
                      <w:sz w:val="28"/>
                      <w:cs/>
                    </w:rPr>
                    <w:t>กลุ่มเป้าหมาย</w:t>
                  </w:r>
                  <w:r w:rsidRPr="006D708D">
                    <w:rPr>
                      <w:rFonts w:ascii="TH SarabunPSK" w:hAnsi="TH SarabunPSK" w:cs="TH SarabunPSK"/>
                      <w:b/>
                      <w:bCs/>
                      <w:sz w:val="28"/>
                    </w:rPr>
                    <w:t xml:space="preserve"> </w:t>
                  </w:r>
                  <w:r w:rsidRPr="00436795">
                    <w:rPr>
                      <w:rFonts w:ascii="TH SarabunPSK" w:hAnsi="TH SarabunPSK" w:cs="TH SarabunPSK" w:hint="cs"/>
                      <w:color w:val="FF0000"/>
                      <w:sz w:val="28"/>
                      <w:cs/>
                    </w:rPr>
                    <w:t>ได้แก่</w:t>
                  </w:r>
                </w:p>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rPr>
                    <w:t>1.</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รพ.</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 xml:space="preserve">สังกัด สป. </w:t>
                  </w:r>
                </w:p>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รพศ</w:t>
                  </w:r>
                  <w:r w:rsidRPr="00436795">
                    <w:rPr>
                      <w:rFonts w:ascii="TH SarabunPSK" w:hAnsi="TH SarabunPSK" w:cs="TH SarabunPSK" w:hint="cs"/>
                      <w:color w:val="FF0000"/>
                      <w:sz w:val="28"/>
                      <w:cs/>
                    </w:rPr>
                    <w:t>.</w:t>
                  </w:r>
                  <w:r w:rsidRPr="00436795">
                    <w:rPr>
                      <w:rFonts w:ascii="TH SarabunPSK" w:hAnsi="TH SarabunPSK" w:cs="TH SarabunPSK"/>
                      <w:color w:val="FF0000"/>
                      <w:sz w:val="28"/>
                      <w:cs/>
                    </w:rPr>
                    <w:t>/รพท</w:t>
                  </w:r>
                  <w:r w:rsidRPr="00436795">
                    <w:rPr>
                      <w:rFonts w:ascii="TH SarabunPSK" w:hAnsi="TH SarabunPSK" w:cs="TH SarabunPSK" w:hint="cs"/>
                      <w:color w:val="FF0000"/>
                      <w:sz w:val="28"/>
                      <w:cs/>
                    </w:rPr>
                    <w:t>.</w:t>
                  </w:r>
                  <w:r w:rsidRPr="00436795">
                    <w:rPr>
                      <w:rFonts w:ascii="TH SarabunPSK" w:hAnsi="TH SarabunPSK" w:cs="TH SarabunPSK"/>
                      <w:color w:val="FF0000"/>
                      <w:sz w:val="28"/>
                      <w:cs/>
                    </w:rPr>
                    <w:t xml:space="preserve"> </w:t>
                  </w:r>
                  <w:r w:rsidRPr="00436795">
                    <w:rPr>
                      <w:rFonts w:ascii="TH SarabunPSK" w:hAnsi="TH SarabunPSK" w:cs="TH SarabunPSK"/>
                      <w:color w:val="FF0000"/>
                      <w:sz w:val="28"/>
                    </w:rPr>
                    <w:t xml:space="preserve">116 </w:t>
                  </w:r>
                  <w:r w:rsidRPr="00436795">
                    <w:rPr>
                      <w:rFonts w:ascii="TH SarabunPSK" w:hAnsi="TH SarabunPSK" w:cs="TH SarabunPSK"/>
                      <w:color w:val="FF0000"/>
                      <w:sz w:val="28"/>
                      <w:cs/>
                    </w:rPr>
                    <w:t xml:space="preserve">แห่ง </w:t>
                  </w:r>
                </w:p>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รพช</w:t>
                  </w:r>
                  <w:r w:rsidRPr="00436795">
                    <w:rPr>
                      <w:rFonts w:ascii="TH SarabunPSK" w:hAnsi="TH SarabunPSK" w:cs="TH SarabunPSK" w:hint="cs"/>
                      <w:color w:val="FF0000"/>
                      <w:sz w:val="28"/>
                      <w:cs/>
                    </w:rPr>
                    <w:t>.</w:t>
                  </w:r>
                  <w:r w:rsidRPr="00436795">
                    <w:rPr>
                      <w:rFonts w:ascii="TH SarabunPSK" w:hAnsi="TH SarabunPSK" w:cs="TH SarabunPSK"/>
                      <w:color w:val="FF0000"/>
                      <w:sz w:val="28"/>
                      <w:cs/>
                    </w:rPr>
                    <w:t xml:space="preserve"> </w:t>
                  </w:r>
                  <w:r w:rsidRPr="00436795">
                    <w:rPr>
                      <w:rFonts w:ascii="TH SarabunPSK" w:hAnsi="TH SarabunPSK" w:cs="TH SarabunPSK"/>
                      <w:color w:val="FF0000"/>
                      <w:sz w:val="28"/>
                    </w:rPr>
                    <w:t xml:space="preserve">781 </w:t>
                  </w:r>
                  <w:r w:rsidRPr="00436795">
                    <w:rPr>
                      <w:rFonts w:ascii="TH SarabunPSK" w:hAnsi="TH SarabunPSK" w:cs="TH SarabunPSK"/>
                      <w:color w:val="FF0000"/>
                      <w:sz w:val="28"/>
                      <w:cs/>
                    </w:rPr>
                    <w:t>แห่ง</w:t>
                  </w:r>
                </w:p>
                <w:p w:rsidR="004E63C9" w:rsidRPr="00436795" w:rsidRDefault="004E63C9" w:rsidP="004E63C9">
                  <w:pPr>
                    <w:spacing w:after="0"/>
                    <w:rPr>
                      <w:rFonts w:ascii="TH SarabunPSK" w:hAnsi="TH SarabunPSK" w:cs="TH SarabunPSK"/>
                      <w:color w:val="FF0000"/>
                      <w:spacing w:val="-4"/>
                      <w:sz w:val="28"/>
                    </w:rPr>
                  </w:pPr>
                  <w:r w:rsidRPr="00436795">
                    <w:rPr>
                      <w:rFonts w:ascii="TH SarabunPSK" w:hAnsi="TH SarabunPSK" w:cs="TH SarabunPSK"/>
                      <w:color w:val="FF0000"/>
                      <w:sz w:val="28"/>
                    </w:rPr>
                    <w:t>2.</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รพ.</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 xml:space="preserve">สังกัดกรมวิชาการ </w:t>
                  </w:r>
                  <w:r w:rsidRPr="00436795">
                    <w:rPr>
                      <w:rFonts w:ascii="TH SarabunPSK" w:hAnsi="TH SarabunPSK" w:cs="TH SarabunPSK" w:hint="cs"/>
                      <w:color w:val="FF0000"/>
                      <w:spacing w:val="-4"/>
                      <w:sz w:val="28"/>
                      <w:cs/>
                    </w:rPr>
                    <w:t xml:space="preserve">ได้แก่ </w:t>
                  </w:r>
                  <w:r w:rsidRPr="00436795">
                    <w:rPr>
                      <w:rFonts w:ascii="TH SarabunPSK" w:hAnsi="TH SarabunPSK" w:cs="TH SarabunPSK"/>
                      <w:color w:val="FF0000"/>
                      <w:spacing w:val="-4"/>
                      <w:sz w:val="28"/>
                      <w:cs/>
                    </w:rPr>
                    <w:br/>
                  </w:r>
                  <w:r w:rsidRPr="00436795">
                    <w:rPr>
                      <w:rFonts w:ascii="TH SarabunPSK" w:hAnsi="TH SarabunPSK" w:cs="TH SarabunPSK" w:hint="cs"/>
                      <w:color w:val="FF0000"/>
                      <w:spacing w:val="-4"/>
                      <w:sz w:val="28"/>
                      <w:cs/>
                    </w:rPr>
                    <w:t xml:space="preserve">- </w:t>
                  </w:r>
                  <w:r w:rsidRPr="00436795">
                    <w:rPr>
                      <w:rFonts w:ascii="TH SarabunPSK" w:hAnsi="TH SarabunPSK" w:cs="TH SarabunPSK"/>
                      <w:color w:val="FF0000"/>
                      <w:spacing w:val="-4"/>
                      <w:sz w:val="28"/>
                      <w:cs/>
                    </w:rPr>
                    <w:t xml:space="preserve">กรมการแพทย์ </w:t>
                  </w:r>
                </w:p>
                <w:p w:rsidR="004E63C9" w:rsidRPr="00436795" w:rsidRDefault="004E63C9" w:rsidP="004E63C9">
                  <w:pPr>
                    <w:spacing w:after="0"/>
                    <w:rPr>
                      <w:rFonts w:ascii="TH SarabunPSK" w:hAnsi="TH SarabunPSK" w:cs="TH SarabunPSK"/>
                      <w:color w:val="FF0000"/>
                      <w:spacing w:val="-4"/>
                      <w:sz w:val="28"/>
                    </w:rPr>
                  </w:pPr>
                  <w:r w:rsidRPr="00436795">
                    <w:rPr>
                      <w:rFonts w:ascii="TH SarabunPSK" w:hAnsi="TH SarabunPSK" w:cs="TH SarabunPSK" w:hint="cs"/>
                      <w:color w:val="FF0000"/>
                      <w:spacing w:val="-4"/>
                      <w:sz w:val="28"/>
                      <w:cs/>
                    </w:rPr>
                    <w:t xml:space="preserve">- </w:t>
                  </w:r>
                  <w:r w:rsidRPr="00436795">
                    <w:rPr>
                      <w:rFonts w:ascii="TH SarabunPSK" w:hAnsi="TH SarabunPSK" w:cs="TH SarabunPSK"/>
                      <w:color w:val="FF0000"/>
                      <w:spacing w:val="-4"/>
                      <w:sz w:val="28"/>
                      <w:cs/>
                    </w:rPr>
                    <w:t>กร</w:t>
                  </w:r>
                  <w:r w:rsidRPr="00436795">
                    <w:rPr>
                      <w:rFonts w:ascii="TH SarabunPSK" w:hAnsi="TH SarabunPSK" w:cs="TH SarabunPSK" w:hint="cs"/>
                      <w:color w:val="FF0000"/>
                      <w:spacing w:val="-4"/>
                      <w:sz w:val="28"/>
                      <w:cs/>
                    </w:rPr>
                    <w:t>ม</w:t>
                  </w:r>
                  <w:r w:rsidRPr="00436795">
                    <w:rPr>
                      <w:rFonts w:ascii="TH SarabunPSK" w:hAnsi="TH SarabunPSK" w:cs="TH SarabunPSK"/>
                      <w:color w:val="FF0000"/>
                      <w:spacing w:val="-4"/>
                      <w:sz w:val="28"/>
                      <w:cs/>
                    </w:rPr>
                    <w:t xml:space="preserve">สุขภาพจิต </w:t>
                  </w:r>
                </w:p>
                <w:p w:rsidR="004E63C9" w:rsidRPr="00436795" w:rsidRDefault="004E63C9" w:rsidP="004E63C9">
                  <w:pPr>
                    <w:spacing w:after="0"/>
                    <w:rPr>
                      <w:rFonts w:ascii="TH SarabunPSK" w:hAnsi="TH SarabunPSK" w:cs="TH SarabunPSK"/>
                      <w:color w:val="FF0000"/>
                      <w:sz w:val="28"/>
                      <w:cs/>
                    </w:rPr>
                  </w:pPr>
                  <w:r w:rsidRPr="00436795">
                    <w:rPr>
                      <w:rFonts w:ascii="TH SarabunPSK" w:hAnsi="TH SarabunPSK" w:cs="TH SarabunPSK" w:hint="cs"/>
                      <w:color w:val="FF0000"/>
                      <w:spacing w:val="-4"/>
                      <w:sz w:val="28"/>
                      <w:cs/>
                    </w:rPr>
                    <w:t xml:space="preserve">- </w:t>
                  </w:r>
                  <w:r w:rsidRPr="00436795">
                    <w:rPr>
                      <w:rFonts w:ascii="TH SarabunPSK" w:hAnsi="TH SarabunPSK" w:cs="TH SarabunPSK"/>
                      <w:color w:val="FF0000"/>
                      <w:spacing w:val="-4"/>
                      <w:sz w:val="28"/>
                      <w:cs/>
                    </w:rPr>
                    <w:t>กรมควบคุมโรค</w:t>
                  </w:r>
                </w:p>
                <w:p w:rsidR="004E63C9" w:rsidRPr="006D708D" w:rsidRDefault="004E63C9" w:rsidP="004E63C9">
                  <w:pPr>
                    <w:spacing w:after="0"/>
                    <w:rPr>
                      <w:rFonts w:ascii="TH SarabunPSK" w:hAnsi="TH SarabunPSK" w:cs="TH SarabunPSK"/>
                      <w:sz w:val="28"/>
                      <w:cs/>
                    </w:rPr>
                  </w:pPr>
                  <w:r w:rsidRPr="00436795">
                    <w:rPr>
                      <w:rFonts w:ascii="TH SarabunPSK" w:hAnsi="TH SarabunPSK" w:cs="TH SarabunPSK"/>
                      <w:color w:val="FF0000"/>
                      <w:sz w:val="28"/>
                      <w:cs/>
                    </w:rPr>
                    <w:t xml:space="preserve">รับทราบแนวทางการดำเนินงาน และการประเมินผล ตามเกณฑ์ </w:t>
                  </w:r>
                  <w:r w:rsidRPr="00436795">
                    <w:rPr>
                      <w:rFonts w:ascii="TH SarabunPSK" w:hAnsi="TH SarabunPSK" w:cs="TH SarabunPSK"/>
                      <w:color w:val="FF0000"/>
                      <w:sz w:val="28"/>
                    </w:rPr>
                    <w:t>Smart hospital</w:t>
                  </w:r>
                </w:p>
              </w:tc>
              <w:tc>
                <w:tcPr>
                  <w:tcW w:w="2520" w:type="dxa"/>
                  <w:tcBorders>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ร้อยละ</w:t>
                  </w:r>
                  <w:r w:rsidRPr="00436795">
                    <w:rPr>
                      <w:rFonts w:ascii="TH SarabunPSK" w:hAnsi="TH SarabunPSK" w:cs="TH SarabunPSK"/>
                      <w:color w:val="FF0000"/>
                      <w:sz w:val="28"/>
                    </w:rPr>
                    <w:t xml:space="preserve"> </w:t>
                  </w:r>
                  <w:r w:rsidRPr="00436795">
                    <w:rPr>
                      <w:rFonts w:ascii="TH SarabunPSK" w:hAnsi="TH SarabunPSK" w:cs="TH SarabunPSK"/>
                      <w:color w:val="FF0000"/>
                      <w:sz w:val="28"/>
                      <w:cs/>
                    </w:rPr>
                    <w:t>ของ</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รพ.</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กลุ่มเป้าหมาย</w:t>
                  </w:r>
                </w:p>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b/>
                      <w:bCs/>
                      <w:color w:val="FF0000"/>
                      <w:sz w:val="28"/>
                      <w:cs/>
                    </w:rPr>
                    <w:t>ดำเนินการตามเกณฑ์</w:t>
                  </w:r>
                  <w:r w:rsidRPr="00436795">
                    <w:rPr>
                      <w:rFonts w:ascii="TH SarabunPSK" w:hAnsi="TH SarabunPSK" w:cs="TH SarabunPSK"/>
                      <w:color w:val="FF0000"/>
                      <w:sz w:val="28"/>
                      <w:cs/>
                    </w:rPr>
                    <w:t xml:space="preserve"> Digital Transformation เพื่อก้าวสู่การเป็น </w:t>
                  </w:r>
                  <w:r w:rsidRPr="00436795">
                    <w:rPr>
                      <w:rFonts w:ascii="TH SarabunPSK" w:hAnsi="TH SarabunPSK" w:cs="TH SarabunPSK"/>
                      <w:color w:val="FF0000"/>
                      <w:sz w:val="28"/>
                    </w:rPr>
                    <w:t>Smart Hospital</w:t>
                  </w:r>
                  <w:r w:rsidRPr="00436795">
                    <w:rPr>
                      <w:rFonts w:ascii="TH SarabunPSK" w:hAnsi="TH SarabunPSK" w:cs="TH SarabunPSK"/>
                      <w:color w:val="FF0000"/>
                      <w:sz w:val="28"/>
                      <w:cs/>
                    </w:rPr>
                    <w:t xml:space="preserve"> และ</w:t>
                  </w:r>
                  <w:r w:rsidRPr="00436795">
                    <w:rPr>
                      <w:rFonts w:ascii="TH SarabunPSK" w:hAnsi="TH SarabunPSK" w:cs="TH SarabunPSK"/>
                      <w:b/>
                      <w:bCs/>
                      <w:color w:val="FF0000"/>
                      <w:sz w:val="28"/>
                      <w:cs/>
                    </w:rPr>
                    <w:t xml:space="preserve">ผ่านเกณฑ์ ระดับ </w:t>
                  </w:r>
                  <w:r w:rsidRPr="00436795">
                    <w:rPr>
                      <w:rFonts w:ascii="TH SarabunPSK" w:hAnsi="TH SarabunPSK" w:cs="TH SarabunPSK"/>
                      <w:b/>
                      <w:bCs/>
                      <w:color w:val="FF0000"/>
                      <w:sz w:val="28"/>
                    </w:rPr>
                    <w:t xml:space="preserve">2 </w:t>
                  </w:r>
                  <w:r w:rsidRPr="00436795">
                    <w:rPr>
                      <w:rFonts w:ascii="TH SarabunPSK" w:hAnsi="TH SarabunPSK" w:cs="TH SarabunPSK"/>
                      <w:b/>
                      <w:bCs/>
                      <w:color w:val="FF0000"/>
                      <w:sz w:val="28"/>
                      <w:cs/>
                    </w:rPr>
                    <w:t>ขึ้นไป</w:t>
                  </w:r>
                  <w:r w:rsidRPr="00436795">
                    <w:rPr>
                      <w:rFonts w:ascii="TH SarabunPSK" w:hAnsi="TH SarabunPSK" w:cs="TH SarabunPSK"/>
                      <w:color w:val="FF0000"/>
                      <w:sz w:val="28"/>
                      <w:cs/>
                    </w:rPr>
                    <w:t xml:space="preserve"> </w:t>
                  </w:r>
                </w:p>
              </w:tc>
              <w:tc>
                <w:tcPr>
                  <w:tcW w:w="2520" w:type="dxa"/>
                  <w:tcBorders>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ร้อยละ</w:t>
                  </w:r>
                  <w:r w:rsidRPr="00436795">
                    <w:rPr>
                      <w:rFonts w:ascii="TH SarabunPSK" w:hAnsi="TH SarabunPSK" w:cs="TH SarabunPSK"/>
                      <w:color w:val="FF0000"/>
                      <w:sz w:val="28"/>
                    </w:rPr>
                    <w:t xml:space="preserve"> </w:t>
                  </w:r>
                  <w:r w:rsidRPr="00436795">
                    <w:rPr>
                      <w:rFonts w:ascii="TH SarabunPSK" w:hAnsi="TH SarabunPSK" w:cs="TH SarabunPSK"/>
                      <w:color w:val="FF0000"/>
                      <w:sz w:val="28"/>
                      <w:cs/>
                    </w:rPr>
                    <w:t>ของ รพ.</w:t>
                  </w:r>
                  <w:r w:rsidRPr="00436795">
                    <w:rPr>
                      <w:rFonts w:ascii="TH SarabunPSK" w:hAnsi="TH SarabunPSK" w:cs="TH SarabunPSK" w:hint="cs"/>
                      <w:color w:val="FF0000"/>
                      <w:sz w:val="28"/>
                      <w:cs/>
                    </w:rPr>
                    <w:t xml:space="preserve"> </w:t>
                  </w:r>
                  <w:r w:rsidRPr="00436795">
                    <w:rPr>
                      <w:rFonts w:ascii="TH SarabunPSK" w:hAnsi="TH SarabunPSK" w:cs="TH SarabunPSK"/>
                      <w:color w:val="FF0000"/>
                      <w:sz w:val="28"/>
                      <w:cs/>
                    </w:rPr>
                    <w:t>กลุ่มเป้าหมาย</w:t>
                  </w:r>
                </w:p>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b/>
                      <w:bCs/>
                      <w:color w:val="FF0000"/>
                      <w:sz w:val="28"/>
                      <w:cs/>
                    </w:rPr>
                    <w:t>ดำเนินการตามเกณฑ์</w:t>
                  </w:r>
                  <w:r w:rsidRPr="00436795">
                    <w:rPr>
                      <w:rFonts w:ascii="TH SarabunPSK" w:hAnsi="TH SarabunPSK" w:cs="TH SarabunPSK"/>
                      <w:color w:val="FF0000"/>
                      <w:sz w:val="28"/>
                      <w:cs/>
                    </w:rPr>
                    <w:t xml:space="preserve"> Digital Transformation เพื่อก้าวสู่การเป็น </w:t>
                  </w:r>
                  <w:r w:rsidRPr="00436795">
                    <w:rPr>
                      <w:rFonts w:ascii="TH SarabunPSK" w:hAnsi="TH SarabunPSK" w:cs="TH SarabunPSK"/>
                      <w:color w:val="FF0000"/>
                      <w:sz w:val="28"/>
                    </w:rPr>
                    <w:t>Smart Hospital</w:t>
                  </w:r>
                  <w:r w:rsidRPr="00436795">
                    <w:rPr>
                      <w:rFonts w:ascii="TH SarabunPSK" w:hAnsi="TH SarabunPSK" w:cs="TH SarabunPSK"/>
                      <w:color w:val="FF0000"/>
                      <w:sz w:val="28"/>
                      <w:cs/>
                    </w:rPr>
                    <w:t xml:space="preserve"> และ</w:t>
                  </w:r>
                  <w:r w:rsidRPr="00436795">
                    <w:rPr>
                      <w:rFonts w:ascii="TH SarabunPSK" w:hAnsi="TH SarabunPSK" w:cs="TH SarabunPSK"/>
                      <w:b/>
                      <w:bCs/>
                      <w:color w:val="FF0000"/>
                      <w:sz w:val="28"/>
                      <w:cs/>
                    </w:rPr>
                    <w:t xml:space="preserve">ผ่านเกณฑ์ ระดับ </w:t>
                  </w:r>
                  <w:r w:rsidRPr="00436795">
                    <w:rPr>
                      <w:rFonts w:ascii="TH SarabunPSK" w:hAnsi="TH SarabunPSK" w:cs="TH SarabunPSK"/>
                      <w:b/>
                      <w:bCs/>
                      <w:color w:val="FF0000"/>
                      <w:sz w:val="28"/>
                    </w:rPr>
                    <w:t xml:space="preserve">2 </w:t>
                  </w:r>
                  <w:r w:rsidRPr="00436795">
                    <w:rPr>
                      <w:rFonts w:ascii="TH SarabunPSK" w:hAnsi="TH SarabunPSK" w:cs="TH SarabunPSK"/>
                      <w:b/>
                      <w:bCs/>
                      <w:color w:val="FF0000"/>
                      <w:sz w:val="28"/>
                      <w:cs/>
                    </w:rPr>
                    <w:t>ขึ้นไป</w:t>
                  </w:r>
                </w:p>
              </w:tc>
              <w:tc>
                <w:tcPr>
                  <w:tcW w:w="2529" w:type="dxa"/>
                  <w:tcBorders>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ร้อยละ</w:t>
                  </w:r>
                  <w:r w:rsidRPr="00436795">
                    <w:rPr>
                      <w:rFonts w:ascii="TH SarabunPSK" w:hAnsi="TH SarabunPSK" w:cs="TH SarabunPSK"/>
                      <w:color w:val="FF0000"/>
                      <w:sz w:val="28"/>
                    </w:rPr>
                    <w:t xml:space="preserve"> </w:t>
                  </w:r>
                  <w:r w:rsidRPr="00436795">
                    <w:rPr>
                      <w:rFonts w:ascii="TH SarabunPSK" w:hAnsi="TH SarabunPSK" w:cs="TH SarabunPSK"/>
                      <w:color w:val="FF0000"/>
                      <w:sz w:val="28"/>
                      <w:cs/>
                    </w:rPr>
                    <w:t>ของ รพ.กลุ่มเป้าหมาย</w:t>
                  </w:r>
                </w:p>
                <w:p w:rsidR="004E63C9" w:rsidRPr="00436795" w:rsidRDefault="004E63C9" w:rsidP="004E63C9">
                  <w:pPr>
                    <w:spacing w:after="0"/>
                    <w:rPr>
                      <w:rFonts w:ascii="TH SarabunPSK" w:hAnsi="TH SarabunPSK" w:cs="TH SarabunPSK"/>
                      <w:color w:val="FF0000"/>
                      <w:sz w:val="28"/>
                      <w:cs/>
                    </w:rPr>
                  </w:pPr>
                  <w:r w:rsidRPr="00436795">
                    <w:rPr>
                      <w:rFonts w:ascii="TH SarabunPSK" w:hAnsi="TH SarabunPSK" w:cs="TH SarabunPSK"/>
                      <w:b/>
                      <w:bCs/>
                      <w:color w:val="FF0000"/>
                      <w:sz w:val="28"/>
                      <w:cs/>
                    </w:rPr>
                    <w:t>ดำเนินการตามเกณฑ์</w:t>
                  </w:r>
                  <w:r w:rsidRPr="00436795">
                    <w:rPr>
                      <w:rFonts w:ascii="TH SarabunPSK" w:hAnsi="TH SarabunPSK" w:cs="TH SarabunPSK"/>
                      <w:color w:val="FF0000"/>
                      <w:sz w:val="28"/>
                      <w:cs/>
                    </w:rPr>
                    <w:t xml:space="preserve"> Digital Transformation เพื่อก้าวสู่การเป็น </w:t>
                  </w:r>
                  <w:r w:rsidRPr="00436795">
                    <w:rPr>
                      <w:rFonts w:ascii="TH SarabunPSK" w:hAnsi="TH SarabunPSK" w:cs="TH SarabunPSK"/>
                      <w:color w:val="FF0000"/>
                      <w:sz w:val="28"/>
                    </w:rPr>
                    <w:t>Smart Hospital</w:t>
                  </w:r>
                  <w:r w:rsidRPr="00436795">
                    <w:rPr>
                      <w:rFonts w:ascii="TH SarabunPSK" w:hAnsi="TH SarabunPSK" w:cs="TH SarabunPSK"/>
                      <w:color w:val="FF0000"/>
                      <w:sz w:val="28"/>
                      <w:cs/>
                    </w:rPr>
                    <w:t xml:space="preserve"> และ</w:t>
                  </w:r>
                  <w:r w:rsidRPr="00436795">
                    <w:rPr>
                      <w:rFonts w:ascii="TH SarabunPSK" w:hAnsi="TH SarabunPSK" w:cs="TH SarabunPSK"/>
                      <w:b/>
                      <w:bCs/>
                      <w:color w:val="FF0000"/>
                      <w:sz w:val="28"/>
                      <w:cs/>
                    </w:rPr>
                    <w:t xml:space="preserve">ผ่านเกณฑ์ ระดับ </w:t>
                  </w:r>
                  <w:r w:rsidRPr="00436795">
                    <w:rPr>
                      <w:rFonts w:ascii="TH SarabunPSK" w:hAnsi="TH SarabunPSK" w:cs="TH SarabunPSK"/>
                      <w:b/>
                      <w:bCs/>
                      <w:color w:val="FF0000"/>
                      <w:sz w:val="28"/>
                    </w:rPr>
                    <w:t xml:space="preserve">2 </w:t>
                  </w:r>
                  <w:r w:rsidRPr="00436795">
                    <w:rPr>
                      <w:rFonts w:ascii="TH SarabunPSK" w:hAnsi="TH SarabunPSK" w:cs="TH SarabunPSK"/>
                      <w:b/>
                      <w:bCs/>
                      <w:color w:val="FF0000"/>
                      <w:sz w:val="28"/>
                      <w:cs/>
                    </w:rPr>
                    <w:t>ขึ้นไป</w:t>
                  </w:r>
                </w:p>
              </w:tc>
            </w:tr>
            <w:tr w:rsidR="004E63C9" w:rsidRPr="00436795" w:rsidTr="004E63C9">
              <w:tc>
                <w:tcPr>
                  <w:tcW w:w="2065" w:type="dxa"/>
                  <w:vMerge/>
                  <w:shd w:val="clear" w:color="auto" w:fill="auto"/>
                </w:tcPr>
                <w:p w:rsidR="004E63C9" w:rsidRPr="006D708D" w:rsidRDefault="004E63C9" w:rsidP="004E63C9">
                  <w:pPr>
                    <w:spacing w:after="0"/>
                    <w:rPr>
                      <w:rFonts w:ascii="TH SarabunPSK" w:hAnsi="TH SarabunPSK" w:cs="TH SarabunPSK"/>
                      <w:b/>
                      <w:bCs/>
                      <w:sz w:val="28"/>
                      <w:cs/>
                    </w:rPr>
                  </w:pPr>
                </w:p>
              </w:tc>
              <w:tc>
                <w:tcPr>
                  <w:tcW w:w="2520"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20</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br/>
                    <w:t xml:space="preserve">ของ </w:t>
                  </w:r>
                  <w:r w:rsidRPr="00436795">
                    <w:rPr>
                      <w:rFonts w:ascii="TH SarabunPSK" w:hAnsi="TH SarabunPSK" w:cs="TH SarabunPSK"/>
                      <w:color w:val="FF0000"/>
                      <w:sz w:val="28"/>
                      <w:cs/>
                    </w:rPr>
                    <w:t>รพศ./รพท</w:t>
                  </w:r>
                  <w:r w:rsidRPr="00436795">
                    <w:rPr>
                      <w:rFonts w:ascii="TH SarabunPSK" w:hAnsi="TH SarabunPSK" w:cs="TH SarabunPSK" w:hint="cs"/>
                      <w:color w:val="FF0000"/>
                      <w:sz w:val="28"/>
                      <w:cs/>
                    </w:rPr>
                    <w:t>. ทั้งหมดในจังหวัด</w:t>
                  </w:r>
                </w:p>
              </w:tc>
              <w:tc>
                <w:tcPr>
                  <w:tcW w:w="2520"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60</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br/>
                    <w:t xml:space="preserve">ของ </w:t>
                  </w:r>
                  <w:r w:rsidRPr="00436795">
                    <w:rPr>
                      <w:rFonts w:ascii="TH SarabunPSK" w:hAnsi="TH SarabunPSK" w:cs="TH SarabunPSK"/>
                      <w:color w:val="FF0000"/>
                      <w:sz w:val="28"/>
                      <w:cs/>
                    </w:rPr>
                    <w:t>รพศ./รพท</w:t>
                  </w:r>
                  <w:r w:rsidRPr="00436795">
                    <w:rPr>
                      <w:rFonts w:ascii="TH SarabunPSK" w:hAnsi="TH SarabunPSK" w:cs="TH SarabunPSK" w:hint="cs"/>
                      <w:color w:val="FF0000"/>
                      <w:sz w:val="28"/>
                      <w:cs/>
                    </w:rPr>
                    <w:t>. ทั้งหมดในจังหวัด</w:t>
                  </w:r>
                </w:p>
              </w:tc>
              <w:tc>
                <w:tcPr>
                  <w:tcW w:w="2529"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10</w:t>
                  </w:r>
                  <w:r w:rsidRPr="00436795">
                    <w:rPr>
                      <w:rFonts w:ascii="TH SarabunPSK" w:hAnsi="TH SarabunPSK" w:cs="TH SarabunPSK"/>
                      <w:color w:val="FF0000"/>
                      <w:sz w:val="28"/>
                    </w:rPr>
                    <w:t xml:space="preserve">0 </w:t>
                  </w:r>
                  <w:r w:rsidRPr="00436795">
                    <w:rPr>
                      <w:rFonts w:ascii="TH SarabunPSK" w:hAnsi="TH SarabunPSK" w:cs="TH SarabunPSK" w:hint="cs"/>
                      <w:color w:val="FF0000"/>
                      <w:sz w:val="28"/>
                      <w:cs/>
                    </w:rPr>
                    <w:br/>
                    <w:t xml:space="preserve">ของ </w:t>
                  </w:r>
                  <w:r w:rsidRPr="00436795">
                    <w:rPr>
                      <w:rFonts w:ascii="TH SarabunPSK" w:hAnsi="TH SarabunPSK" w:cs="TH SarabunPSK"/>
                      <w:color w:val="FF0000"/>
                      <w:sz w:val="28"/>
                      <w:cs/>
                    </w:rPr>
                    <w:t>รพศ./รพท</w:t>
                  </w:r>
                  <w:r w:rsidRPr="00436795">
                    <w:rPr>
                      <w:rFonts w:ascii="TH SarabunPSK" w:hAnsi="TH SarabunPSK" w:cs="TH SarabunPSK" w:hint="cs"/>
                      <w:color w:val="FF0000"/>
                      <w:sz w:val="28"/>
                      <w:cs/>
                    </w:rPr>
                    <w:t>. ทั้งหมดในจังหวัด</w:t>
                  </w:r>
                </w:p>
              </w:tc>
            </w:tr>
            <w:tr w:rsidR="004E63C9" w:rsidRPr="00436795" w:rsidTr="004E63C9">
              <w:tc>
                <w:tcPr>
                  <w:tcW w:w="2065" w:type="dxa"/>
                  <w:vMerge/>
                  <w:shd w:val="clear" w:color="auto" w:fill="auto"/>
                </w:tcPr>
                <w:p w:rsidR="004E63C9" w:rsidRPr="006D708D" w:rsidRDefault="004E63C9" w:rsidP="004E63C9">
                  <w:pPr>
                    <w:spacing w:after="0"/>
                    <w:rPr>
                      <w:rFonts w:ascii="TH SarabunPSK" w:hAnsi="TH SarabunPSK" w:cs="TH SarabunPSK"/>
                      <w:b/>
                      <w:bCs/>
                      <w:sz w:val="28"/>
                      <w:cs/>
                    </w:rPr>
                  </w:pPr>
                </w:p>
              </w:tc>
              <w:tc>
                <w:tcPr>
                  <w:tcW w:w="2520"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20</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รพช</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ในจังหวัด</w:t>
                  </w:r>
                </w:p>
              </w:tc>
              <w:tc>
                <w:tcPr>
                  <w:tcW w:w="2520"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3</w:t>
                  </w:r>
                  <w:r w:rsidRPr="00436795">
                    <w:rPr>
                      <w:rFonts w:ascii="TH SarabunPSK" w:hAnsi="TH SarabunPSK" w:cs="TH SarabunPSK"/>
                      <w:color w:val="FF0000"/>
                      <w:sz w:val="28"/>
                    </w:rPr>
                    <w:t xml:space="preserve">5 </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รพช</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ในจังหวัด</w:t>
                  </w:r>
                </w:p>
              </w:tc>
              <w:tc>
                <w:tcPr>
                  <w:tcW w:w="2529" w:type="dxa"/>
                  <w:tcBorders>
                    <w:top w:val="dashSmallGap" w:sz="4" w:space="0" w:color="auto"/>
                    <w:bottom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color w:val="FF0000"/>
                      <w:sz w:val="28"/>
                    </w:rPr>
                    <w:t xml:space="preserve">50 </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รพช</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ในจังหวัด</w:t>
                  </w:r>
                </w:p>
              </w:tc>
            </w:tr>
            <w:tr w:rsidR="004E63C9" w:rsidRPr="00436795" w:rsidTr="004E63C9">
              <w:tc>
                <w:tcPr>
                  <w:tcW w:w="2065" w:type="dxa"/>
                  <w:vMerge/>
                  <w:shd w:val="clear" w:color="auto" w:fill="auto"/>
                </w:tcPr>
                <w:p w:rsidR="004E63C9" w:rsidRPr="006D708D" w:rsidRDefault="004E63C9" w:rsidP="004E63C9">
                  <w:pPr>
                    <w:spacing w:after="0"/>
                    <w:rPr>
                      <w:rFonts w:ascii="TH SarabunPSK" w:hAnsi="TH SarabunPSK" w:cs="TH SarabunPSK"/>
                      <w:b/>
                      <w:bCs/>
                      <w:sz w:val="28"/>
                      <w:cs/>
                    </w:rPr>
                  </w:pPr>
                </w:p>
              </w:tc>
              <w:tc>
                <w:tcPr>
                  <w:tcW w:w="2520" w:type="dxa"/>
                  <w:tcBorders>
                    <w:top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20</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 ใน</w:t>
                  </w:r>
                  <w:r w:rsidRPr="00436795">
                    <w:rPr>
                      <w:rFonts w:ascii="TH SarabunPSK" w:hAnsi="TH SarabunPSK" w:cs="TH SarabunPSK"/>
                      <w:color w:val="FF0000"/>
                      <w:sz w:val="28"/>
                      <w:cs/>
                    </w:rPr>
                    <w:t>สังกัดกรมวิชาการ</w:t>
                  </w:r>
                  <w:r w:rsidRPr="00436795">
                    <w:rPr>
                      <w:rFonts w:ascii="TH SarabunPSK" w:hAnsi="TH SarabunPSK" w:cs="TH SarabunPSK" w:hint="cs"/>
                      <w:b/>
                      <w:bCs/>
                      <w:color w:val="FF0000"/>
                      <w:sz w:val="28"/>
                      <w:cs/>
                    </w:rPr>
                    <w:t xml:space="preserve"> </w:t>
                  </w:r>
                </w:p>
              </w:tc>
              <w:tc>
                <w:tcPr>
                  <w:tcW w:w="2520" w:type="dxa"/>
                  <w:tcBorders>
                    <w:top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hint="cs"/>
                      <w:color w:val="FF0000"/>
                      <w:sz w:val="28"/>
                      <w:cs/>
                    </w:rPr>
                    <w:t>35</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 ใน</w:t>
                  </w:r>
                  <w:r w:rsidRPr="00436795">
                    <w:rPr>
                      <w:rFonts w:ascii="TH SarabunPSK" w:hAnsi="TH SarabunPSK" w:cs="TH SarabunPSK"/>
                      <w:color w:val="FF0000"/>
                      <w:sz w:val="28"/>
                      <w:cs/>
                    </w:rPr>
                    <w:t>สังกัดกรมวิชาการ</w:t>
                  </w:r>
                </w:p>
              </w:tc>
              <w:tc>
                <w:tcPr>
                  <w:tcW w:w="2529" w:type="dxa"/>
                  <w:tcBorders>
                    <w:top w:val="dashSmallGap" w:sz="4" w:space="0" w:color="auto"/>
                  </w:tcBorders>
                  <w:shd w:val="clear" w:color="auto" w:fill="auto"/>
                </w:tcPr>
                <w:p w:rsidR="004E63C9" w:rsidRPr="00436795" w:rsidRDefault="004E63C9" w:rsidP="004E63C9">
                  <w:pPr>
                    <w:spacing w:after="0"/>
                    <w:rPr>
                      <w:rFonts w:ascii="TH SarabunPSK" w:hAnsi="TH SarabunPSK" w:cs="TH SarabunPSK"/>
                      <w:color w:val="FF0000"/>
                      <w:sz w:val="28"/>
                    </w:rPr>
                  </w:pPr>
                  <w:r w:rsidRPr="00436795">
                    <w:rPr>
                      <w:rFonts w:ascii="TH SarabunPSK" w:hAnsi="TH SarabunPSK" w:cs="TH SarabunPSK"/>
                      <w:color w:val="FF0000"/>
                      <w:sz w:val="28"/>
                      <w:cs/>
                    </w:rPr>
                    <w:t xml:space="preserve">ร้อยละ </w:t>
                  </w:r>
                  <w:r w:rsidRPr="00436795">
                    <w:rPr>
                      <w:rFonts w:ascii="TH SarabunPSK" w:hAnsi="TH SarabunPSK" w:cs="TH SarabunPSK"/>
                      <w:color w:val="FF0000"/>
                      <w:sz w:val="28"/>
                    </w:rPr>
                    <w:t>50</w:t>
                  </w:r>
                </w:p>
                <w:p w:rsidR="004E63C9" w:rsidRPr="00436795" w:rsidRDefault="004E63C9" w:rsidP="004E63C9">
                  <w:pPr>
                    <w:spacing w:after="0"/>
                    <w:rPr>
                      <w:rFonts w:ascii="TH SarabunPSK" w:hAnsi="TH SarabunPSK" w:cs="TH SarabunPSK"/>
                      <w:b/>
                      <w:bCs/>
                      <w:color w:val="FF0000"/>
                      <w:sz w:val="28"/>
                      <w:cs/>
                    </w:rPr>
                  </w:pPr>
                  <w:r w:rsidRPr="00436795">
                    <w:rPr>
                      <w:rFonts w:ascii="TH SarabunPSK" w:hAnsi="TH SarabunPSK" w:cs="TH SarabunPSK"/>
                      <w:color w:val="FF0000"/>
                      <w:sz w:val="28"/>
                      <w:cs/>
                    </w:rPr>
                    <w:t>ของ รพ.</w:t>
                  </w:r>
                  <w:r w:rsidRPr="00436795">
                    <w:rPr>
                      <w:rFonts w:ascii="TH SarabunPSK" w:hAnsi="TH SarabunPSK" w:cs="TH SarabunPSK"/>
                      <w:color w:val="FF0000"/>
                      <w:sz w:val="28"/>
                    </w:rPr>
                    <w:t xml:space="preserve"> </w:t>
                  </w:r>
                  <w:r w:rsidRPr="00436795">
                    <w:rPr>
                      <w:rFonts w:ascii="TH SarabunPSK" w:hAnsi="TH SarabunPSK" w:cs="TH SarabunPSK" w:hint="cs"/>
                      <w:color w:val="FF0000"/>
                      <w:sz w:val="28"/>
                      <w:cs/>
                    </w:rPr>
                    <w:t>ทั้งหมด ใน</w:t>
                  </w:r>
                  <w:r w:rsidRPr="00436795">
                    <w:rPr>
                      <w:rFonts w:ascii="TH SarabunPSK" w:hAnsi="TH SarabunPSK" w:cs="TH SarabunPSK"/>
                      <w:color w:val="FF0000"/>
                      <w:sz w:val="28"/>
                      <w:cs/>
                    </w:rPr>
                    <w:t>สังกัดกรมวิชาการ</w:t>
                  </w:r>
                </w:p>
              </w:tc>
            </w:tr>
          </w:tbl>
          <w:p w:rsidR="00791838" w:rsidRPr="005C5369" w:rsidRDefault="00791838" w:rsidP="00791838">
            <w:pPr>
              <w:spacing w:after="0"/>
              <w:rPr>
                <w:rFonts w:ascii="TH SarabunPSK" w:hAnsi="TH SarabunPSK" w:cs="TH SarabunPSK"/>
                <w:b/>
                <w:bCs/>
                <w:color w:val="C00000"/>
                <w:sz w:val="32"/>
                <w:szCs w:val="32"/>
              </w:rPr>
            </w:pP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highlight w:val="yellow"/>
                <w:cs/>
              </w:rPr>
            </w:pPr>
            <w:r w:rsidRPr="005C5369">
              <w:rPr>
                <w:rFonts w:ascii="TH SarabunPSK" w:hAnsi="TH SarabunPSK" w:cs="TH SarabunPSK"/>
                <w:b/>
                <w:bCs/>
                <w:color w:val="000000"/>
                <w:sz w:val="32"/>
                <w:szCs w:val="32"/>
                <w:cs/>
              </w:rPr>
              <w:lastRenderedPageBreak/>
              <w:t xml:space="preserve">วิธีการประเมินผล : </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ind w:left="317" w:hanging="283"/>
              <w:jc w:val="thaiDistribute"/>
              <w:rPr>
                <w:rFonts w:ascii="TH SarabunPSK" w:hAnsi="TH SarabunPSK" w:cs="TH SarabunPSK"/>
                <w:sz w:val="32"/>
                <w:szCs w:val="32"/>
              </w:rPr>
            </w:pPr>
            <w:r w:rsidRPr="005C5369">
              <w:rPr>
                <w:rFonts w:ascii="TH SarabunPSK" w:hAnsi="TH SarabunPSK" w:cs="TH SarabunPSK"/>
                <w:sz w:val="32"/>
                <w:szCs w:val="32"/>
                <w:cs/>
              </w:rPr>
              <w:t xml:space="preserve">1. ประมวลผลจากแบบประเมินตนเองของ รพ. </w:t>
            </w:r>
          </w:p>
          <w:p w:rsidR="00791838" w:rsidRPr="005C5369" w:rsidRDefault="00791838" w:rsidP="00791838">
            <w:pPr>
              <w:spacing w:after="0"/>
              <w:ind w:left="317" w:hanging="283"/>
              <w:jc w:val="thaiDistribute"/>
              <w:rPr>
                <w:rFonts w:ascii="TH SarabunPSK" w:hAnsi="TH SarabunPSK" w:cs="TH SarabunPSK"/>
                <w:sz w:val="32"/>
                <w:szCs w:val="32"/>
              </w:rPr>
            </w:pPr>
            <w:r w:rsidRPr="005C5369">
              <w:rPr>
                <w:rFonts w:ascii="TH SarabunPSK" w:hAnsi="TH SarabunPSK" w:cs="TH SarabunPSK"/>
                <w:sz w:val="32"/>
                <w:szCs w:val="32"/>
                <w:cs/>
              </w:rPr>
              <w:t>2. การตรวจเยี่ยมจากจังหวัด/เขต/กรมวิชาการ เพื่อประเมินผลการดำเนินงานทั้ง 3 ระดับ ได้แก่</w:t>
            </w:r>
            <w:r w:rsidRPr="005C5369">
              <w:rPr>
                <w:rFonts w:ascii="TH SarabunPSK" w:hAnsi="TH SarabunPSK" w:cs="TH SarabunPSK"/>
                <w:sz w:val="32"/>
                <w:szCs w:val="32"/>
              </w:rPr>
              <w:t xml:space="preserve"> Smart Tools, Smart Service, Smart Outcome</w:t>
            </w:r>
          </w:p>
        </w:tc>
      </w:tr>
      <w:tr w:rsidR="00791838" w:rsidRPr="005C5369" w:rsidTr="00F37D40">
        <w:trPr>
          <w:trHeight w:val="96"/>
        </w:trPr>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t xml:space="preserve">เอกสารสนับสนุน : </w:t>
            </w:r>
          </w:p>
        </w:tc>
        <w:tc>
          <w:tcPr>
            <w:tcW w:w="7796" w:type="dxa"/>
            <w:tcBorders>
              <w:top w:val="single" w:sz="4" w:space="0" w:color="auto"/>
              <w:left w:val="single" w:sz="4" w:space="0" w:color="auto"/>
              <w:bottom w:val="single" w:sz="4" w:space="0" w:color="auto"/>
              <w:right w:val="single" w:sz="4" w:space="0" w:color="auto"/>
            </w:tcBorders>
          </w:tcPr>
          <w:p w:rsidR="00791838" w:rsidRPr="004E63C9" w:rsidRDefault="00791838" w:rsidP="00791838">
            <w:pPr>
              <w:pStyle w:val="ListParagraph"/>
              <w:numPr>
                <w:ilvl w:val="0"/>
                <w:numId w:val="3"/>
              </w:numPr>
              <w:ind w:left="317"/>
              <w:rPr>
                <w:rFonts w:ascii="TH SarabunPSK" w:hAnsi="TH SarabunPSK" w:cs="TH SarabunPSK"/>
                <w:strike/>
                <w:color w:val="0070C0"/>
                <w:sz w:val="32"/>
                <w:szCs w:val="32"/>
              </w:rPr>
            </w:pPr>
            <w:r w:rsidRPr="004E63C9">
              <w:rPr>
                <w:rFonts w:ascii="TH SarabunPSK" w:hAnsi="TH SarabunPSK" w:cs="TH SarabunPSK"/>
                <w:strike/>
                <w:color w:val="0070C0"/>
                <w:sz w:val="32"/>
                <w:szCs w:val="32"/>
                <w:cs/>
              </w:rPr>
              <w:t>แนวทางและมาตรฐานเชื่อมโยงข้อมูลผ่านตัวกลางสำหรับการเชื่อมโยงและแลกเปลี่ยนข้อมูลสำหรับโรงพยาบาล (</w:t>
            </w:r>
            <w:r w:rsidRPr="004E63C9">
              <w:rPr>
                <w:rFonts w:ascii="TH SarabunPSK" w:hAnsi="TH SarabunPSK" w:cs="TH SarabunPSK"/>
                <w:strike/>
                <w:color w:val="0070C0"/>
                <w:sz w:val="32"/>
                <w:szCs w:val="32"/>
              </w:rPr>
              <w:t>HIS Gateway</w:t>
            </w:r>
            <w:r w:rsidRPr="004E63C9">
              <w:rPr>
                <w:rFonts w:ascii="TH SarabunPSK" w:hAnsi="TH SarabunPSK" w:cs="TH SarabunPSK"/>
                <w:strike/>
                <w:color w:val="0070C0"/>
                <w:sz w:val="32"/>
                <w:szCs w:val="32"/>
                <w:cs/>
              </w:rPr>
              <w:t>)</w:t>
            </w:r>
          </w:p>
          <w:p w:rsidR="00791838" w:rsidRPr="004E63C9" w:rsidRDefault="00791838" w:rsidP="00791838">
            <w:pPr>
              <w:spacing w:after="0"/>
              <w:rPr>
                <w:rFonts w:ascii="TH SarabunPSK" w:hAnsi="TH SarabunPSK" w:cs="TH SarabunPSK"/>
                <w:strike/>
                <w:color w:val="0070C0"/>
                <w:sz w:val="32"/>
                <w:szCs w:val="32"/>
              </w:rPr>
            </w:pPr>
            <w:r w:rsidRPr="004E63C9">
              <w:rPr>
                <w:rFonts w:ascii="TH SarabunPSK" w:hAnsi="TH SarabunPSK" w:cs="TH SarabunPSK"/>
                <w:strike/>
                <w:color w:val="0070C0"/>
                <w:sz w:val="32"/>
                <w:szCs w:val="32"/>
              </w:rPr>
              <w:t xml:space="preserve">2. </w:t>
            </w:r>
            <w:r w:rsidRPr="004E63C9">
              <w:rPr>
                <w:rFonts w:ascii="TH SarabunPSK" w:hAnsi="TH SarabunPSK" w:cs="TH SarabunPSK"/>
                <w:strike/>
                <w:color w:val="0070C0"/>
                <w:sz w:val="32"/>
                <w:szCs w:val="32"/>
                <w:cs/>
              </w:rPr>
              <w:t xml:space="preserve"> คู่มือการติดตั้งและใช้งาน</w:t>
            </w:r>
            <w:r w:rsidRPr="004E63C9">
              <w:rPr>
                <w:rFonts w:ascii="TH SarabunPSK" w:hAnsi="TH SarabunPSK" w:cs="TH SarabunPSK"/>
                <w:strike/>
                <w:color w:val="0070C0"/>
                <w:sz w:val="32"/>
                <w:szCs w:val="32"/>
              </w:rPr>
              <w:t xml:space="preserve"> H4U</w:t>
            </w:r>
          </w:p>
          <w:p w:rsidR="00791838" w:rsidRPr="004E63C9" w:rsidRDefault="00791838" w:rsidP="00791838">
            <w:pPr>
              <w:spacing w:after="0"/>
              <w:rPr>
                <w:rFonts w:ascii="TH SarabunPSK" w:hAnsi="TH SarabunPSK" w:cs="TH SarabunPSK"/>
                <w:strike/>
                <w:color w:val="0070C0"/>
                <w:sz w:val="32"/>
                <w:szCs w:val="32"/>
              </w:rPr>
            </w:pPr>
            <w:r w:rsidRPr="004E63C9">
              <w:rPr>
                <w:rFonts w:ascii="TH SarabunPSK" w:hAnsi="TH SarabunPSK" w:cs="TH SarabunPSK"/>
                <w:strike/>
                <w:color w:val="0070C0"/>
                <w:sz w:val="32"/>
                <w:szCs w:val="32"/>
              </w:rPr>
              <w:t>3.</w:t>
            </w:r>
            <w:r w:rsidRPr="004E63C9">
              <w:rPr>
                <w:rFonts w:ascii="TH SarabunPSK" w:hAnsi="TH SarabunPSK" w:cs="TH SarabunPSK"/>
                <w:strike/>
                <w:color w:val="0070C0"/>
                <w:sz w:val="32"/>
                <w:szCs w:val="32"/>
                <w:cs/>
              </w:rPr>
              <w:t xml:space="preserve">  คู่มือ </w:t>
            </w:r>
            <w:r w:rsidRPr="004E63C9">
              <w:rPr>
                <w:rFonts w:ascii="TH SarabunPSK" w:hAnsi="TH SarabunPSK" w:cs="TH SarabunPSK"/>
                <w:strike/>
                <w:color w:val="0070C0"/>
                <w:sz w:val="32"/>
                <w:szCs w:val="32"/>
              </w:rPr>
              <w:t xml:space="preserve">MOPH Connect Smart Queue </w:t>
            </w:r>
            <w:r w:rsidRPr="004E63C9">
              <w:rPr>
                <w:rFonts w:ascii="TH SarabunPSK" w:hAnsi="TH SarabunPSK" w:cs="TH SarabunPSK"/>
                <w:strike/>
                <w:color w:val="0070C0"/>
                <w:sz w:val="32"/>
                <w:szCs w:val="32"/>
                <w:cs/>
              </w:rPr>
              <w:t>กองยุทธศาสตร์และแผนงาน สป.สธ.</w:t>
            </w:r>
          </w:p>
          <w:p w:rsidR="00791838" w:rsidRDefault="00791838" w:rsidP="00791838">
            <w:pPr>
              <w:spacing w:after="0"/>
              <w:rPr>
                <w:rFonts w:ascii="TH SarabunPSK" w:hAnsi="TH SarabunPSK" w:cs="TH SarabunPSK"/>
                <w:strike/>
                <w:color w:val="0070C0"/>
                <w:sz w:val="32"/>
                <w:szCs w:val="32"/>
                <w:shd w:val="clear" w:color="auto" w:fill="FFFFFF"/>
              </w:rPr>
            </w:pPr>
            <w:r w:rsidRPr="004E63C9">
              <w:rPr>
                <w:rFonts w:ascii="TH SarabunPSK" w:hAnsi="TH SarabunPSK" w:cs="TH SarabunPSK"/>
                <w:strike/>
                <w:color w:val="0070C0"/>
                <w:sz w:val="32"/>
                <w:szCs w:val="32"/>
              </w:rPr>
              <w:t xml:space="preserve">4. </w:t>
            </w:r>
            <w:r w:rsidRPr="004E63C9">
              <w:rPr>
                <w:rFonts w:ascii="TH SarabunPSK" w:hAnsi="TH SarabunPSK" w:cs="TH SarabunPSK"/>
                <w:strike/>
                <w:color w:val="0070C0"/>
                <w:sz w:val="32"/>
                <w:szCs w:val="32"/>
                <w:cs/>
              </w:rPr>
              <w:t xml:space="preserve"> คู่มือ</w:t>
            </w:r>
            <w:r w:rsidRPr="004E63C9">
              <w:rPr>
                <w:rFonts w:ascii="TH SarabunPSK" w:hAnsi="TH SarabunPSK" w:cs="TH SarabunPSK"/>
                <w:strike/>
                <w:color w:val="0070C0"/>
                <w:sz w:val="32"/>
                <w:szCs w:val="32"/>
                <w:shd w:val="clear" w:color="auto" w:fill="FFFFFF"/>
                <w:cs/>
              </w:rPr>
              <w:t>แอปพลิเคชั่น “</w:t>
            </w:r>
            <w:r w:rsidRPr="004E63C9">
              <w:rPr>
                <w:rFonts w:ascii="TH SarabunPSK" w:hAnsi="TH SarabunPSK" w:cs="TH SarabunPSK"/>
                <w:strike/>
                <w:color w:val="0070C0"/>
                <w:sz w:val="32"/>
                <w:szCs w:val="32"/>
                <w:shd w:val="clear" w:color="auto" w:fill="FFFFFF"/>
              </w:rPr>
              <w:t>Hygge Medical Service” </w:t>
            </w:r>
            <w:r w:rsidRPr="004E63C9">
              <w:rPr>
                <w:rFonts w:ascii="TH SarabunPSK" w:hAnsi="TH SarabunPSK" w:cs="TH SarabunPSK"/>
                <w:strike/>
                <w:color w:val="0070C0"/>
                <w:sz w:val="32"/>
                <w:szCs w:val="32"/>
                <w:shd w:val="clear" w:color="auto" w:fill="FFFFFF"/>
                <w:cs/>
              </w:rPr>
              <w:t xml:space="preserve">เขตสุขภาพที่ </w:t>
            </w:r>
            <w:r w:rsidRPr="004E63C9">
              <w:rPr>
                <w:rFonts w:ascii="TH SarabunPSK" w:hAnsi="TH SarabunPSK" w:cs="TH SarabunPSK"/>
                <w:strike/>
                <w:color w:val="0070C0"/>
                <w:sz w:val="32"/>
                <w:szCs w:val="32"/>
                <w:shd w:val="clear" w:color="auto" w:fill="FFFFFF"/>
              </w:rPr>
              <w:t>5</w:t>
            </w:r>
          </w:p>
          <w:p w:rsidR="004E63C9" w:rsidRPr="00436795" w:rsidRDefault="004E63C9" w:rsidP="004E63C9">
            <w:pPr>
              <w:pStyle w:val="ListParagraph"/>
              <w:numPr>
                <w:ilvl w:val="0"/>
                <w:numId w:val="19"/>
              </w:numPr>
              <w:ind w:left="324" w:hanging="284"/>
              <w:rPr>
                <w:rFonts w:ascii="TH SarabunPSK" w:hAnsi="TH SarabunPSK" w:cs="TH SarabunPSK"/>
                <w:color w:val="FF0000"/>
                <w:sz w:val="32"/>
                <w:szCs w:val="32"/>
              </w:rPr>
            </w:pPr>
            <w:r w:rsidRPr="00436795">
              <w:rPr>
                <w:rFonts w:ascii="TH SarabunPSK" w:hAnsi="TH SarabunPSK" w:cs="TH SarabunPSK" w:hint="cs"/>
                <w:color w:val="FF0000"/>
                <w:sz w:val="32"/>
                <w:szCs w:val="32"/>
                <w:cs/>
              </w:rPr>
              <w:lastRenderedPageBreak/>
              <w:t>เอกสารประกอบก</w:t>
            </w:r>
            <w:r w:rsidRPr="00436795">
              <w:rPr>
                <w:rFonts w:ascii="TH SarabunPSK" w:hAnsi="TH SarabunPSK" w:cs="TH SarabunPSK"/>
                <w:color w:val="FF0000"/>
                <w:sz w:val="32"/>
                <w:szCs w:val="32"/>
                <w:cs/>
              </w:rPr>
              <w:t>ารอบรมเชิงปฏิบัติการการใช้โปรแกรมกลางเพื่อการเชื่อมโยงแลกเปลี่ยนสารสนเทศสุขภาพ (</w:t>
            </w:r>
            <w:r w:rsidRPr="00436795">
              <w:rPr>
                <w:rFonts w:ascii="TH SarabunPSK" w:hAnsi="TH SarabunPSK" w:cs="TH SarabunPSK"/>
                <w:color w:val="FF0000"/>
                <w:sz w:val="32"/>
                <w:szCs w:val="32"/>
              </w:rPr>
              <w:t xml:space="preserve">Implementing API for Health Information Exchange) </w:t>
            </w:r>
          </w:p>
          <w:p w:rsidR="004E63C9" w:rsidRPr="00436795" w:rsidRDefault="004E63C9" w:rsidP="004E63C9">
            <w:pPr>
              <w:pStyle w:val="ListParagraph"/>
              <w:numPr>
                <w:ilvl w:val="0"/>
                <w:numId w:val="19"/>
              </w:numPr>
              <w:ind w:left="317" w:hanging="279"/>
              <w:rPr>
                <w:rFonts w:ascii="TH SarabunPSK" w:hAnsi="TH SarabunPSK" w:cs="TH SarabunPSK"/>
                <w:color w:val="FF0000"/>
                <w:sz w:val="32"/>
                <w:szCs w:val="32"/>
              </w:rPr>
            </w:pPr>
            <w:r w:rsidRPr="00436795">
              <w:rPr>
                <w:rFonts w:ascii="TH SarabunPSK" w:hAnsi="TH SarabunPSK" w:cs="TH SarabunPSK" w:hint="cs"/>
                <w:color w:val="FF0000"/>
                <w:sz w:val="32"/>
                <w:szCs w:val="32"/>
                <w:cs/>
              </w:rPr>
              <w:t>เอกสารประกอบก</w:t>
            </w:r>
            <w:r w:rsidRPr="00436795">
              <w:rPr>
                <w:rFonts w:ascii="TH SarabunPSK" w:hAnsi="TH SarabunPSK" w:cs="TH SarabunPSK"/>
                <w:color w:val="FF0000"/>
                <w:sz w:val="32"/>
                <w:szCs w:val="32"/>
                <w:cs/>
              </w:rPr>
              <w:t xml:space="preserve">ารอบรมคู่มือ </w:t>
            </w:r>
            <w:r w:rsidRPr="00436795">
              <w:rPr>
                <w:rFonts w:ascii="TH SarabunPSK" w:hAnsi="TH SarabunPSK" w:cs="TH SarabunPSK"/>
                <w:color w:val="FF0000"/>
                <w:sz w:val="32"/>
                <w:szCs w:val="32"/>
              </w:rPr>
              <w:t xml:space="preserve">MOPH Connect Smart Queue </w:t>
            </w:r>
            <w:r w:rsidRPr="00436795">
              <w:rPr>
                <w:rFonts w:ascii="TH SarabunPSK" w:hAnsi="TH SarabunPSK" w:cs="TH SarabunPSK" w:hint="cs"/>
                <w:color w:val="FF0000"/>
                <w:sz w:val="32"/>
                <w:szCs w:val="32"/>
                <w:cs/>
              </w:rPr>
              <w:t>(</w:t>
            </w:r>
            <w:r w:rsidRPr="00436795">
              <w:rPr>
                <w:rFonts w:ascii="TH SarabunPSK" w:hAnsi="TH SarabunPSK" w:cs="TH SarabunPSK"/>
                <w:color w:val="FF0000"/>
                <w:sz w:val="32"/>
                <w:szCs w:val="32"/>
                <w:cs/>
              </w:rPr>
              <w:t>กองยุทธศาสตร์และแผนงาน สป.สธ.</w:t>
            </w:r>
            <w:r w:rsidRPr="00436795">
              <w:rPr>
                <w:rFonts w:ascii="TH SarabunPSK" w:hAnsi="TH SarabunPSK" w:cs="TH SarabunPSK"/>
                <w:color w:val="FF0000"/>
                <w:sz w:val="32"/>
                <w:szCs w:val="32"/>
              </w:rPr>
              <w:t>)</w:t>
            </w:r>
          </w:p>
          <w:p w:rsidR="004E63C9" w:rsidRPr="004E63C9" w:rsidRDefault="004E63C9" w:rsidP="004E63C9">
            <w:pPr>
              <w:pStyle w:val="ListParagraph"/>
              <w:numPr>
                <w:ilvl w:val="0"/>
                <w:numId w:val="19"/>
              </w:numPr>
              <w:ind w:left="324" w:hanging="284"/>
              <w:rPr>
                <w:rFonts w:ascii="TH SarabunPSK" w:hAnsi="TH SarabunPSK" w:cs="TH SarabunPSK"/>
                <w:sz w:val="32"/>
                <w:szCs w:val="32"/>
              </w:rPr>
            </w:pPr>
            <w:r w:rsidRPr="004E63C9">
              <w:rPr>
                <w:rFonts w:ascii="TH SarabunPSK" w:hAnsi="TH SarabunPSK" w:cs="TH SarabunPSK"/>
                <w:color w:val="FF0000"/>
                <w:sz w:val="32"/>
                <w:szCs w:val="32"/>
                <w:cs/>
              </w:rPr>
              <w:t xml:space="preserve">แบบสอบถาม </w:t>
            </w:r>
            <w:r w:rsidRPr="004E63C9">
              <w:rPr>
                <w:rFonts w:ascii="TH SarabunPSK" w:hAnsi="TH SarabunPSK" w:cs="TH SarabunPSK"/>
                <w:color w:val="FF0000"/>
                <w:sz w:val="32"/>
                <w:szCs w:val="32"/>
              </w:rPr>
              <w:t>Digital Transformation (Online - Google Form)</w:t>
            </w:r>
          </w:p>
        </w:tc>
      </w:tr>
      <w:tr w:rsidR="00791838" w:rsidRPr="005C5369" w:rsidTr="00F37D40">
        <w:trPr>
          <w:trHeight w:val="1069"/>
        </w:trPr>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lastRenderedPageBreak/>
              <w:t>รายละเอียดข้อมูลพื้นฐาน</w:t>
            </w:r>
          </w:p>
        </w:tc>
        <w:tc>
          <w:tcPr>
            <w:tcW w:w="7796"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2"/>
              <w:gridCol w:w="993"/>
              <w:gridCol w:w="1275"/>
              <w:gridCol w:w="1418"/>
              <w:gridCol w:w="1335"/>
            </w:tblGrid>
            <w:tr w:rsidR="00791838" w:rsidRPr="005C5369" w:rsidTr="00F37D40">
              <w:trPr>
                <w:jc w:val="center"/>
              </w:trPr>
              <w:tc>
                <w:tcPr>
                  <w:tcW w:w="2232" w:type="dxa"/>
                  <w:vMerge w:val="restart"/>
                </w:tcPr>
                <w:p w:rsidR="00791838" w:rsidRPr="005C5369" w:rsidRDefault="00791838" w:rsidP="00791838">
                  <w:pPr>
                    <w:spacing w:after="0" w:line="360" w:lineRule="auto"/>
                    <w:jc w:val="center"/>
                    <w:rPr>
                      <w:rFonts w:ascii="TH SarabunPSK" w:hAnsi="TH SarabunPSK" w:cs="TH SarabunPSK"/>
                      <w:b/>
                      <w:bCs/>
                      <w:sz w:val="32"/>
                      <w:szCs w:val="32"/>
                    </w:rPr>
                  </w:pPr>
                  <w:r w:rsidRPr="005C5369">
                    <w:rPr>
                      <w:rFonts w:ascii="TH SarabunPSK" w:hAnsi="TH SarabunPSK" w:cs="TH SarabunPSK"/>
                      <w:b/>
                      <w:bCs/>
                      <w:sz w:val="32"/>
                      <w:szCs w:val="32"/>
                    </w:rPr>
                    <w:t>Baseline data</w:t>
                  </w:r>
                </w:p>
              </w:tc>
              <w:tc>
                <w:tcPr>
                  <w:tcW w:w="993" w:type="dxa"/>
                  <w:vMerge w:val="restart"/>
                </w:tcPr>
                <w:p w:rsidR="00791838" w:rsidRPr="005C5369" w:rsidRDefault="00791838" w:rsidP="00791838">
                  <w:pPr>
                    <w:spacing w:after="0" w:line="360" w:lineRule="auto"/>
                    <w:jc w:val="center"/>
                    <w:rPr>
                      <w:rFonts w:ascii="TH SarabunPSK" w:hAnsi="TH SarabunPSK" w:cs="TH SarabunPSK"/>
                      <w:b/>
                      <w:bCs/>
                      <w:sz w:val="32"/>
                      <w:szCs w:val="32"/>
                      <w:cs/>
                    </w:rPr>
                  </w:pPr>
                  <w:r w:rsidRPr="005C5369">
                    <w:rPr>
                      <w:rFonts w:ascii="TH SarabunPSK" w:hAnsi="TH SarabunPSK" w:cs="TH SarabunPSK"/>
                      <w:b/>
                      <w:bCs/>
                      <w:sz w:val="32"/>
                      <w:szCs w:val="32"/>
                      <w:cs/>
                    </w:rPr>
                    <w:t>หน่วยวัด</w:t>
                  </w:r>
                </w:p>
              </w:tc>
              <w:tc>
                <w:tcPr>
                  <w:tcW w:w="4028" w:type="dxa"/>
                  <w:gridSpan w:val="3"/>
                </w:tcPr>
                <w:p w:rsidR="00791838" w:rsidRPr="005C5369" w:rsidRDefault="00791838" w:rsidP="00791838">
                  <w:pPr>
                    <w:spacing w:after="0"/>
                    <w:rPr>
                      <w:rFonts w:ascii="TH SarabunPSK" w:hAnsi="TH SarabunPSK" w:cs="TH SarabunPSK"/>
                      <w:b/>
                      <w:bCs/>
                      <w:sz w:val="32"/>
                      <w:szCs w:val="32"/>
                    </w:rPr>
                  </w:pPr>
                  <w:r w:rsidRPr="005C5369">
                    <w:rPr>
                      <w:rFonts w:ascii="TH SarabunPSK" w:hAnsi="TH SarabunPSK" w:cs="TH SarabunPSK"/>
                      <w:b/>
                      <w:bCs/>
                      <w:sz w:val="32"/>
                      <w:szCs w:val="32"/>
                      <w:cs/>
                    </w:rPr>
                    <w:t>ผลการดำเนินงานในรอบปีงบประมาณ พ.ศ.</w:t>
                  </w:r>
                </w:p>
              </w:tc>
            </w:tr>
            <w:tr w:rsidR="00791838" w:rsidRPr="005C5369" w:rsidTr="00F37D40">
              <w:trPr>
                <w:jc w:val="center"/>
              </w:trPr>
              <w:tc>
                <w:tcPr>
                  <w:tcW w:w="2232" w:type="dxa"/>
                  <w:vMerge/>
                </w:tcPr>
                <w:p w:rsidR="00791838" w:rsidRPr="005C5369" w:rsidRDefault="00791838" w:rsidP="00791838">
                  <w:pPr>
                    <w:spacing w:after="0"/>
                    <w:jc w:val="center"/>
                    <w:rPr>
                      <w:rFonts w:ascii="TH SarabunPSK" w:hAnsi="TH SarabunPSK" w:cs="TH SarabunPSK"/>
                      <w:b/>
                      <w:bCs/>
                      <w:sz w:val="32"/>
                      <w:szCs w:val="32"/>
                    </w:rPr>
                  </w:pPr>
                </w:p>
              </w:tc>
              <w:tc>
                <w:tcPr>
                  <w:tcW w:w="993" w:type="dxa"/>
                  <w:vMerge/>
                </w:tcPr>
                <w:p w:rsidR="00791838" w:rsidRPr="005C5369" w:rsidRDefault="00791838" w:rsidP="00791838">
                  <w:pPr>
                    <w:spacing w:after="0"/>
                    <w:jc w:val="center"/>
                    <w:rPr>
                      <w:rFonts w:ascii="TH SarabunPSK" w:hAnsi="TH SarabunPSK" w:cs="TH SarabunPSK"/>
                      <w:b/>
                      <w:bCs/>
                      <w:sz w:val="32"/>
                      <w:szCs w:val="32"/>
                    </w:rPr>
                  </w:pPr>
                </w:p>
              </w:tc>
              <w:tc>
                <w:tcPr>
                  <w:tcW w:w="1275" w:type="dxa"/>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255</w:t>
                  </w:r>
                  <w:r w:rsidRPr="005C5369">
                    <w:rPr>
                      <w:rFonts w:ascii="TH SarabunPSK" w:hAnsi="TH SarabunPSK" w:cs="TH SarabunPSK"/>
                      <w:b/>
                      <w:bCs/>
                      <w:sz w:val="32"/>
                      <w:szCs w:val="32"/>
                    </w:rPr>
                    <w:t>9</w:t>
                  </w:r>
                </w:p>
              </w:tc>
              <w:tc>
                <w:tcPr>
                  <w:tcW w:w="1418" w:type="dxa"/>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w:t>
                  </w:r>
                  <w:r w:rsidRPr="005C5369">
                    <w:rPr>
                      <w:rFonts w:ascii="TH SarabunPSK" w:hAnsi="TH SarabunPSK" w:cs="TH SarabunPSK"/>
                      <w:b/>
                      <w:bCs/>
                      <w:sz w:val="32"/>
                      <w:szCs w:val="32"/>
                    </w:rPr>
                    <w:t>60</w:t>
                  </w:r>
                </w:p>
              </w:tc>
              <w:tc>
                <w:tcPr>
                  <w:tcW w:w="1335" w:type="dxa"/>
                </w:tcPr>
                <w:p w:rsidR="00791838" w:rsidRPr="005C5369" w:rsidRDefault="00791838" w:rsidP="00791838">
                  <w:pPr>
                    <w:spacing w:after="0"/>
                    <w:jc w:val="center"/>
                    <w:rPr>
                      <w:rFonts w:ascii="TH SarabunPSK" w:hAnsi="TH SarabunPSK" w:cs="TH SarabunPSK"/>
                      <w:b/>
                      <w:bCs/>
                      <w:sz w:val="32"/>
                      <w:szCs w:val="32"/>
                    </w:rPr>
                  </w:pPr>
                  <w:r w:rsidRPr="005C5369">
                    <w:rPr>
                      <w:rFonts w:ascii="TH SarabunPSK" w:hAnsi="TH SarabunPSK" w:cs="TH SarabunPSK"/>
                      <w:b/>
                      <w:bCs/>
                      <w:sz w:val="32"/>
                      <w:szCs w:val="32"/>
                      <w:cs/>
                    </w:rPr>
                    <w:t>2561</w:t>
                  </w:r>
                </w:p>
              </w:tc>
            </w:tr>
            <w:tr w:rsidR="00791838" w:rsidRPr="005C5369" w:rsidTr="00F37D40">
              <w:trPr>
                <w:jc w:val="center"/>
              </w:trPr>
              <w:tc>
                <w:tcPr>
                  <w:tcW w:w="2232" w:type="dxa"/>
                </w:tcPr>
                <w:p w:rsidR="00791838" w:rsidRPr="004E63C9" w:rsidRDefault="00791838" w:rsidP="00791838">
                  <w:pPr>
                    <w:spacing w:after="0"/>
                    <w:rPr>
                      <w:rFonts w:ascii="TH SarabunPSK" w:hAnsi="TH SarabunPSK" w:cs="TH SarabunPSK"/>
                      <w:strike/>
                      <w:sz w:val="32"/>
                      <w:szCs w:val="32"/>
                    </w:rPr>
                  </w:pPr>
                  <w:r w:rsidRPr="004E63C9">
                    <w:rPr>
                      <w:rFonts w:ascii="TH SarabunPSK" w:hAnsi="TH SarabunPSK" w:cs="TH SarabunPSK"/>
                      <w:strike/>
                      <w:color w:val="0070C0"/>
                      <w:sz w:val="32"/>
                      <w:szCs w:val="32"/>
                      <w:cs/>
                    </w:rPr>
                    <w:t xml:space="preserve">รพ.ภาครัฐที่ผ่านเกณฑ์ </w:t>
                  </w:r>
                  <w:r w:rsidRPr="004E63C9">
                    <w:rPr>
                      <w:rFonts w:ascii="TH SarabunPSK" w:hAnsi="TH SarabunPSK" w:cs="TH SarabunPSK"/>
                      <w:strike/>
                      <w:color w:val="0070C0"/>
                      <w:sz w:val="32"/>
                      <w:szCs w:val="32"/>
                    </w:rPr>
                    <w:t>Smart Hospital</w:t>
                  </w:r>
                </w:p>
              </w:tc>
              <w:tc>
                <w:tcPr>
                  <w:tcW w:w="993" w:type="dxa"/>
                </w:tcPr>
                <w:p w:rsidR="00791838" w:rsidRPr="005C5369" w:rsidRDefault="00791838" w:rsidP="00791838">
                  <w:pPr>
                    <w:spacing w:after="0"/>
                    <w:jc w:val="center"/>
                    <w:rPr>
                      <w:rFonts w:ascii="TH SarabunPSK" w:hAnsi="TH SarabunPSK" w:cs="TH SarabunPSK"/>
                      <w:sz w:val="32"/>
                      <w:szCs w:val="32"/>
                    </w:rPr>
                  </w:pPr>
                  <w:r w:rsidRPr="005C5369">
                    <w:rPr>
                      <w:rFonts w:ascii="TH SarabunPSK" w:hAnsi="TH SarabunPSK" w:cs="TH SarabunPSK"/>
                      <w:sz w:val="32"/>
                      <w:szCs w:val="32"/>
                      <w:cs/>
                    </w:rPr>
                    <w:t>แห่ง</w:t>
                  </w:r>
                </w:p>
              </w:tc>
              <w:tc>
                <w:tcPr>
                  <w:tcW w:w="1275" w:type="dxa"/>
                </w:tcPr>
                <w:p w:rsidR="00791838" w:rsidRPr="005C5369" w:rsidRDefault="00791838" w:rsidP="00791838">
                  <w:pPr>
                    <w:spacing w:after="0"/>
                    <w:jc w:val="center"/>
                    <w:rPr>
                      <w:rFonts w:ascii="TH SarabunPSK" w:hAnsi="TH SarabunPSK" w:cs="TH SarabunPSK"/>
                      <w:sz w:val="32"/>
                      <w:szCs w:val="32"/>
                    </w:rPr>
                  </w:pPr>
                  <w:r w:rsidRPr="005C5369">
                    <w:rPr>
                      <w:rFonts w:ascii="TH SarabunPSK" w:hAnsi="TH SarabunPSK" w:cs="TH SarabunPSK"/>
                      <w:sz w:val="32"/>
                      <w:szCs w:val="32"/>
                      <w:cs/>
                    </w:rPr>
                    <w:t>-</w:t>
                  </w:r>
                </w:p>
              </w:tc>
              <w:tc>
                <w:tcPr>
                  <w:tcW w:w="1418" w:type="dxa"/>
                </w:tcPr>
                <w:p w:rsidR="00791838" w:rsidRPr="005C5369" w:rsidRDefault="00791838" w:rsidP="00791838">
                  <w:pPr>
                    <w:spacing w:after="0"/>
                    <w:jc w:val="center"/>
                    <w:rPr>
                      <w:rFonts w:ascii="TH SarabunPSK" w:hAnsi="TH SarabunPSK" w:cs="TH SarabunPSK"/>
                      <w:sz w:val="32"/>
                      <w:szCs w:val="32"/>
                    </w:rPr>
                  </w:pPr>
                  <w:r w:rsidRPr="005C5369">
                    <w:rPr>
                      <w:rFonts w:ascii="TH SarabunPSK" w:hAnsi="TH SarabunPSK" w:cs="TH SarabunPSK"/>
                      <w:sz w:val="32"/>
                      <w:szCs w:val="32"/>
                      <w:cs/>
                    </w:rPr>
                    <w:t>-</w:t>
                  </w:r>
                </w:p>
              </w:tc>
              <w:tc>
                <w:tcPr>
                  <w:tcW w:w="1335" w:type="dxa"/>
                </w:tcPr>
                <w:p w:rsidR="00791838" w:rsidRPr="005C5369" w:rsidRDefault="00791838" w:rsidP="00791838">
                  <w:pPr>
                    <w:spacing w:after="0"/>
                    <w:jc w:val="center"/>
                    <w:rPr>
                      <w:rFonts w:ascii="TH SarabunPSK" w:hAnsi="TH SarabunPSK" w:cs="TH SarabunPSK"/>
                      <w:sz w:val="32"/>
                      <w:szCs w:val="32"/>
                    </w:rPr>
                  </w:pPr>
                  <w:r w:rsidRPr="005C5369">
                    <w:rPr>
                      <w:rFonts w:ascii="TH SarabunPSK" w:hAnsi="TH SarabunPSK" w:cs="TH SarabunPSK"/>
                      <w:sz w:val="32"/>
                      <w:szCs w:val="32"/>
                      <w:cs/>
                    </w:rPr>
                    <w:t>-</w:t>
                  </w:r>
                </w:p>
              </w:tc>
            </w:tr>
            <w:tr w:rsidR="004E63C9" w:rsidRPr="005C5369" w:rsidTr="00F37D40">
              <w:trPr>
                <w:jc w:val="center"/>
              </w:trPr>
              <w:tc>
                <w:tcPr>
                  <w:tcW w:w="2232" w:type="dxa"/>
                </w:tcPr>
                <w:p w:rsidR="004E63C9" w:rsidRPr="00436795" w:rsidRDefault="004E63C9" w:rsidP="004E63C9">
                  <w:pPr>
                    <w:rPr>
                      <w:rFonts w:ascii="TH SarabunPSK" w:hAnsi="TH SarabunPSK" w:cs="TH SarabunPSK"/>
                      <w:color w:val="FF0000"/>
                      <w:sz w:val="32"/>
                      <w:szCs w:val="32"/>
                    </w:rPr>
                  </w:pPr>
                  <w:r w:rsidRPr="00436795">
                    <w:rPr>
                      <w:rFonts w:ascii="TH SarabunPSK" w:hAnsi="TH SarabunPSK" w:cs="TH SarabunPSK"/>
                      <w:color w:val="FF0000"/>
                      <w:sz w:val="32"/>
                      <w:szCs w:val="32"/>
                      <w:cs/>
                    </w:rPr>
                    <w:t xml:space="preserve">เขตสุขภาพมีการดำเนินงาน </w:t>
                  </w:r>
                  <w:r w:rsidRPr="00436795">
                    <w:rPr>
                      <w:rFonts w:ascii="TH SarabunPSK" w:hAnsi="TH SarabunPSK" w:cs="TH SarabunPSK"/>
                      <w:color w:val="FF0000"/>
                      <w:sz w:val="32"/>
                      <w:szCs w:val="32"/>
                    </w:rPr>
                    <w:t xml:space="preserve">Digital Transformation </w:t>
                  </w:r>
                  <w:r w:rsidRPr="00436795">
                    <w:rPr>
                      <w:rFonts w:ascii="TH SarabunPSK" w:hAnsi="TH SarabunPSK" w:cs="TH SarabunPSK"/>
                      <w:color w:val="FF0000"/>
                      <w:sz w:val="32"/>
                      <w:szCs w:val="32"/>
                      <w:cs/>
                    </w:rPr>
                    <w:t xml:space="preserve">เพื่อก้าวสู่การเป็น </w:t>
                  </w:r>
                  <w:r w:rsidRPr="00436795">
                    <w:rPr>
                      <w:rFonts w:ascii="TH SarabunPSK" w:hAnsi="TH SarabunPSK" w:cs="TH SarabunPSK"/>
                      <w:color w:val="FF0000"/>
                      <w:sz w:val="32"/>
                      <w:szCs w:val="32"/>
                    </w:rPr>
                    <w:t>Smart Hospital</w:t>
                  </w:r>
                </w:p>
              </w:tc>
              <w:tc>
                <w:tcPr>
                  <w:tcW w:w="993" w:type="dxa"/>
                </w:tcPr>
                <w:p w:rsidR="004E63C9" w:rsidRPr="00A35027" w:rsidRDefault="004E63C9" w:rsidP="004E63C9">
                  <w:pPr>
                    <w:jc w:val="center"/>
                    <w:rPr>
                      <w:rFonts w:ascii="TH SarabunPSK" w:hAnsi="TH SarabunPSK" w:cs="TH SarabunPSK"/>
                      <w:sz w:val="32"/>
                      <w:szCs w:val="32"/>
                    </w:rPr>
                  </w:pPr>
                  <w:r w:rsidRPr="00A35027">
                    <w:rPr>
                      <w:rFonts w:ascii="TH SarabunPSK" w:hAnsi="TH SarabunPSK" w:cs="TH SarabunPSK"/>
                      <w:sz w:val="32"/>
                      <w:szCs w:val="32"/>
                      <w:cs/>
                    </w:rPr>
                    <w:t>แห่ง</w:t>
                  </w:r>
                </w:p>
              </w:tc>
              <w:tc>
                <w:tcPr>
                  <w:tcW w:w="1275" w:type="dxa"/>
                </w:tcPr>
                <w:p w:rsidR="004E63C9" w:rsidRPr="00A35027" w:rsidRDefault="004E63C9" w:rsidP="004E63C9">
                  <w:pPr>
                    <w:jc w:val="center"/>
                    <w:rPr>
                      <w:rFonts w:ascii="TH SarabunPSK" w:hAnsi="TH SarabunPSK" w:cs="TH SarabunPSK"/>
                      <w:sz w:val="32"/>
                      <w:szCs w:val="32"/>
                    </w:rPr>
                  </w:pPr>
                  <w:r w:rsidRPr="00A35027">
                    <w:rPr>
                      <w:rFonts w:ascii="TH SarabunPSK" w:hAnsi="TH SarabunPSK" w:cs="TH SarabunPSK"/>
                      <w:sz w:val="32"/>
                      <w:szCs w:val="32"/>
                      <w:cs/>
                    </w:rPr>
                    <w:t>-</w:t>
                  </w:r>
                </w:p>
              </w:tc>
              <w:tc>
                <w:tcPr>
                  <w:tcW w:w="1418" w:type="dxa"/>
                </w:tcPr>
                <w:p w:rsidR="004E63C9" w:rsidRPr="00A35027" w:rsidRDefault="004E63C9" w:rsidP="004E63C9">
                  <w:pPr>
                    <w:jc w:val="center"/>
                    <w:rPr>
                      <w:rFonts w:ascii="TH SarabunPSK" w:hAnsi="TH SarabunPSK" w:cs="TH SarabunPSK"/>
                      <w:sz w:val="32"/>
                      <w:szCs w:val="32"/>
                    </w:rPr>
                  </w:pPr>
                  <w:r w:rsidRPr="00A35027">
                    <w:rPr>
                      <w:rFonts w:ascii="TH SarabunPSK" w:hAnsi="TH SarabunPSK" w:cs="TH SarabunPSK"/>
                      <w:sz w:val="32"/>
                      <w:szCs w:val="32"/>
                      <w:cs/>
                    </w:rPr>
                    <w:t>-</w:t>
                  </w:r>
                </w:p>
              </w:tc>
              <w:tc>
                <w:tcPr>
                  <w:tcW w:w="1335" w:type="dxa"/>
                </w:tcPr>
                <w:p w:rsidR="004E63C9" w:rsidRPr="00A35027" w:rsidRDefault="004E63C9" w:rsidP="004E63C9">
                  <w:pPr>
                    <w:jc w:val="center"/>
                    <w:rPr>
                      <w:rFonts w:ascii="TH SarabunPSK" w:hAnsi="TH SarabunPSK" w:cs="TH SarabunPSK"/>
                      <w:sz w:val="32"/>
                      <w:szCs w:val="32"/>
                    </w:rPr>
                  </w:pPr>
                  <w:r w:rsidRPr="00A35027">
                    <w:rPr>
                      <w:rFonts w:ascii="TH SarabunPSK" w:hAnsi="TH SarabunPSK" w:cs="TH SarabunPSK"/>
                      <w:sz w:val="32"/>
                      <w:szCs w:val="32"/>
                      <w:cs/>
                    </w:rPr>
                    <w:t>-</w:t>
                  </w:r>
                </w:p>
              </w:tc>
            </w:tr>
          </w:tbl>
          <w:p w:rsidR="00791838" w:rsidRPr="005C5369" w:rsidRDefault="00791838" w:rsidP="00791838">
            <w:pPr>
              <w:spacing w:after="0"/>
              <w:rPr>
                <w:rFonts w:ascii="TH SarabunPSK" w:hAnsi="TH SarabunPSK" w:cs="TH SarabunPSK"/>
                <w:color w:val="C00000"/>
                <w:sz w:val="32"/>
                <w:szCs w:val="32"/>
              </w:rPr>
            </w:pP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ผู้ให้ข้อมูลทางวิชาการ /</w:t>
            </w:r>
          </w:p>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ผู้ประสานงานตัวชี้วัด</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u w:val="single"/>
              </w:rPr>
            </w:pPr>
            <w:r w:rsidRPr="005C5369">
              <w:rPr>
                <w:rFonts w:ascii="TH SarabunPSK" w:hAnsi="TH SarabunPSK" w:cs="TH SarabunPSK"/>
                <w:b/>
                <w:bCs/>
                <w:color w:val="000000"/>
                <w:sz w:val="32"/>
                <w:szCs w:val="32"/>
                <w:u w:val="single"/>
              </w:rPr>
              <w:t>Project Manager</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rPr>
              <w:t>1</w:t>
            </w:r>
            <w:r w:rsidRPr="005C5369">
              <w:rPr>
                <w:rFonts w:ascii="TH SarabunPSK" w:hAnsi="TH SarabunPSK" w:cs="TH SarabunPSK"/>
                <w:color w:val="000000"/>
                <w:sz w:val="32"/>
                <w:szCs w:val="32"/>
                <w:cs/>
              </w:rPr>
              <w:t xml:space="preserve">.นางเดือนเพ็ญ โยเฮือง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 xml:space="preserve">นักวิเคราะห์นโยบายและแผนชำนาญการ                                                            </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โทรศัพท์ที่ทำงาน : 025901</w:t>
            </w:r>
            <w:r w:rsidRPr="005C5369">
              <w:rPr>
                <w:rFonts w:ascii="TH SarabunPSK" w:hAnsi="TH SarabunPSK" w:cs="TH SarabunPSK"/>
                <w:color w:val="000000"/>
                <w:sz w:val="32"/>
                <w:szCs w:val="32"/>
              </w:rPr>
              <w:t>495</w:t>
            </w:r>
            <w:r w:rsidRPr="005C5369">
              <w:rPr>
                <w:rFonts w:ascii="TH SarabunPSK" w:hAnsi="TH SarabunPSK" w:cs="TH SarabunPSK"/>
                <w:color w:val="000000"/>
                <w:sz w:val="32"/>
                <w:szCs w:val="32"/>
                <w:cs/>
              </w:rPr>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w:t>
            </w:r>
            <w:r w:rsidRPr="005C5369">
              <w:rPr>
                <w:rFonts w:ascii="TH SarabunPSK" w:hAnsi="TH SarabunPSK" w:cs="TH SarabunPSK"/>
                <w:color w:val="000000"/>
                <w:sz w:val="32"/>
                <w:szCs w:val="32"/>
              </w:rPr>
              <w:t>635499693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w:t>
            </w:r>
            <w:r w:rsidRPr="005C5369">
              <w:rPr>
                <w:rFonts w:ascii="TH SarabunPSK" w:hAnsi="TH SarabunPSK" w:cs="TH SarabunPSK"/>
                <w:color w:val="000000"/>
                <w:sz w:val="32"/>
                <w:szCs w:val="32"/>
              </w:rPr>
              <w:t>5918565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duanpen@moph</w:t>
            </w:r>
            <w:r w:rsidRPr="005C5369">
              <w:rPr>
                <w:rFonts w:ascii="TH SarabunPSK" w:hAnsi="TH SarabunPSK" w:cs="TH SarabunPSK"/>
                <w:sz w:val="32"/>
                <w:szCs w:val="32"/>
                <w:cs/>
              </w:rPr>
              <w:t>.</w:t>
            </w:r>
            <w:r w:rsidRPr="005C5369">
              <w:rPr>
                <w:rFonts w:ascii="TH SarabunPSK" w:hAnsi="TH SarabunPSK" w:cs="TH SarabunPSK"/>
                <w:sz w:val="32"/>
                <w:szCs w:val="32"/>
              </w:rPr>
              <w:t>mail</w:t>
            </w:r>
            <w:r w:rsidRPr="005C5369">
              <w:rPr>
                <w:rFonts w:ascii="TH SarabunPSK" w:hAnsi="TH SarabunPSK" w:cs="TH SarabunPSK"/>
                <w:sz w:val="32"/>
                <w:szCs w:val="32"/>
                <w:cs/>
              </w:rPr>
              <w:t>.</w:t>
            </w:r>
            <w:r w:rsidRPr="005C5369">
              <w:rPr>
                <w:rFonts w:ascii="TH SarabunPSK" w:hAnsi="TH SarabunPSK" w:cs="TH SarabunPSK"/>
                <w:sz w:val="32"/>
                <w:szCs w:val="32"/>
              </w:rPr>
              <w:t>go</w:t>
            </w:r>
            <w:r w:rsidRPr="005C5369">
              <w:rPr>
                <w:rFonts w:ascii="TH SarabunPSK" w:hAnsi="TH SarabunPSK" w:cs="TH SarabunPSK"/>
                <w:sz w:val="32"/>
                <w:szCs w:val="32"/>
                <w:cs/>
              </w:rPr>
              <w:t>.</w:t>
            </w:r>
            <w:r w:rsidRPr="005C5369">
              <w:rPr>
                <w:rFonts w:ascii="TH SarabunPSK" w:hAnsi="TH SarabunPSK" w:cs="TH SarabunPSK"/>
                <w:sz w:val="32"/>
                <w:szCs w:val="32"/>
              </w:rPr>
              <w:t>th</w:t>
            </w:r>
          </w:p>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กองยุทธศาสตร์และแผนงาน สป.สธ.</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rPr>
              <w:t>2</w:t>
            </w:r>
            <w:r w:rsidRPr="005C5369">
              <w:rPr>
                <w:rFonts w:ascii="TH SarabunPSK" w:hAnsi="TH SarabunPSK" w:cs="TH SarabunPSK"/>
                <w:color w:val="000000"/>
                <w:sz w:val="32"/>
                <w:szCs w:val="32"/>
                <w:cs/>
              </w:rPr>
              <w:t xml:space="preserve">.นายแพทย์เลอศักดิ์  ลีนะนิธิกุล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นายแพทย์ชำนาญการ</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รองผู้อำนวยการศูนย์เทคโนโลยีสารสนเทศและ</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การสื่อสาร สป.สธ.</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 xml:space="preserve">โทรศัพท์ที่ทำงาน : 025901217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0818925883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w:t>
            </w:r>
            <w:r w:rsidRPr="005C5369">
              <w:rPr>
                <w:rFonts w:ascii="TH SarabunPSK" w:hAnsi="TH SarabunPSK" w:cs="TH SarabunPSK"/>
                <w:color w:val="000000"/>
                <w:sz w:val="32"/>
                <w:szCs w:val="32"/>
              </w:rPr>
              <w:t>59</w:t>
            </w:r>
            <w:r w:rsidRPr="005C5369">
              <w:rPr>
                <w:rFonts w:ascii="TH SarabunPSK" w:hAnsi="TH SarabunPSK" w:cs="TH SarabunPSK"/>
                <w:color w:val="000000"/>
                <w:sz w:val="32"/>
                <w:szCs w:val="32"/>
                <w:cs/>
              </w:rPr>
              <w:t>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drlersak2012@gmail</w:t>
            </w:r>
            <w:r w:rsidRPr="005C5369">
              <w:rPr>
                <w:rFonts w:ascii="TH SarabunPSK" w:hAnsi="TH SarabunPSK" w:cs="TH SarabunPSK"/>
                <w:sz w:val="32"/>
                <w:szCs w:val="32"/>
                <w:cs/>
              </w:rPr>
              <w:t>.</w:t>
            </w:r>
            <w:r w:rsidRPr="005C5369">
              <w:rPr>
                <w:rFonts w:ascii="TH SarabunPSK" w:hAnsi="TH SarabunPSK" w:cs="TH SarabunPSK"/>
                <w:sz w:val="32"/>
                <w:szCs w:val="32"/>
              </w:rPr>
              <w:t>com</w:t>
            </w:r>
          </w:p>
          <w:p w:rsidR="00791838" w:rsidRPr="005C5369" w:rsidRDefault="00791838" w:rsidP="00791838">
            <w:pPr>
              <w:spacing w:after="0"/>
              <w:rPr>
                <w:rFonts w:ascii="TH SarabunPSK" w:hAnsi="TH SarabunPSK" w:cs="TH SarabunPSK"/>
                <w:b/>
                <w:bCs/>
                <w:color w:val="000000"/>
                <w:sz w:val="32"/>
                <w:szCs w:val="32"/>
                <w:u w:val="single"/>
              </w:rPr>
            </w:pPr>
            <w:r w:rsidRPr="005C5369">
              <w:rPr>
                <w:rFonts w:ascii="TH SarabunPSK" w:hAnsi="TH SarabunPSK" w:cs="TH SarabunPSK"/>
                <w:b/>
                <w:bCs/>
                <w:color w:val="000000"/>
                <w:sz w:val="32"/>
                <w:szCs w:val="32"/>
                <w:cs/>
              </w:rPr>
              <w:t>รพ.วชิระภูเก็ต / ศูนย์เทคโนโลยีสารสนเทศและการสื่อสาร สป.สธ.</w:t>
            </w:r>
          </w:p>
          <w:p w:rsidR="00791838" w:rsidRPr="005C5369" w:rsidRDefault="00791838" w:rsidP="00791838">
            <w:pPr>
              <w:spacing w:after="0"/>
              <w:rPr>
                <w:rFonts w:ascii="TH SarabunPSK" w:hAnsi="TH SarabunPSK" w:cs="TH SarabunPSK"/>
                <w:b/>
                <w:bCs/>
                <w:color w:val="000000"/>
                <w:sz w:val="32"/>
                <w:szCs w:val="32"/>
                <w:u w:val="single"/>
              </w:rPr>
            </w:pPr>
            <w:r w:rsidRPr="005C5369">
              <w:rPr>
                <w:rFonts w:ascii="TH SarabunPSK" w:hAnsi="TH SarabunPSK" w:cs="TH SarabunPSK"/>
                <w:b/>
                <w:bCs/>
                <w:color w:val="000000"/>
                <w:sz w:val="32"/>
                <w:szCs w:val="32"/>
                <w:u w:val="single"/>
              </w:rPr>
              <w:t>Smart Tools</w:t>
            </w:r>
            <w:r w:rsidRPr="005C5369">
              <w:rPr>
                <w:rFonts w:ascii="TH SarabunPSK" w:hAnsi="TH SarabunPSK" w:cs="TH SarabunPSK"/>
                <w:b/>
                <w:bCs/>
                <w:color w:val="000000"/>
                <w:sz w:val="32"/>
                <w:szCs w:val="32"/>
                <w:u w:val="single"/>
                <w:cs/>
              </w:rPr>
              <w:t>:</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นางกนกวรรณ มาป้อง</w:t>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 xml:space="preserve">นักวิชาการคอมพิวเตอร์ชำนาญการพิเศษ                                                         </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lastRenderedPageBreak/>
              <w:t xml:space="preserve">โทรศัพท์ที่ทำงาน :025902185 ต่อ 414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0871015708</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w:t>
            </w:r>
            <w:r w:rsidRPr="005C5369">
              <w:rPr>
                <w:rFonts w:ascii="TH SarabunPSK" w:hAnsi="TH SarabunPSK" w:cs="TH SarabunPSK"/>
                <w:color w:val="000000"/>
                <w:sz w:val="32"/>
                <w:szCs w:val="32"/>
              </w:rPr>
              <w:t>59</w:t>
            </w:r>
            <w:r w:rsidRPr="005C5369">
              <w:rPr>
                <w:rFonts w:ascii="TH SarabunPSK" w:hAnsi="TH SarabunPSK" w:cs="TH SarabunPSK"/>
                <w:color w:val="000000"/>
                <w:sz w:val="32"/>
                <w:szCs w:val="32"/>
                <w:cs/>
              </w:rPr>
              <w:t>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kmapong@gmail</w:t>
            </w:r>
            <w:r w:rsidRPr="005C5369">
              <w:rPr>
                <w:rFonts w:ascii="TH SarabunPSK" w:hAnsi="TH SarabunPSK" w:cs="TH SarabunPSK"/>
                <w:sz w:val="32"/>
                <w:szCs w:val="32"/>
                <w:cs/>
              </w:rPr>
              <w:t>.</w:t>
            </w:r>
            <w:r w:rsidRPr="005C5369">
              <w:rPr>
                <w:rFonts w:ascii="TH SarabunPSK" w:hAnsi="TH SarabunPSK" w:cs="TH SarabunPSK"/>
                <w:sz w:val="32"/>
                <w:szCs w:val="32"/>
              </w:rPr>
              <w:t>com</w:t>
            </w:r>
          </w:p>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ศูนย์เทคโนโลยีสารสนเทศและการสื่อสาร สป.สธ.</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b/>
                <w:bCs/>
                <w:color w:val="000000"/>
                <w:sz w:val="32"/>
                <w:szCs w:val="32"/>
                <w:u w:val="single"/>
              </w:rPr>
              <w:t>Smart Service</w:t>
            </w:r>
            <w:r w:rsidRPr="005C5369">
              <w:rPr>
                <w:rFonts w:ascii="TH SarabunPSK" w:hAnsi="TH SarabunPSK" w:cs="TH SarabunPSK"/>
                <w:b/>
                <w:bCs/>
                <w:color w:val="000000"/>
                <w:sz w:val="32"/>
                <w:szCs w:val="32"/>
                <w:u w:val="single"/>
                <w:cs/>
              </w:rPr>
              <w:t xml:space="preserve"> :</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นายสัมฤทธิ์  สุขทวี</w:t>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นักวิชาการคอมพิวเตอร์ชำนาญการ</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 xml:space="preserve">โทรศัพท์ที่ทำงาน : 025901214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0818017543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025901215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hait@moph</w:t>
            </w:r>
            <w:r w:rsidRPr="005C5369">
              <w:rPr>
                <w:rFonts w:ascii="TH SarabunPSK" w:hAnsi="TH SarabunPSK" w:cs="TH SarabunPSK"/>
                <w:sz w:val="32"/>
                <w:szCs w:val="32"/>
                <w:cs/>
              </w:rPr>
              <w:t>.</w:t>
            </w:r>
            <w:r w:rsidRPr="005C5369">
              <w:rPr>
                <w:rFonts w:ascii="TH SarabunPSK" w:hAnsi="TH SarabunPSK" w:cs="TH SarabunPSK"/>
                <w:sz w:val="32"/>
                <w:szCs w:val="32"/>
              </w:rPr>
              <w:t>go</w:t>
            </w:r>
            <w:r w:rsidRPr="005C5369">
              <w:rPr>
                <w:rFonts w:ascii="TH SarabunPSK" w:hAnsi="TH SarabunPSK" w:cs="TH SarabunPSK"/>
                <w:sz w:val="32"/>
                <w:szCs w:val="32"/>
                <w:cs/>
              </w:rPr>
              <w:t>.</w:t>
            </w:r>
            <w:r w:rsidRPr="005C5369">
              <w:rPr>
                <w:rFonts w:ascii="TH SarabunPSK" w:hAnsi="TH SarabunPSK" w:cs="TH SarabunPSK"/>
                <w:sz w:val="32"/>
                <w:szCs w:val="32"/>
              </w:rPr>
              <w:t>th</w:t>
            </w:r>
          </w:p>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ศูนย์เทคโนโลยีสารสนเทศและการสื่อสาร สป.สธ.</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lastRenderedPageBreak/>
              <w:t>หน่วยงานประมวลผลและจัดทำข้อมูล</w:t>
            </w:r>
          </w:p>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t>(ระดับส่วนกลาง)</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u w:val="single"/>
              </w:rPr>
            </w:pPr>
            <w:r w:rsidRPr="005C5369">
              <w:rPr>
                <w:rFonts w:ascii="TH SarabunPSK" w:hAnsi="TH SarabunPSK" w:cs="TH SarabunPSK"/>
                <w:b/>
                <w:bCs/>
                <w:color w:val="000000"/>
                <w:sz w:val="32"/>
                <w:szCs w:val="32"/>
                <w:u w:val="single"/>
              </w:rPr>
              <w:t>Smart Tools</w:t>
            </w:r>
            <w:r w:rsidRPr="005C5369">
              <w:rPr>
                <w:rFonts w:ascii="TH SarabunPSK" w:hAnsi="TH SarabunPSK" w:cs="TH SarabunPSK"/>
                <w:b/>
                <w:bCs/>
                <w:color w:val="000000"/>
                <w:sz w:val="32"/>
                <w:szCs w:val="32"/>
                <w:u w:val="single"/>
                <w:cs/>
              </w:rPr>
              <w:t>:</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rPr>
              <w:t>1</w:t>
            </w:r>
            <w:r w:rsidRPr="005C5369">
              <w:rPr>
                <w:rFonts w:ascii="TH SarabunPSK" w:hAnsi="TH SarabunPSK" w:cs="TH SarabunPSK"/>
                <w:color w:val="000000"/>
                <w:sz w:val="32"/>
                <w:szCs w:val="32"/>
                <w:cs/>
              </w:rPr>
              <w:t xml:space="preserve">.เดือนเพ็ญ โยเฮือง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นักวิเคราะห์นโยบายและแผนชำนาญการ</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โทรศัพท์ที่ทำงาน : 025901</w:t>
            </w:r>
            <w:r w:rsidRPr="005C5369">
              <w:rPr>
                <w:rFonts w:ascii="TH SarabunPSK" w:hAnsi="TH SarabunPSK" w:cs="TH SarabunPSK"/>
                <w:color w:val="000000"/>
                <w:sz w:val="32"/>
                <w:szCs w:val="32"/>
              </w:rPr>
              <w:t>495</w:t>
            </w:r>
            <w:r w:rsidRPr="005C5369">
              <w:rPr>
                <w:rFonts w:ascii="TH SarabunPSK" w:hAnsi="TH SarabunPSK" w:cs="TH SarabunPSK"/>
                <w:color w:val="000000"/>
                <w:sz w:val="32"/>
                <w:szCs w:val="32"/>
                <w:cs/>
              </w:rPr>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w:t>
            </w:r>
            <w:r w:rsidRPr="005C5369">
              <w:rPr>
                <w:rFonts w:ascii="TH SarabunPSK" w:hAnsi="TH SarabunPSK" w:cs="TH SarabunPSK"/>
                <w:color w:val="000000"/>
                <w:sz w:val="32"/>
                <w:szCs w:val="32"/>
              </w:rPr>
              <w:t>635499693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w:t>
            </w:r>
            <w:r w:rsidRPr="005C5369">
              <w:rPr>
                <w:rFonts w:ascii="TH SarabunPSK" w:hAnsi="TH SarabunPSK" w:cs="TH SarabunPSK"/>
                <w:color w:val="000000"/>
                <w:sz w:val="32"/>
                <w:szCs w:val="32"/>
              </w:rPr>
              <w:t>5918565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duanpen@moph</w:t>
            </w:r>
            <w:r w:rsidRPr="005C5369">
              <w:rPr>
                <w:rFonts w:ascii="TH SarabunPSK" w:hAnsi="TH SarabunPSK" w:cs="TH SarabunPSK"/>
                <w:sz w:val="32"/>
                <w:szCs w:val="32"/>
                <w:cs/>
              </w:rPr>
              <w:t>.</w:t>
            </w:r>
            <w:r w:rsidRPr="005C5369">
              <w:rPr>
                <w:rFonts w:ascii="TH SarabunPSK" w:hAnsi="TH SarabunPSK" w:cs="TH SarabunPSK"/>
                <w:sz w:val="32"/>
                <w:szCs w:val="32"/>
              </w:rPr>
              <w:t>mail</w:t>
            </w:r>
            <w:r w:rsidRPr="005C5369">
              <w:rPr>
                <w:rFonts w:ascii="TH SarabunPSK" w:hAnsi="TH SarabunPSK" w:cs="TH SarabunPSK"/>
                <w:sz w:val="32"/>
                <w:szCs w:val="32"/>
                <w:cs/>
              </w:rPr>
              <w:t>.</w:t>
            </w:r>
            <w:r w:rsidRPr="005C5369">
              <w:rPr>
                <w:rFonts w:ascii="TH SarabunPSK" w:hAnsi="TH SarabunPSK" w:cs="TH SarabunPSK"/>
                <w:sz w:val="32"/>
                <w:szCs w:val="32"/>
              </w:rPr>
              <w:t>go</w:t>
            </w:r>
            <w:r w:rsidRPr="005C5369">
              <w:rPr>
                <w:rFonts w:ascii="TH SarabunPSK" w:hAnsi="TH SarabunPSK" w:cs="TH SarabunPSK"/>
                <w:sz w:val="32"/>
                <w:szCs w:val="32"/>
                <w:cs/>
              </w:rPr>
              <w:t>.</w:t>
            </w:r>
            <w:r w:rsidRPr="005C5369">
              <w:rPr>
                <w:rFonts w:ascii="TH SarabunPSK" w:hAnsi="TH SarabunPSK" w:cs="TH SarabunPSK"/>
                <w:sz w:val="32"/>
                <w:szCs w:val="32"/>
              </w:rPr>
              <w:t>th</w:t>
            </w:r>
          </w:p>
          <w:p w:rsidR="00791838" w:rsidRPr="005C5369" w:rsidRDefault="00791838" w:rsidP="00791838">
            <w:pPr>
              <w:spacing w:after="0"/>
              <w:rPr>
                <w:rFonts w:ascii="TH SarabunPSK" w:hAnsi="TH SarabunPSK" w:cs="TH SarabunPSK"/>
                <w:b/>
                <w:bCs/>
                <w:color w:val="000000"/>
                <w:sz w:val="32"/>
                <w:szCs w:val="32"/>
              </w:rPr>
            </w:pPr>
            <w:r w:rsidRPr="005C5369">
              <w:rPr>
                <w:rFonts w:ascii="TH SarabunPSK" w:hAnsi="TH SarabunPSK" w:cs="TH SarabunPSK"/>
                <w:b/>
                <w:bCs/>
                <w:color w:val="000000"/>
                <w:sz w:val="32"/>
                <w:szCs w:val="32"/>
                <w:cs/>
              </w:rPr>
              <w:t>กองยุทธศาสตร์และแผนงาน สป.สธ.</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rPr>
              <w:t>2</w:t>
            </w:r>
            <w:r w:rsidRPr="005C5369">
              <w:rPr>
                <w:rFonts w:ascii="TH SarabunPSK" w:hAnsi="TH SarabunPSK" w:cs="TH SarabunPSK"/>
                <w:color w:val="000000"/>
                <w:sz w:val="32"/>
                <w:szCs w:val="32"/>
                <w:cs/>
              </w:rPr>
              <w:t xml:space="preserve">.นางกนกวรรณ มาป้อง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นักวิชาการคอมพิวเตอร์ชำนาญการพิเศษ</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 xml:space="preserve">โทรศัพท์ที่ทำงาน : 025902185 ต่อ 414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0871015708</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w:t>
            </w:r>
            <w:r w:rsidRPr="005C5369">
              <w:rPr>
                <w:rFonts w:ascii="TH SarabunPSK" w:hAnsi="TH SarabunPSK" w:cs="TH SarabunPSK"/>
                <w:color w:val="000000"/>
                <w:sz w:val="32"/>
                <w:szCs w:val="32"/>
              </w:rPr>
              <w:t>59</w:t>
            </w:r>
            <w:r w:rsidRPr="005C5369">
              <w:rPr>
                <w:rFonts w:ascii="TH SarabunPSK" w:hAnsi="TH SarabunPSK" w:cs="TH SarabunPSK"/>
                <w:color w:val="000000"/>
                <w:sz w:val="32"/>
                <w:szCs w:val="32"/>
                <w:cs/>
              </w:rPr>
              <w:t>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kmapong@gmail</w:t>
            </w:r>
            <w:r w:rsidRPr="005C5369">
              <w:rPr>
                <w:rFonts w:ascii="TH SarabunPSK" w:hAnsi="TH SarabunPSK" w:cs="TH SarabunPSK"/>
                <w:sz w:val="32"/>
                <w:szCs w:val="32"/>
                <w:cs/>
              </w:rPr>
              <w:t>.</w:t>
            </w:r>
            <w:r w:rsidRPr="005C5369">
              <w:rPr>
                <w:rFonts w:ascii="TH SarabunPSK" w:hAnsi="TH SarabunPSK" w:cs="TH SarabunPSK"/>
                <w:sz w:val="32"/>
                <w:szCs w:val="32"/>
              </w:rPr>
              <w:t>com</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b/>
                <w:bCs/>
                <w:color w:val="000000"/>
                <w:sz w:val="32"/>
                <w:szCs w:val="32"/>
                <w:cs/>
              </w:rPr>
              <w:t>ศูนย์เทคโนโลยีสารสนเทศและการสื่อสาร สป.สธ</w:t>
            </w:r>
            <w:r w:rsidRPr="005C5369">
              <w:rPr>
                <w:rFonts w:ascii="TH SarabunPSK" w:hAnsi="TH SarabunPSK" w:cs="TH SarabunPSK"/>
                <w:color w:val="000000"/>
                <w:sz w:val="32"/>
                <w:szCs w:val="32"/>
                <w:cs/>
              </w:rPr>
              <w:t>.</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b/>
                <w:bCs/>
                <w:color w:val="000000"/>
                <w:sz w:val="32"/>
                <w:szCs w:val="32"/>
                <w:u w:val="single"/>
              </w:rPr>
              <w:t>Smart Service</w:t>
            </w:r>
            <w:r w:rsidRPr="005C5369">
              <w:rPr>
                <w:rFonts w:ascii="TH SarabunPSK" w:hAnsi="TH SarabunPSK" w:cs="TH SarabunPSK"/>
                <w:b/>
                <w:bCs/>
                <w:color w:val="000000"/>
                <w:sz w:val="32"/>
                <w:szCs w:val="32"/>
                <w:u w:val="single"/>
                <w:cs/>
              </w:rPr>
              <w:t>:</w:t>
            </w:r>
            <w:r w:rsidRPr="005C5369">
              <w:rPr>
                <w:rFonts w:ascii="TH SarabunPSK" w:hAnsi="TH SarabunPSK" w:cs="TH SarabunPSK"/>
                <w:b/>
                <w:bCs/>
                <w:color w:val="000000"/>
                <w:sz w:val="32"/>
                <w:szCs w:val="32"/>
                <w:u w:val="single"/>
              </w:rPr>
              <w:t>s</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นายสัมฤทธิ์  สุขทวี</w:t>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นักวิชาการคอมพิวเตอร์ชำนาญการ</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 xml:space="preserve">โทรศัพท์ที่ทำงาน : 025901214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0818017543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025901215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sz w:val="32"/>
                <w:szCs w:val="32"/>
                <w:cs/>
              </w:rPr>
              <w:t xml:space="preserve">: </w:t>
            </w:r>
            <w:r w:rsidRPr="005C5369">
              <w:rPr>
                <w:rFonts w:ascii="TH SarabunPSK" w:hAnsi="TH SarabunPSK" w:cs="TH SarabunPSK"/>
                <w:sz w:val="32"/>
                <w:szCs w:val="32"/>
              </w:rPr>
              <w:t>hait@moph</w:t>
            </w:r>
            <w:r w:rsidRPr="005C5369">
              <w:rPr>
                <w:rFonts w:ascii="TH SarabunPSK" w:hAnsi="TH SarabunPSK" w:cs="TH SarabunPSK"/>
                <w:sz w:val="32"/>
                <w:szCs w:val="32"/>
                <w:cs/>
              </w:rPr>
              <w:t>.</w:t>
            </w:r>
            <w:r w:rsidRPr="005C5369">
              <w:rPr>
                <w:rFonts w:ascii="TH SarabunPSK" w:hAnsi="TH SarabunPSK" w:cs="TH SarabunPSK"/>
                <w:sz w:val="32"/>
                <w:szCs w:val="32"/>
              </w:rPr>
              <w:t>go</w:t>
            </w:r>
            <w:r w:rsidRPr="005C5369">
              <w:rPr>
                <w:rFonts w:ascii="TH SarabunPSK" w:hAnsi="TH SarabunPSK" w:cs="TH SarabunPSK"/>
                <w:sz w:val="32"/>
                <w:szCs w:val="32"/>
                <w:cs/>
              </w:rPr>
              <w:t>.</w:t>
            </w:r>
            <w:r w:rsidRPr="005C5369">
              <w:rPr>
                <w:rFonts w:ascii="TH SarabunPSK" w:hAnsi="TH SarabunPSK" w:cs="TH SarabunPSK"/>
                <w:sz w:val="32"/>
                <w:szCs w:val="32"/>
              </w:rPr>
              <w:t>th</w:t>
            </w:r>
          </w:p>
          <w:p w:rsidR="00791838" w:rsidRPr="005C5369" w:rsidRDefault="00791838" w:rsidP="00791838">
            <w:pPr>
              <w:spacing w:after="0"/>
              <w:rPr>
                <w:rFonts w:ascii="TH SarabunPSK" w:hAnsi="TH SarabunPSK" w:cs="TH SarabunPSK"/>
                <w:b/>
                <w:bCs/>
                <w:sz w:val="32"/>
                <w:szCs w:val="32"/>
                <w:cs/>
              </w:rPr>
            </w:pPr>
            <w:r w:rsidRPr="005C5369">
              <w:rPr>
                <w:rFonts w:ascii="TH SarabunPSK" w:hAnsi="TH SarabunPSK" w:cs="TH SarabunPSK"/>
                <w:b/>
                <w:bCs/>
                <w:color w:val="000000"/>
                <w:sz w:val="32"/>
                <w:szCs w:val="32"/>
                <w:cs/>
              </w:rPr>
              <w:t>ศูนย์เทคโนโลยีสารสนเทศและการสื่อสาร สป.สธ.</w:t>
            </w:r>
          </w:p>
        </w:tc>
      </w:tr>
      <w:tr w:rsidR="00791838" w:rsidRPr="005C5369" w:rsidTr="00F37D40">
        <w:tc>
          <w:tcPr>
            <w:tcW w:w="215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t>ผู้รับผิดชอบการรายงานผลการดำเนินงาน</w:t>
            </w:r>
          </w:p>
        </w:tc>
        <w:tc>
          <w:tcPr>
            <w:tcW w:w="7796" w:type="dxa"/>
            <w:tcBorders>
              <w:top w:val="single" w:sz="4" w:space="0" w:color="auto"/>
              <w:left w:val="single" w:sz="4" w:space="0" w:color="auto"/>
              <w:bottom w:val="single" w:sz="4" w:space="0" w:color="auto"/>
              <w:right w:val="single" w:sz="4" w:space="0" w:color="auto"/>
            </w:tcBorders>
          </w:tcPr>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นางรุ่งนิภา อมาตยคง</w:t>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นักวิชาการคอมพิวเตอร์ชำนาญการ</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โทรศัพท์ที่ทำงาน :025901200</w:t>
            </w:r>
            <w:r w:rsidRPr="005C5369">
              <w:rPr>
                <w:rFonts w:ascii="TH SarabunPSK" w:hAnsi="TH SarabunPSK" w:cs="TH SarabunPSK"/>
                <w:color w:val="000000"/>
                <w:sz w:val="32"/>
                <w:szCs w:val="32"/>
                <w:cs/>
              </w:rPr>
              <w:tab/>
              <w:t xml:space="preserve">    </w:t>
            </w:r>
            <w:r w:rsidRPr="005C5369">
              <w:rPr>
                <w:rFonts w:ascii="TH SarabunPSK" w:hAnsi="TH SarabunPSK" w:cs="TH SarabunPSK"/>
                <w:color w:val="000000"/>
                <w:sz w:val="32"/>
                <w:szCs w:val="32"/>
              </w:rPr>
              <w:tab/>
            </w:r>
            <w:r w:rsidRPr="005C5369">
              <w:rPr>
                <w:rFonts w:ascii="TH SarabunPSK" w:hAnsi="TH SarabunPSK" w:cs="TH SarabunPSK"/>
                <w:color w:val="000000"/>
                <w:sz w:val="32"/>
                <w:szCs w:val="32"/>
                <w:cs/>
              </w:rPr>
              <w:t>โทรศัพท์มือถือ : 0870276663</w:t>
            </w:r>
          </w:p>
          <w:p w:rsidR="00791838" w:rsidRPr="005C5369" w:rsidRDefault="00791838" w:rsidP="00791838">
            <w:pPr>
              <w:spacing w:after="0"/>
              <w:rPr>
                <w:rFonts w:ascii="TH SarabunPSK" w:hAnsi="TH SarabunPSK" w:cs="TH SarabunPSK"/>
                <w:color w:val="000000"/>
                <w:sz w:val="32"/>
                <w:szCs w:val="32"/>
              </w:rPr>
            </w:pPr>
            <w:r w:rsidRPr="005C5369">
              <w:rPr>
                <w:rFonts w:ascii="TH SarabunPSK" w:hAnsi="TH SarabunPSK" w:cs="TH SarabunPSK"/>
                <w:color w:val="000000"/>
                <w:sz w:val="32"/>
                <w:szCs w:val="32"/>
                <w:cs/>
              </w:rPr>
              <w:t>โทรสาร : 025901215</w:t>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cs/>
              </w:rPr>
              <w:tab/>
            </w:r>
            <w:r w:rsidRPr="005C5369">
              <w:rPr>
                <w:rFonts w:ascii="TH SarabunPSK" w:hAnsi="TH SarabunPSK" w:cs="TH SarabunPSK"/>
                <w:color w:val="000000"/>
                <w:sz w:val="32"/>
                <w:szCs w:val="32"/>
              </w:rPr>
              <w:t xml:space="preserve">    </w:t>
            </w:r>
            <w:r w:rsidRPr="005C5369">
              <w:rPr>
                <w:rFonts w:ascii="TH SarabunPSK" w:hAnsi="TH SarabunPSK" w:cs="TH SarabunPSK"/>
                <w:color w:val="000000"/>
                <w:sz w:val="32"/>
                <w:szCs w:val="32"/>
              </w:rPr>
              <w:tab/>
              <w:t>E</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 xml:space="preserve">mail </w:t>
            </w:r>
            <w:r w:rsidRPr="005C5369">
              <w:rPr>
                <w:rFonts w:ascii="TH SarabunPSK" w:hAnsi="TH SarabunPSK" w:cs="TH SarabunPSK"/>
                <w:color w:val="000000"/>
                <w:sz w:val="32"/>
                <w:szCs w:val="32"/>
                <w:cs/>
              </w:rPr>
              <w:t xml:space="preserve">: </w:t>
            </w:r>
            <w:r w:rsidRPr="005C5369">
              <w:rPr>
                <w:rFonts w:ascii="TH SarabunPSK" w:hAnsi="TH SarabunPSK" w:cs="TH SarabunPSK"/>
                <w:color w:val="000000"/>
                <w:sz w:val="32"/>
                <w:szCs w:val="32"/>
              </w:rPr>
              <w:t>ict</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moph@health</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moph</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go</w:t>
            </w:r>
            <w:r w:rsidRPr="005C5369">
              <w:rPr>
                <w:rFonts w:ascii="TH SarabunPSK" w:hAnsi="TH SarabunPSK" w:cs="TH SarabunPSK"/>
                <w:color w:val="000000"/>
                <w:sz w:val="32"/>
                <w:szCs w:val="32"/>
                <w:cs/>
              </w:rPr>
              <w:t>.</w:t>
            </w:r>
            <w:r w:rsidRPr="005C5369">
              <w:rPr>
                <w:rFonts w:ascii="TH SarabunPSK" w:hAnsi="TH SarabunPSK" w:cs="TH SarabunPSK"/>
                <w:color w:val="000000"/>
                <w:sz w:val="32"/>
                <w:szCs w:val="32"/>
              </w:rPr>
              <w:t>th</w:t>
            </w:r>
          </w:p>
          <w:p w:rsidR="00791838" w:rsidRPr="005C5369" w:rsidRDefault="00791838" w:rsidP="00791838">
            <w:pPr>
              <w:spacing w:after="0"/>
              <w:rPr>
                <w:rFonts w:ascii="TH SarabunPSK" w:hAnsi="TH SarabunPSK" w:cs="TH SarabunPSK"/>
                <w:b/>
                <w:bCs/>
                <w:color w:val="000000"/>
                <w:sz w:val="32"/>
                <w:szCs w:val="32"/>
                <w:cs/>
              </w:rPr>
            </w:pPr>
            <w:r w:rsidRPr="005C5369">
              <w:rPr>
                <w:rFonts w:ascii="TH SarabunPSK" w:hAnsi="TH SarabunPSK" w:cs="TH SarabunPSK"/>
                <w:b/>
                <w:bCs/>
                <w:color w:val="000000"/>
                <w:sz w:val="32"/>
                <w:szCs w:val="32"/>
                <w:cs/>
              </w:rPr>
              <w:t>ศูนย์เทคโนโลยีสารสนเทศและการสื่อสาร สป.สธ.</w:t>
            </w:r>
          </w:p>
        </w:tc>
      </w:tr>
    </w:tbl>
    <w:p w:rsidR="00791838" w:rsidRDefault="00791838">
      <w:pPr>
        <w:rPr>
          <w:rFonts w:ascii="TH SarabunPSK" w:hAnsi="TH SarabunPSK" w:cs="TH SarabunPSK"/>
          <w:sz w:val="32"/>
          <w:szCs w:val="32"/>
        </w:rPr>
      </w:pPr>
    </w:p>
    <w:p w:rsidR="00087286" w:rsidRDefault="00087286">
      <w:pPr>
        <w:rPr>
          <w:rFonts w:ascii="TH SarabunPSK" w:hAnsi="TH SarabunPSK" w:cs="TH SarabunPSK"/>
          <w:sz w:val="32"/>
          <w:szCs w:val="32"/>
        </w:rPr>
      </w:pP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7258"/>
      </w:tblGrid>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lastRenderedPageBreak/>
              <w:t>หมวด</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jc w:val="thaiDistribute"/>
              <w:rPr>
                <w:rFonts w:ascii="TH SarabunPSK" w:hAnsi="TH SarabunPSK" w:cs="TH SarabunPSK"/>
                <w:b/>
                <w:bCs/>
                <w:sz w:val="32"/>
                <w:szCs w:val="32"/>
              </w:rPr>
            </w:pPr>
            <w:r w:rsidRPr="00183BDD">
              <w:rPr>
                <w:rFonts w:ascii="TH SarabunPSK" w:hAnsi="TH SarabunPSK" w:cs="TH SarabunPSK"/>
                <w:b/>
                <w:bCs/>
                <w:sz w:val="32"/>
                <w:szCs w:val="32"/>
              </w:rPr>
              <w:t>Governance Excellence</w:t>
            </w:r>
            <w:r w:rsidRPr="00183BDD">
              <w:rPr>
                <w:rFonts w:ascii="TH SarabunPSK" w:hAnsi="TH SarabunPSK" w:cs="TH SarabunPSK" w:hint="cs"/>
                <w:b/>
                <w:bCs/>
                <w:sz w:val="32"/>
                <w:szCs w:val="32"/>
                <w:cs/>
              </w:rPr>
              <w:t xml:space="preserve"> (</w:t>
            </w:r>
            <w:r w:rsidRPr="00183BDD">
              <w:rPr>
                <w:rFonts w:ascii="TH SarabunPSK" w:hAnsi="TH SarabunPSK" w:cs="TH SarabunPSK"/>
                <w:b/>
                <w:bCs/>
                <w:sz w:val="32"/>
                <w:szCs w:val="32"/>
                <w:cs/>
              </w:rPr>
              <w:t>ยุทธศาสตร์บริหารเป็นเลิศด้วยธรรมาภิบาล</w:t>
            </w:r>
            <w:r w:rsidRPr="00183BDD">
              <w:rPr>
                <w:rFonts w:ascii="TH SarabunPSK" w:hAnsi="TH SarabunPSK" w:cs="TH SarabunPSK" w:hint="cs"/>
                <w:b/>
                <w:bCs/>
                <w:sz w:val="32"/>
                <w:szCs w:val="32"/>
                <w:cs/>
              </w:rPr>
              <w:t>)</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แผนที่</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jc w:val="thaiDistribute"/>
              <w:rPr>
                <w:rFonts w:ascii="TH SarabunPSK" w:hAnsi="TH SarabunPSK" w:cs="TH SarabunPSK"/>
                <w:b/>
                <w:bCs/>
                <w:sz w:val="32"/>
                <w:szCs w:val="32"/>
                <w:cs/>
              </w:rPr>
            </w:pPr>
            <w:r w:rsidRPr="00183BDD">
              <w:rPr>
                <w:rFonts w:ascii="TH SarabunPSK" w:hAnsi="TH SarabunPSK" w:cs="TH SarabunPSK"/>
                <w:b/>
                <w:bCs/>
                <w:sz w:val="32"/>
                <w:szCs w:val="32"/>
                <w:cs/>
              </w:rPr>
              <w:t>12</w:t>
            </w:r>
            <w:r w:rsidRPr="00183BDD">
              <w:rPr>
                <w:rFonts w:ascii="TH SarabunPSK" w:hAnsi="TH SarabunPSK" w:cs="TH SarabunPSK"/>
                <w:b/>
                <w:bCs/>
                <w:sz w:val="32"/>
                <w:szCs w:val="32"/>
              </w:rPr>
              <w:t>.</w:t>
            </w:r>
            <w:r w:rsidRPr="00183BDD">
              <w:rPr>
                <w:rFonts w:ascii="TH SarabunPSK" w:hAnsi="TH SarabunPSK" w:cs="TH SarabunPSK"/>
                <w:b/>
                <w:bCs/>
                <w:sz w:val="32"/>
                <w:szCs w:val="32"/>
                <w:cs/>
              </w:rPr>
              <w:t xml:space="preserve"> </w:t>
            </w:r>
            <w:r w:rsidRPr="00183BDD">
              <w:rPr>
                <w:rFonts w:ascii="TH SarabunPSK" w:hAnsi="TH SarabunPSK" w:cs="TH SarabunPSK" w:hint="cs"/>
                <w:b/>
                <w:bCs/>
                <w:sz w:val="32"/>
                <w:szCs w:val="32"/>
                <w:cs/>
              </w:rPr>
              <w:t>การพัฒนา</w:t>
            </w:r>
            <w:r w:rsidRPr="00183BDD">
              <w:rPr>
                <w:rFonts w:ascii="TH SarabunPSK" w:hAnsi="TH SarabunPSK" w:cs="TH SarabunPSK"/>
                <w:b/>
                <w:bCs/>
                <w:sz w:val="32"/>
                <w:szCs w:val="32"/>
                <w:cs/>
              </w:rPr>
              <w:t>ระบบข้อมูลสารสนเทศด้านสุขภาพ</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โครงการที่</w:t>
            </w:r>
            <w:r w:rsidRPr="00183BDD">
              <w:rPr>
                <w:rFonts w:ascii="TH SarabunPSK" w:hAnsi="TH SarabunPSK" w:cs="TH SarabunPSK" w:hint="cs"/>
                <w:b/>
                <w:bCs/>
                <w:sz w:val="32"/>
                <w:szCs w:val="32"/>
                <w:cs/>
              </w:rPr>
              <w:t xml:space="preserve"> </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jc w:val="thaiDistribute"/>
              <w:rPr>
                <w:rFonts w:ascii="TH SarabunPSK" w:hAnsi="TH SarabunPSK" w:cs="TH SarabunPSK"/>
                <w:b/>
                <w:bCs/>
                <w:sz w:val="32"/>
                <w:szCs w:val="32"/>
              </w:rPr>
            </w:pPr>
            <w:r w:rsidRPr="00183BDD">
              <w:rPr>
                <w:rFonts w:ascii="TH SarabunPSK" w:hAnsi="TH SarabunPSK" w:cs="TH SarabunPSK"/>
                <w:b/>
                <w:bCs/>
                <w:sz w:val="32"/>
                <w:szCs w:val="32"/>
              </w:rPr>
              <w:t xml:space="preserve">2. </w:t>
            </w:r>
            <w:r w:rsidRPr="00183BDD">
              <w:rPr>
                <w:rFonts w:ascii="TH SarabunPSK" w:hAnsi="TH SarabunPSK" w:cs="TH SarabunPSK"/>
                <w:b/>
                <w:bCs/>
                <w:sz w:val="32"/>
                <w:szCs w:val="32"/>
                <w:cs/>
              </w:rPr>
              <w:t xml:space="preserve">โครงการ </w:t>
            </w:r>
            <w:r w:rsidRPr="00183BDD">
              <w:rPr>
                <w:rFonts w:ascii="TH SarabunPSK" w:hAnsi="TH SarabunPSK" w:cs="TH SarabunPSK"/>
                <w:b/>
                <w:bCs/>
                <w:sz w:val="32"/>
                <w:szCs w:val="32"/>
              </w:rPr>
              <w:t>Smart Hospital</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ระดับการ</w:t>
            </w:r>
            <w:r w:rsidRPr="00183BDD">
              <w:rPr>
                <w:rFonts w:ascii="TH SarabunPSK" w:hAnsi="TH SarabunPSK" w:cs="TH SarabunPSK" w:hint="cs"/>
                <w:b/>
                <w:bCs/>
                <w:sz w:val="32"/>
                <w:szCs w:val="32"/>
                <w:cs/>
              </w:rPr>
              <w:t>แสดงผล</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jc w:val="thaiDistribute"/>
              <w:rPr>
                <w:rFonts w:ascii="TH SarabunPSK" w:hAnsi="TH SarabunPSK" w:cs="TH SarabunPSK"/>
                <w:b/>
                <w:bCs/>
                <w:sz w:val="32"/>
                <w:szCs w:val="32"/>
                <w:cs/>
              </w:rPr>
            </w:pPr>
            <w:r w:rsidRPr="00183BDD">
              <w:rPr>
                <w:rFonts w:ascii="TH SarabunPSK" w:hAnsi="TH SarabunPSK" w:cs="TH SarabunPSK" w:hint="cs"/>
                <w:b/>
                <w:bCs/>
                <w:sz w:val="32"/>
                <w:szCs w:val="32"/>
                <w:cs/>
              </w:rPr>
              <w:t>ประเทศ/เขต/จังหวัด</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ชื่อตัวชี้วัด</w:t>
            </w:r>
          </w:p>
        </w:tc>
        <w:tc>
          <w:tcPr>
            <w:tcW w:w="7258" w:type="dxa"/>
            <w:tcBorders>
              <w:top w:val="single" w:sz="4" w:space="0" w:color="auto"/>
              <w:left w:val="single" w:sz="4" w:space="0" w:color="auto"/>
              <w:bottom w:val="single" w:sz="4" w:space="0" w:color="auto"/>
              <w:right w:val="single" w:sz="4" w:space="0" w:color="auto"/>
            </w:tcBorders>
            <w:shd w:val="clear" w:color="auto" w:fill="auto"/>
          </w:tcPr>
          <w:p w:rsidR="00087286" w:rsidRPr="00183BDD" w:rsidRDefault="00087286" w:rsidP="00087286">
            <w:pPr>
              <w:spacing w:after="0"/>
              <w:contextualSpacing/>
              <w:jc w:val="thaiDistribute"/>
              <w:rPr>
                <w:rFonts w:ascii="TH SarabunPSK" w:hAnsi="TH SarabunPSK" w:cs="TH SarabunPSK"/>
                <w:b/>
                <w:bCs/>
                <w:sz w:val="32"/>
                <w:szCs w:val="32"/>
                <w:cs/>
              </w:rPr>
            </w:pPr>
            <w:r w:rsidRPr="00183BDD">
              <w:rPr>
                <w:rFonts w:ascii="TH SarabunPSK" w:hAnsi="TH SarabunPSK" w:cs="TH SarabunPSK"/>
                <w:b/>
                <w:bCs/>
                <w:sz w:val="32"/>
                <w:szCs w:val="32"/>
              </w:rPr>
              <w:t>50</w:t>
            </w:r>
            <w:r w:rsidRPr="00183BDD">
              <w:rPr>
                <w:rFonts w:ascii="TH SarabunPSK" w:hAnsi="TH SarabunPSK" w:cs="TH SarabunPSK" w:hint="cs"/>
                <w:b/>
                <w:bCs/>
                <w:sz w:val="32"/>
                <w:szCs w:val="32"/>
                <w:cs/>
              </w:rPr>
              <w:t>. มี</w:t>
            </w:r>
            <w:r w:rsidRPr="00183BDD">
              <w:rPr>
                <w:rFonts w:ascii="TH SarabunPSK" w:hAnsi="TH SarabunPSK" w:cs="TH SarabunPSK"/>
                <w:b/>
                <w:bCs/>
                <w:sz w:val="32"/>
                <w:szCs w:val="32"/>
                <w:cs/>
              </w:rPr>
              <w:t>การ</w:t>
            </w:r>
            <w:r w:rsidRPr="00183BDD">
              <w:rPr>
                <w:rFonts w:ascii="TH SarabunPSK" w:hAnsi="TH SarabunPSK" w:cs="TH SarabunPSK" w:hint="cs"/>
                <w:b/>
                <w:bCs/>
                <w:sz w:val="32"/>
                <w:szCs w:val="32"/>
                <w:cs/>
              </w:rPr>
              <w:t xml:space="preserve">ใช้ </w:t>
            </w:r>
            <w:r w:rsidRPr="00183BDD">
              <w:rPr>
                <w:rFonts w:ascii="TH SarabunPSK" w:hAnsi="TH SarabunPSK" w:cs="TH SarabunPSK"/>
                <w:b/>
                <w:bCs/>
                <w:sz w:val="32"/>
                <w:szCs w:val="32"/>
              </w:rPr>
              <w:t xml:space="preserve">Application </w:t>
            </w:r>
            <w:r w:rsidRPr="00183BDD">
              <w:rPr>
                <w:rFonts w:ascii="TH SarabunPSK" w:hAnsi="TH SarabunPSK" w:cs="TH SarabunPSK" w:hint="cs"/>
                <w:b/>
                <w:bCs/>
                <w:sz w:val="32"/>
                <w:szCs w:val="32"/>
                <w:cs/>
              </w:rPr>
              <w:t xml:space="preserve">สำหรับ </w:t>
            </w:r>
            <w:r w:rsidRPr="00183BDD">
              <w:rPr>
                <w:rFonts w:ascii="TH SarabunPSK" w:hAnsi="TH SarabunPSK" w:cs="TH SarabunPSK"/>
                <w:b/>
                <w:bCs/>
                <w:sz w:val="32"/>
                <w:szCs w:val="32"/>
              </w:rPr>
              <w:t xml:space="preserve">PCC </w:t>
            </w:r>
            <w:r w:rsidRPr="00183BDD">
              <w:rPr>
                <w:rFonts w:ascii="TH SarabunPSK" w:hAnsi="TH SarabunPSK" w:cs="TH SarabunPSK"/>
                <w:b/>
                <w:bCs/>
                <w:sz w:val="32"/>
                <w:szCs w:val="32"/>
                <w:cs/>
              </w:rPr>
              <w:t>ใน</w:t>
            </w:r>
            <w:r w:rsidRPr="00183BDD">
              <w:rPr>
                <w:rFonts w:ascii="TH SarabunPSK" w:hAnsi="TH SarabunPSK" w:cs="TH SarabunPSK" w:hint="cs"/>
                <w:b/>
                <w:bCs/>
                <w:sz w:val="32"/>
                <w:szCs w:val="32"/>
                <w:cs/>
              </w:rPr>
              <w:t>หน่วยบริการปฐมภูมิ</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คำนิยาม</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b/>
                <w:bCs/>
                <w:sz w:val="32"/>
                <w:szCs w:val="32"/>
              </w:rPr>
              <w:t xml:space="preserve">PCC </w:t>
            </w:r>
            <w:r w:rsidRPr="00183BDD">
              <w:rPr>
                <w:rFonts w:ascii="TH SarabunPSK" w:hAnsi="TH SarabunPSK" w:cs="TH SarabunPSK"/>
                <w:b/>
                <w:bCs/>
                <w:sz w:val="32"/>
                <w:szCs w:val="32"/>
                <w:cs/>
              </w:rPr>
              <w:t xml:space="preserve">: </w:t>
            </w:r>
            <w:r w:rsidRPr="00183BDD">
              <w:rPr>
                <w:rFonts w:ascii="TH SarabunPSK" w:hAnsi="TH SarabunPSK" w:cs="TH SarabunPSK"/>
                <w:b/>
                <w:bCs/>
                <w:sz w:val="32"/>
                <w:szCs w:val="32"/>
              </w:rPr>
              <w:t xml:space="preserve">Primary Care Cluster </w:t>
            </w:r>
            <w:r w:rsidRPr="00183BDD">
              <w:rPr>
                <w:rFonts w:ascii="TH SarabunPSK" w:hAnsi="TH SarabunPSK" w:cs="TH SarabunPSK"/>
                <w:b/>
                <w:bCs/>
                <w:sz w:val="32"/>
                <w:szCs w:val="32"/>
                <w:cs/>
              </w:rPr>
              <w:t xml:space="preserve">คลินิกหมอครอบครัว </w:t>
            </w:r>
            <w:r w:rsidRPr="00183BDD">
              <w:rPr>
                <w:rFonts w:ascii="TH SarabunPSK" w:hAnsi="TH SarabunPSK" w:cs="TH SarabunPSK" w:hint="cs"/>
                <w:b/>
                <w:bCs/>
                <w:sz w:val="32"/>
                <w:szCs w:val="32"/>
                <w:cs/>
              </w:rPr>
              <w:t>หมายถึง</w:t>
            </w:r>
            <w:r w:rsidRPr="00183BDD">
              <w:rPr>
                <w:rFonts w:ascii="TH SarabunPSK" w:hAnsi="TH SarabunPSK" w:cs="TH SarabunPSK" w:hint="cs"/>
                <w:sz w:val="32"/>
                <w:szCs w:val="32"/>
                <w:cs/>
              </w:rPr>
              <w:t xml:space="preserve"> ระบบบริการที่มีทีมหมอครอบครัว ดูแลประชาชนจำนวน 10,000 คนต่อทีม มีบทบาทในการให้ </w:t>
            </w:r>
            <w:r w:rsidRPr="00183BDD">
              <w:rPr>
                <w:rFonts w:ascii="TH SarabunPSK" w:hAnsi="TH SarabunPSK" w:cs="TH SarabunPSK" w:hint="cs"/>
                <w:b/>
                <w:bCs/>
                <w:sz w:val="32"/>
                <w:szCs w:val="32"/>
                <w:cs/>
              </w:rPr>
              <w:t xml:space="preserve">บริการทุกคน บริการทุกอย่าง บริการทุกที่ บริการทุกเวลาด้วยเทคโนโลยี </w:t>
            </w:r>
            <w:r w:rsidRPr="00183BDD">
              <w:rPr>
                <w:rFonts w:ascii="TH SarabunPSK" w:hAnsi="TH SarabunPSK" w:cs="TH SarabunPSK" w:hint="cs"/>
                <w:sz w:val="32"/>
                <w:szCs w:val="32"/>
                <w:cs/>
              </w:rPr>
              <w:t>โดยขยายความได้ดังนี้</w:t>
            </w:r>
          </w:p>
          <w:p w:rsidR="00087286" w:rsidRPr="00183BDD" w:rsidRDefault="00087286" w:rsidP="00087286">
            <w:pPr>
              <w:pStyle w:val="ListParagraph"/>
              <w:numPr>
                <w:ilvl w:val="0"/>
                <w:numId w:val="20"/>
              </w:numPr>
              <w:ind w:left="459" w:hanging="142"/>
              <w:rPr>
                <w:rFonts w:ascii="TH SarabunPSK" w:hAnsi="TH SarabunPSK" w:cs="TH SarabunPSK"/>
                <w:sz w:val="32"/>
                <w:szCs w:val="32"/>
              </w:rPr>
            </w:pPr>
            <w:r w:rsidRPr="00183BDD">
              <w:rPr>
                <w:rFonts w:ascii="TH SarabunPSK" w:hAnsi="TH SarabunPSK" w:cs="TH SarabunPSK"/>
                <w:sz w:val="32"/>
                <w:szCs w:val="32"/>
                <w:cs/>
              </w:rPr>
              <w:t xml:space="preserve"> </w:t>
            </w:r>
            <w:r w:rsidRPr="00183BDD">
              <w:rPr>
                <w:rFonts w:ascii="TH SarabunPSK" w:hAnsi="TH SarabunPSK" w:cs="TH SarabunPSK" w:hint="cs"/>
                <w:sz w:val="32"/>
                <w:szCs w:val="32"/>
                <w:cs/>
              </w:rPr>
              <w:t>บริการทุกคน คือ ดูแลตั้งแต่ ตั้งครรภ์ วัยทารก วัยเด็กนักเรียน วัยทำงาน จนถึงวัยสูงอายุ</w:t>
            </w:r>
          </w:p>
          <w:p w:rsidR="00087286" w:rsidRPr="00183BDD" w:rsidRDefault="00087286" w:rsidP="00087286">
            <w:pPr>
              <w:pStyle w:val="ListParagraph"/>
              <w:numPr>
                <w:ilvl w:val="0"/>
                <w:numId w:val="20"/>
              </w:numPr>
              <w:ind w:left="459" w:hanging="142"/>
              <w:rPr>
                <w:rFonts w:ascii="TH SarabunPSK" w:hAnsi="TH SarabunPSK" w:cs="TH SarabunPSK"/>
                <w:sz w:val="32"/>
                <w:szCs w:val="32"/>
              </w:rPr>
            </w:pPr>
            <w:r w:rsidRPr="00183BDD">
              <w:rPr>
                <w:rFonts w:ascii="TH SarabunPSK" w:hAnsi="TH SarabunPSK" w:cs="TH SarabunPSK" w:hint="cs"/>
                <w:sz w:val="32"/>
                <w:szCs w:val="32"/>
                <w:cs/>
              </w:rPr>
              <w:t xml:space="preserve"> บริการทุกอย่าง คือ งานส่งเสริมสุขภาพ งานป้องกันโรค งานรักษาพยาบาล งานฟื้นฟูสภาพและงานคุ้มครองผู้บริโภค</w:t>
            </w:r>
          </w:p>
          <w:p w:rsidR="00087286" w:rsidRPr="00183BDD" w:rsidRDefault="00087286" w:rsidP="00087286">
            <w:pPr>
              <w:pStyle w:val="ListParagraph"/>
              <w:numPr>
                <w:ilvl w:val="0"/>
                <w:numId w:val="20"/>
              </w:numPr>
              <w:ind w:left="459" w:hanging="142"/>
              <w:rPr>
                <w:rFonts w:ascii="TH SarabunPSK" w:hAnsi="TH SarabunPSK" w:cs="TH SarabunPSK"/>
                <w:sz w:val="32"/>
                <w:szCs w:val="32"/>
              </w:rPr>
            </w:pPr>
            <w:r w:rsidRPr="00183BDD">
              <w:rPr>
                <w:rFonts w:ascii="TH SarabunPSK" w:hAnsi="TH SarabunPSK" w:cs="TH SarabunPSK" w:hint="cs"/>
                <w:sz w:val="32"/>
                <w:szCs w:val="32"/>
                <w:cs/>
              </w:rPr>
              <w:t xml:space="preserve"> บริการทุกที่ คือ ทำงานในที่ตั้งคลินิกหมอครอบครัว ทำงานเชิงรุกให้บริการ    ที่บ้านและชุมชน</w:t>
            </w:r>
          </w:p>
          <w:p w:rsidR="00087286" w:rsidRPr="00183BDD" w:rsidRDefault="00087286" w:rsidP="00087286">
            <w:pPr>
              <w:pStyle w:val="ListParagraph"/>
              <w:numPr>
                <w:ilvl w:val="0"/>
                <w:numId w:val="20"/>
              </w:numPr>
              <w:ind w:left="459" w:hanging="142"/>
              <w:rPr>
                <w:rFonts w:ascii="TH SarabunPSK" w:hAnsi="TH SarabunPSK" w:cs="TH SarabunPSK"/>
                <w:sz w:val="32"/>
                <w:szCs w:val="32"/>
              </w:rPr>
            </w:pPr>
            <w:r w:rsidRPr="00183BDD">
              <w:rPr>
                <w:rFonts w:ascii="TH SarabunPSK" w:hAnsi="TH SarabunPSK" w:cs="TH SarabunPSK" w:hint="cs"/>
                <w:sz w:val="32"/>
                <w:szCs w:val="32"/>
                <w:cs/>
              </w:rPr>
              <w:t xml:space="preserve"> บริการทุกเวลาด้วยเทคโนโลยี คือ ให้คำปรึกษา ประชาชนสามารถสอบถามปัญหาเรื่องป้องกันรักษา และยามเจ็บไข้ได้ป่วย ด้วยการทิ้งคำถามไว้ในกลุ่ม </w:t>
            </w:r>
            <w:r w:rsidRPr="00183BDD">
              <w:rPr>
                <w:rFonts w:ascii="TH SarabunPSK" w:hAnsi="TH SarabunPSK" w:cs="TH SarabunPSK"/>
                <w:sz w:val="32"/>
                <w:szCs w:val="32"/>
              </w:rPr>
              <w:t xml:space="preserve">LINE </w:t>
            </w:r>
            <w:r w:rsidRPr="00183BDD">
              <w:rPr>
                <w:rFonts w:ascii="TH SarabunPSK" w:hAnsi="TH SarabunPSK" w:cs="TH SarabunPSK"/>
                <w:sz w:val="32"/>
                <w:szCs w:val="32"/>
                <w:cs/>
              </w:rPr>
              <w:t xml:space="preserve">หรือ </w:t>
            </w:r>
            <w:r w:rsidRPr="00183BDD">
              <w:rPr>
                <w:rFonts w:ascii="TH SarabunPSK" w:hAnsi="TH SarabunPSK" w:cs="TH SarabunPSK"/>
                <w:sz w:val="32"/>
                <w:szCs w:val="32"/>
              </w:rPr>
              <w:t xml:space="preserve">Facebook </w:t>
            </w:r>
            <w:r w:rsidRPr="00183BDD">
              <w:rPr>
                <w:rFonts w:ascii="TH SarabunPSK" w:hAnsi="TH SarabunPSK" w:cs="TH SarabunPSK"/>
                <w:sz w:val="32"/>
                <w:szCs w:val="32"/>
                <w:cs/>
              </w:rPr>
              <w:t>แล้วมีทีมหมอครอบครัวเข้ามาช่วยกันตอบ แต่ต้องระวังเรื่องความลับของผู้ป่วย สามารถถ่ายภาพเพื่อให้หมอครอบครัว ช่วยแนะนำ</w:t>
            </w:r>
            <w:r w:rsidRPr="00183BDD">
              <w:rPr>
                <w:rFonts w:ascii="TH SarabunPSK" w:hAnsi="TH SarabunPSK" w:cs="TH SarabunPSK" w:hint="cs"/>
                <w:sz w:val="32"/>
                <w:szCs w:val="32"/>
                <w:cs/>
              </w:rPr>
              <w:t>ดูแลหรือ โทรศัพท์ในเวลาเจ็บป่วยฉุกเฉินจำเป็นตามแต่จะตกลงกัน</w:t>
            </w:r>
          </w:p>
          <w:p w:rsidR="00087286" w:rsidRPr="00183BDD" w:rsidRDefault="00087286" w:rsidP="00087286">
            <w:pPr>
              <w:spacing w:after="0"/>
              <w:rPr>
                <w:rFonts w:ascii="TH SarabunPSK" w:hAnsi="TH SarabunPSK" w:cs="TH SarabunPSK"/>
                <w:sz w:val="32"/>
                <w:szCs w:val="32"/>
                <w:cs/>
              </w:rPr>
            </w:pPr>
            <w:r w:rsidRPr="00183BDD">
              <w:rPr>
                <w:rFonts w:ascii="TH SarabunPSK" w:hAnsi="TH SarabunPSK" w:cs="TH SarabunPSK" w:hint="cs"/>
                <w:b/>
                <w:bCs/>
                <w:sz w:val="32"/>
                <w:szCs w:val="32"/>
                <w:cs/>
              </w:rPr>
              <w:t>ทีมหมอครอบครัว ประกอบด้วย</w:t>
            </w:r>
            <w:r w:rsidRPr="00183BDD">
              <w:rPr>
                <w:rFonts w:ascii="TH SarabunPSK" w:hAnsi="TH SarabunPSK" w:cs="TH SarabunPSK" w:hint="cs"/>
                <w:sz w:val="32"/>
                <w:szCs w:val="32"/>
                <w:cs/>
              </w:rPr>
              <w:t xml:space="preserve"> แพทย์ผู้เชี่ยวชาญสาขาเวชศาสตร์ครอบครัว    ทันตแพทย์ เภสัชกร พยาบาล นักวิชาการสาธารณสุข และสหสาขาวิชาชีพ กำหนดให้เป็นการทำงานร่วมกันของทีมจากโรงพยาบาลและโรงพยาบาลส่งเสริมสุขภาพตำบล ต้องบูรณาการร่วมกัน ยกเว้น เขตเทศบาลที่ตั้งของโรงพยาบาลที่ไม่มีโรงพยาบาลส่งเสริมสุขภาพตำบล ต้องจัดทีมทั้งหมดจากโรงพยาบาล</w:t>
            </w:r>
            <w:r w:rsidRPr="00183BDD">
              <w:rPr>
                <w:rFonts w:ascii="TH SarabunPSK" w:hAnsi="TH SarabunPSK" w:cs="TH SarabunPSK" w:hint="cs"/>
                <w:sz w:val="32"/>
                <w:szCs w:val="32"/>
                <w:cs/>
              </w:rPr>
              <w:br/>
            </w:r>
            <w:r w:rsidRPr="00183BDD">
              <w:rPr>
                <w:rFonts w:ascii="TH SarabunPSK" w:hAnsi="TH SarabunPSK" w:cs="TH SarabunPSK"/>
                <w:i/>
                <w:iCs/>
                <w:sz w:val="28"/>
                <w:cs/>
              </w:rPr>
              <w:t>(</w:t>
            </w:r>
            <w:r w:rsidRPr="00183BDD">
              <w:rPr>
                <w:rFonts w:ascii="TH SarabunPSK" w:hAnsi="TH SarabunPSK" w:cs="TH SarabunPSK" w:hint="cs"/>
                <w:i/>
                <w:iCs/>
                <w:sz w:val="28"/>
                <w:cs/>
              </w:rPr>
              <w:t>อ้างอิง แนวทางการดำเนินงานคลินิกหมอครอบครัวสำหรับหน่วยบริการ, หน้า 2-3)</w:t>
            </w:r>
          </w:p>
          <w:p w:rsidR="00087286" w:rsidRPr="00183BDD" w:rsidRDefault="00087286" w:rsidP="00087286">
            <w:pPr>
              <w:spacing w:after="0"/>
              <w:contextualSpacing/>
              <w:rPr>
                <w:rFonts w:ascii="TH SarabunPSK" w:hAnsi="TH SarabunPSK" w:cs="TH SarabunPSK"/>
                <w:sz w:val="20"/>
                <w:szCs w:val="20"/>
              </w:rPr>
            </w:pPr>
          </w:p>
          <w:p w:rsidR="00087286" w:rsidRPr="00183BDD" w:rsidRDefault="00087286" w:rsidP="00087286">
            <w:pPr>
              <w:spacing w:after="0"/>
              <w:contextualSpacing/>
              <w:rPr>
                <w:rFonts w:ascii="TH SarabunPSK" w:hAnsi="TH SarabunPSK" w:cs="TH SarabunPSK"/>
                <w:sz w:val="32"/>
                <w:szCs w:val="32"/>
                <w:cs/>
              </w:rPr>
            </w:pPr>
            <w:r w:rsidRPr="00183BDD">
              <w:rPr>
                <w:rFonts w:ascii="TH SarabunPSK" w:hAnsi="TH SarabunPSK" w:cs="TH SarabunPSK"/>
                <w:b/>
                <w:bCs/>
                <w:sz w:val="32"/>
                <w:szCs w:val="32"/>
              </w:rPr>
              <w:t xml:space="preserve">Application PCC </w:t>
            </w:r>
            <w:r w:rsidRPr="00183BDD">
              <w:rPr>
                <w:rFonts w:ascii="TH SarabunPSK" w:hAnsi="TH SarabunPSK" w:cs="TH SarabunPSK" w:hint="cs"/>
                <w:b/>
                <w:bCs/>
                <w:sz w:val="32"/>
                <w:szCs w:val="32"/>
                <w:cs/>
              </w:rPr>
              <w:t xml:space="preserve">หมายถึง </w:t>
            </w:r>
            <w:r w:rsidRPr="00183BDD">
              <w:rPr>
                <w:rFonts w:ascii="TH SarabunPSK" w:hAnsi="TH SarabunPSK" w:cs="TH SarabunPSK" w:hint="cs"/>
                <w:sz w:val="32"/>
                <w:szCs w:val="32"/>
                <w:cs/>
              </w:rPr>
              <w:t xml:space="preserve">ระบบหรือโปรแกรมคอมพิวเตอร์ที่สามารถใช้งานได้บนเครื่องคอมพิวเตอร์ </w:t>
            </w:r>
            <w:r w:rsidRPr="00183BDD">
              <w:rPr>
                <w:rFonts w:ascii="TH SarabunPSK" w:hAnsi="TH SarabunPSK" w:cs="TH SarabunPSK"/>
                <w:sz w:val="32"/>
                <w:szCs w:val="32"/>
              </w:rPr>
              <w:t xml:space="preserve">Desktop </w:t>
            </w:r>
            <w:r w:rsidRPr="00183BDD">
              <w:rPr>
                <w:rFonts w:ascii="TH SarabunPSK" w:hAnsi="TH SarabunPSK" w:cs="TH SarabunPSK" w:hint="cs"/>
                <w:sz w:val="32"/>
                <w:szCs w:val="32"/>
                <w:cs/>
              </w:rPr>
              <w:t xml:space="preserve">หรือ </w:t>
            </w:r>
            <w:r w:rsidRPr="00183BDD">
              <w:rPr>
                <w:rFonts w:ascii="TH SarabunPSK" w:hAnsi="TH SarabunPSK" w:cs="TH SarabunPSK"/>
                <w:sz w:val="32"/>
                <w:szCs w:val="32"/>
              </w:rPr>
              <w:t xml:space="preserve">Notebook </w:t>
            </w:r>
            <w:r w:rsidRPr="00183BDD">
              <w:rPr>
                <w:rFonts w:ascii="TH SarabunPSK" w:hAnsi="TH SarabunPSK" w:cs="TH SarabunPSK" w:hint="cs"/>
                <w:sz w:val="32"/>
                <w:szCs w:val="32"/>
                <w:cs/>
              </w:rPr>
              <w:t xml:space="preserve">และสามารถใช้งานผ่าน </w:t>
            </w:r>
            <w:r w:rsidRPr="00183BDD">
              <w:rPr>
                <w:rFonts w:ascii="TH SarabunPSK" w:hAnsi="TH SarabunPSK" w:cs="TH SarabunPSK"/>
                <w:sz w:val="32"/>
                <w:szCs w:val="32"/>
              </w:rPr>
              <w:t xml:space="preserve">Mobile </w:t>
            </w:r>
            <w:r w:rsidRPr="00183BDD">
              <w:rPr>
                <w:rFonts w:ascii="TH SarabunPSK" w:hAnsi="TH SarabunPSK" w:cs="TH SarabunPSK"/>
                <w:sz w:val="32"/>
                <w:szCs w:val="32"/>
              </w:rPr>
              <w:lastRenderedPageBreak/>
              <w:t xml:space="preserve">Device </w:t>
            </w:r>
            <w:r w:rsidRPr="00183BDD">
              <w:rPr>
                <w:rFonts w:ascii="TH SarabunPSK" w:hAnsi="TH SarabunPSK" w:cs="TH SarabunPSK" w:hint="cs"/>
                <w:sz w:val="32"/>
                <w:szCs w:val="32"/>
                <w:cs/>
              </w:rPr>
              <w:t>(</w:t>
            </w:r>
            <w:r w:rsidRPr="00183BDD">
              <w:rPr>
                <w:rFonts w:ascii="TH SarabunPSK" w:hAnsi="TH SarabunPSK" w:cs="TH SarabunPSK"/>
                <w:sz w:val="32"/>
                <w:szCs w:val="32"/>
              </w:rPr>
              <w:t>Smart Phone</w:t>
            </w:r>
            <w:r w:rsidRPr="00183BDD">
              <w:rPr>
                <w:rFonts w:ascii="TH SarabunPSK" w:hAnsi="TH SarabunPSK" w:cs="TH SarabunPSK"/>
                <w:sz w:val="32"/>
                <w:szCs w:val="32"/>
                <w:cs/>
              </w:rPr>
              <w:t>/</w:t>
            </w:r>
            <w:r w:rsidRPr="00183BDD">
              <w:rPr>
                <w:rFonts w:ascii="TH SarabunPSK" w:hAnsi="TH SarabunPSK" w:cs="TH SarabunPSK"/>
                <w:sz w:val="32"/>
                <w:szCs w:val="32"/>
              </w:rPr>
              <w:t>Tablet</w:t>
            </w:r>
            <w:r w:rsidRPr="00183BDD">
              <w:rPr>
                <w:rFonts w:ascii="TH SarabunPSK" w:hAnsi="TH SarabunPSK" w:cs="TH SarabunPSK"/>
                <w:sz w:val="32"/>
                <w:szCs w:val="32"/>
                <w:cs/>
              </w:rPr>
              <w:t xml:space="preserve">) </w:t>
            </w:r>
            <w:r w:rsidRPr="00183BDD">
              <w:rPr>
                <w:rFonts w:ascii="TH SarabunPSK" w:hAnsi="TH SarabunPSK" w:cs="TH SarabunPSK" w:hint="cs"/>
                <w:sz w:val="32"/>
                <w:szCs w:val="32"/>
                <w:cs/>
              </w:rPr>
              <w:t xml:space="preserve">สำหรับทีมหมอครอบครัว </w:t>
            </w:r>
            <w:r w:rsidRPr="00183BDD">
              <w:rPr>
                <w:rFonts w:ascii="TH SarabunPSK" w:hAnsi="TH SarabunPSK" w:cs="TH SarabunPSK"/>
                <w:sz w:val="32"/>
                <w:szCs w:val="32"/>
                <w:cs/>
              </w:rPr>
              <w:t>(</w:t>
            </w:r>
            <w:r w:rsidRPr="00183BDD">
              <w:rPr>
                <w:rFonts w:ascii="TH SarabunPSK" w:hAnsi="TH SarabunPSK" w:cs="TH SarabunPSK"/>
                <w:sz w:val="32"/>
                <w:szCs w:val="32"/>
              </w:rPr>
              <w:t>PCC</w:t>
            </w:r>
            <w:r w:rsidRPr="00183BDD">
              <w:rPr>
                <w:rFonts w:ascii="TH SarabunPSK" w:hAnsi="TH SarabunPSK" w:cs="TH SarabunPSK"/>
                <w:sz w:val="32"/>
                <w:szCs w:val="32"/>
                <w:cs/>
              </w:rPr>
              <w:t>)</w:t>
            </w:r>
            <w:r w:rsidRPr="00183BDD">
              <w:rPr>
                <w:rFonts w:ascii="TH SarabunPSK" w:hAnsi="TH SarabunPSK" w:cs="TH SarabunPSK" w:hint="cs"/>
                <w:sz w:val="32"/>
                <w:szCs w:val="32"/>
                <w:cs/>
              </w:rPr>
              <w:t xml:space="preserve"> ในการติดตามดูแลผู้ป่วย/ประชาชน ในพื้นที่ดูแลรับผิดชอบ ซึ่งมีคุณสมบัติใกล้เคียงกับระบบสารสนเทศโรงพยาบาล (</w:t>
            </w:r>
            <w:r w:rsidRPr="00183BDD">
              <w:rPr>
                <w:rFonts w:ascii="TH SarabunPSK" w:hAnsi="TH SarabunPSK" w:cs="TH SarabunPSK"/>
                <w:sz w:val="32"/>
                <w:szCs w:val="32"/>
              </w:rPr>
              <w:t xml:space="preserve">Hospital Information System </w:t>
            </w:r>
            <w:r w:rsidRPr="00183BDD">
              <w:rPr>
                <w:rFonts w:ascii="TH SarabunPSK" w:hAnsi="TH SarabunPSK" w:cs="TH SarabunPSK"/>
                <w:sz w:val="32"/>
                <w:szCs w:val="32"/>
                <w:cs/>
              </w:rPr>
              <w:t xml:space="preserve">: </w:t>
            </w:r>
            <w:r w:rsidRPr="00183BDD">
              <w:rPr>
                <w:rFonts w:ascii="TH SarabunPSK" w:hAnsi="TH SarabunPSK" w:cs="TH SarabunPSK"/>
                <w:sz w:val="32"/>
                <w:szCs w:val="32"/>
              </w:rPr>
              <w:t>HIS</w:t>
            </w:r>
            <w:r w:rsidRPr="00183BDD">
              <w:rPr>
                <w:rFonts w:ascii="TH SarabunPSK" w:hAnsi="TH SarabunPSK" w:cs="TH SarabunPSK"/>
                <w:sz w:val="32"/>
                <w:szCs w:val="32"/>
                <w:cs/>
              </w:rPr>
              <w:t>) แต่มีขนาดเล็ก</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กระทัดรัด</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เหมาะสม</w:t>
            </w:r>
            <w:r w:rsidRPr="00183BDD">
              <w:rPr>
                <w:rFonts w:ascii="TH SarabunPSK" w:hAnsi="TH SarabunPSK" w:cs="TH SarabunPSK" w:hint="cs"/>
                <w:sz w:val="32"/>
                <w:szCs w:val="32"/>
                <w:cs/>
              </w:rPr>
              <w:t xml:space="preserve"> มีความคล่องตัวและสะดวกในการใช้งาน  </w:t>
            </w:r>
            <w:r w:rsidRPr="003E2982">
              <w:rPr>
                <w:rFonts w:ascii="TH SarabunPSK" w:hAnsi="TH SarabunPSK" w:cs="TH SarabunPSK" w:hint="cs"/>
                <w:strike/>
                <w:color w:val="0070C0"/>
                <w:sz w:val="32"/>
                <w:szCs w:val="32"/>
                <w:cs/>
              </w:rPr>
              <w:t>ภายใต้ความร่วมมือของ</w:t>
            </w:r>
            <w:r w:rsidRPr="003E2982">
              <w:rPr>
                <w:rFonts w:ascii="TH SarabunPSK" w:hAnsi="TH SarabunPSK" w:cs="TH SarabunPSK"/>
                <w:strike/>
                <w:color w:val="0070C0"/>
                <w:sz w:val="32"/>
                <w:szCs w:val="32"/>
                <w:cs/>
              </w:rPr>
              <w:t>สำนักสนับสนุนระบบปฐมภูมิ (ส</w:t>
            </w:r>
            <w:r w:rsidRPr="003E2982">
              <w:rPr>
                <w:rFonts w:ascii="TH SarabunPSK" w:hAnsi="TH SarabunPSK" w:cs="TH SarabunPSK" w:hint="cs"/>
                <w:strike/>
                <w:color w:val="0070C0"/>
                <w:sz w:val="32"/>
                <w:szCs w:val="32"/>
                <w:cs/>
              </w:rPr>
              <w:t>ส</w:t>
            </w:r>
            <w:r w:rsidRPr="003E2982">
              <w:rPr>
                <w:rFonts w:ascii="TH SarabunPSK" w:hAnsi="TH SarabunPSK" w:cs="TH SarabunPSK"/>
                <w:strike/>
                <w:color w:val="0070C0"/>
                <w:sz w:val="32"/>
                <w:szCs w:val="32"/>
                <w:cs/>
              </w:rPr>
              <w:t>ป.)</w:t>
            </w:r>
            <w:r w:rsidRPr="003E2982">
              <w:rPr>
                <w:rFonts w:ascii="TH SarabunPSK" w:hAnsi="TH SarabunPSK" w:cs="TH SarabunPSK" w:hint="cs"/>
                <w:strike/>
                <w:color w:val="0070C0"/>
                <w:sz w:val="32"/>
                <w:szCs w:val="32"/>
                <w:cs/>
              </w:rPr>
              <w:t xml:space="preserve"> กับ ศูนย์เทคโนโลยีสารสนเทศและการสื่อสาร (ศทส.) สำนักงานปลัดกระทรวงสาธารณสุข</w:t>
            </w:r>
            <w:r w:rsidRPr="00183BDD">
              <w:rPr>
                <w:rFonts w:ascii="TH SarabunPSK" w:hAnsi="TH SarabunPSK" w:cs="TH SarabunPSK" w:hint="cs"/>
                <w:sz w:val="32"/>
                <w:szCs w:val="32"/>
                <w:cs/>
              </w:rPr>
              <w:t xml:space="preserve"> </w:t>
            </w:r>
          </w:p>
        </w:tc>
      </w:tr>
      <w:tr w:rsidR="00087286" w:rsidRPr="00183BDD" w:rsidTr="00666C1C">
        <w:trPr>
          <w:trHeight w:val="3685"/>
        </w:trPr>
        <w:tc>
          <w:tcPr>
            <w:tcW w:w="9952" w:type="dxa"/>
            <w:gridSpan w:val="2"/>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cs="Angsana New"/>
                <w:szCs w:val="22"/>
                <w:cs/>
              </w:rPr>
              <w:lastRenderedPageBreak/>
              <w:br w:type="page"/>
            </w:r>
            <w:r w:rsidRPr="00183BDD">
              <w:rPr>
                <w:rFonts w:ascii="TH SarabunPSK" w:hAnsi="TH SarabunPSK" w:cs="TH SarabunPSK"/>
                <w:b/>
                <w:bCs/>
                <w:sz w:val="32"/>
                <w:szCs w:val="32"/>
                <w:cs/>
              </w:rPr>
              <w:t xml:space="preserve">เกณฑ์เป้าหมาย </w:t>
            </w:r>
            <w:r w:rsidRPr="00183BDD">
              <w:rPr>
                <w:rFonts w:ascii="TH SarabunPSK" w:hAnsi="TH SarabunPSK" w:cs="TH SarabunPSK"/>
                <w:sz w:val="32"/>
                <w:szCs w:val="32"/>
                <w:cs/>
              </w:rPr>
              <w:t xml:space="preserve">: </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985"/>
              <w:gridCol w:w="1984"/>
              <w:gridCol w:w="1985"/>
              <w:gridCol w:w="1984"/>
            </w:tblGrid>
            <w:tr w:rsidR="00087286" w:rsidRPr="00183BDD" w:rsidTr="00666C1C">
              <w:trPr>
                <w:trHeight w:val="391"/>
              </w:trPr>
              <w:tc>
                <w:tcPr>
                  <w:tcW w:w="1730" w:type="dxa"/>
                  <w:vMerge w:val="restart"/>
                  <w:shd w:val="clear" w:color="auto" w:fill="auto"/>
                </w:tcPr>
                <w:p w:rsidR="00087286" w:rsidRPr="00183BDD" w:rsidRDefault="00087286" w:rsidP="00087286">
                  <w:pPr>
                    <w:spacing w:after="0"/>
                    <w:contextualSpacing/>
                    <w:jc w:val="center"/>
                    <w:rPr>
                      <w:rFonts w:ascii="TH SarabunPSK" w:hAnsi="TH SarabunPSK" w:cs="TH SarabunPSK"/>
                      <w:sz w:val="32"/>
                      <w:szCs w:val="32"/>
                      <w:cs/>
                    </w:rPr>
                  </w:pPr>
                  <w:r w:rsidRPr="00183BDD">
                    <w:rPr>
                      <w:rFonts w:ascii="TH SarabunPSK" w:hAnsi="TH SarabunPSK" w:cs="TH SarabunPSK" w:hint="cs"/>
                      <w:sz w:val="32"/>
                      <w:szCs w:val="32"/>
                      <w:cs/>
                    </w:rPr>
                    <w:t>เป้าหมาย</w:t>
                  </w:r>
                </w:p>
              </w:tc>
              <w:tc>
                <w:tcPr>
                  <w:tcW w:w="7938" w:type="dxa"/>
                  <w:gridSpan w:val="4"/>
                  <w:shd w:val="clear" w:color="auto" w:fill="auto"/>
                </w:tcPr>
                <w:p w:rsidR="00087286" w:rsidRPr="00183BDD" w:rsidRDefault="00087286" w:rsidP="00087286">
                  <w:pPr>
                    <w:spacing w:after="0"/>
                    <w:contextualSpacing/>
                    <w:jc w:val="center"/>
                    <w:rPr>
                      <w:rFonts w:ascii="TH SarabunPSK" w:hAnsi="TH SarabunPSK" w:cs="TH SarabunPSK"/>
                      <w:b/>
                      <w:bCs/>
                      <w:sz w:val="32"/>
                      <w:szCs w:val="32"/>
                      <w:cs/>
                    </w:rPr>
                  </w:pPr>
                  <w:r w:rsidRPr="00183BDD">
                    <w:rPr>
                      <w:rFonts w:ascii="TH SarabunPSK" w:hAnsi="TH SarabunPSK" w:cs="TH SarabunPSK" w:hint="cs"/>
                      <w:sz w:val="32"/>
                      <w:szCs w:val="32"/>
                      <w:cs/>
                    </w:rPr>
                    <w:t>ปีงบประมาณ</w:t>
                  </w:r>
                </w:p>
              </w:tc>
            </w:tr>
            <w:tr w:rsidR="00087286" w:rsidRPr="00183BDD" w:rsidTr="00666C1C">
              <w:trPr>
                <w:trHeight w:val="170"/>
              </w:trPr>
              <w:tc>
                <w:tcPr>
                  <w:tcW w:w="1730" w:type="dxa"/>
                  <w:vMerge/>
                  <w:shd w:val="clear" w:color="auto" w:fill="auto"/>
                </w:tcPr>
                <w:p w:rsidR="00087286" w:rsidRPr="00183BDD" w:rsidRDefault="00087286" w:rsidP="00087286">
                  <w:pPr>
                    <w:spacing w:after="0"/>
                    <w:contextualSpacing/>
                    <w:jc w:val="thaiDistribute"/>
                    <w:rPr>
                      <w:rFonts w:ascii="TH SarabunPSK" w:hAnsi="TH SarabunPSK" w:cs="TH SarabunPSK"/>
                      <w:sz w:val="32"/>
                      <w:szCs w:val="32"/>
                    </w:rPr>
                  </w:pPr>
                </w:p>
              </w:tc>
              <w:tc>
                <w:tcPr>
                  <w:tcW w:w="1985"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2562</w:t>
                  </w:r>
                </w:p>
              </w:tc>
              <w:tc>
                <w:tcPr>
                  <w:tcW w:w="1984"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2563</w:t>
                  </w:r>
                </w:p>
              </w:tc>
              <w:tc>
                <w:tcPr>
                  <w:tcW w:w="1985"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2564</w:t>
                  </w:r>
                </w:p>
              </w:tc>
              <w:tc>
                <w:tcPr>
                  <w:tcW w:w="1984"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2565</w:t>
                  </w:r>
                </w:p>
              </w:tc>
            </w:tr>
            <w:tr w:rsidR="00087286" w:rsidRPr="00183BDD" w:rsidTr="00666C1C">
              <w:trPr>
                <w:trHeight w:val="170"/>
              </w:trPr>
              <w:tc>
                <w:tcPr>
                  <w:tcW w:w="1730" w:type="dxa"/>
                  <w:shd w:val="clear" w:color="auto" w:fill="auto"/>
                </w:tcPr>
                <w:p w:rsidR="00087286" w:rsidRPr="00183BDD" w:rsidRDefault="00087286" w:rsidP="00087286">
                  <w:pPr>
                    <w:spacing w:after="0"/>
                    <w:contextualSpacing/>
                    <w:rPr>
                      <w:rFonts w:ascii="TH SarabunPSK" w:hAnsi="TH SarabunPSK" w:cs="TH SarabunPSK"/>
                      <w:sz w:val="32"/>
                      <w:szCs w:val="32"/>
                      <w:cs/>
                    </w:rPr>
                  </w:pPr>
                  <w:r w:rsidRPr="00183BDD">
                    <w:rPr>
                      <w:rFonts w:ascii="TH SarabunPSK" w:hAnsi="TH SarabunPSK" w:cs="TH SarabunPSK" w:hint="cs"/>
                      <w:sz w:val="32"/>
                      <w:szCs w:val="32"/>
                      <w:cs/>
                    </w:rPr>
                    <w:t xml:space="preserve">ทีม PCC </w:t>
                  </w:r>
                  <w:r w:rsidRPr="00183BDD">
                    <w:rPr>
                      <w:rFonts w:ascii="TH SarabunIT๙" w:hAnsi="TH SarabunIT๙" w:cs="TH SarabunIT๙"/>
                      <w:sz w:val="32"/>
                      <w:szCs w:val="32"/>
                      <w:cs/>
                    </w:rPr>
                    <w:t>ทั้งหมด</w:t>
                  </w:r>
                  <w:r w:rsidRPr="00183BDD">
                    <w:rPr>
                      <w:rFonts w:ascii="TH SarabunIT๙" w:hAnsi="TH SarabunIT๙" w:cs="TH SarabunIT๙" w:hint="cs"/>
                      <w:sz w:val="32"/>
                      <w:szCs w:val="32"/>
                      <w:cs/>
                    </w:rPr>
                    <w:t xml:space="preserve"> </w:t>
                  </w:r>
                  <w:r w:rsidRPr="00183BDD">
                    <w:rPr>
                      <w:rFonts w:ascii="TH SarabunIT๙" w:hAnsi="TH SarabunIT๙" w:cs="TH SarabunIT๙"/>
                      <w:sz w:val="32"/>
                      <w:szCs w:val="32"/>
                      <w:cs/>
                    </w:rPr>
                    <w:t>ที่ขึ้นทะเบียนคลินิกหมอครอบครัวตามเกณฑ์ของ สสป.</w:t>
                  </w:r>
                  <w:r w:rsidRPr="00183BDD">
                    <w:rPr>
                      <w:rFonts w:ascii="TH SarabunPSK" w:hAnsi="TH SarabunPSK" w:cs="TH SarabunPSK" w:hint="cs"/>
                      <w:sz w:val="32"/>
                      <w:szCs w:val="32"/>
                      <w:cs/>
                    </w:rPr>
                    <w:t xml:space="preserve"> </w:t>
                  </w:r>
                </w:p>
              </w:tc>
              <w:tc>
                <w:tcPr>
                  <w:tcW w:w="1985"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sz w:val="32"/>
                      <w:szCs w:val="32"/>
                      <w:cs/>
                    </w:rPr>
                    <w:t xml:space="preserve">ทีม PCC </w:t>
                  </w:r>
                  <w:r w:rsidRPr="00183BDD">
                    <w:rPr>
                      <w:rFonts w:ascii="TH SarabunIT๙" w:hAnsi="TH SarabunIT๙" w:cs="TH SarabunIT๙"/>
                      <w:sz w:val="32"/>
                      <w:szCs w:val="32"/>
                      <w:cs/>
                    </w:rPr>
                    <w:t>ทั้งหมด</w:t>
                  </w:r>
                  <w:r w:rsidRPr="00183BDD">
                    <w:rPr>
                      <w:rFonts w:ascii="TH SarabunIT๙" w:hAnsi="TH SarabunIT๙" w:cs="TH SarabunIT๙" w:hint="cs"/>
                      <w:sz w:val="32"/>
                      <w:szCs w:val="32"/>
                      <w:cs/>
                    </w:rPr>
                    <w:t xml:space="preserve"> </w:t>
                  </w:r>
                  <w:r w:rsidRPr="00183BDD">
                    <w:rPr>
                      <w:rFonts w:ascii="TH SarabunIT๙" w:hAnsi="TH SarabunIT๙" w:cs="TH SarabunIT๙"/>
                      <w:sz w:val="32"/>
                      <w:szCs w:val="32"/>
                      <w:cs/>
                    </w:rPr>
                    <w:t>ที่ขึ้นทะเบียนคลินิกหมอครอบครัวตามเกณฑ์ของ สสป.</w:t>
                  </w:r>
                  <w:r w:rsidRPr="00183BDD">
                    <w:rPr>
                      <w:rFonts w:ascii="TH SarabunPSK" w:hAnsi="TH SarabunPSK" w:cs="TH SarabunPSK" w:hint="cs"/>
                      <w:sz w:val="32"/>
                      <w:szCs w:val="32"/>
                      <w:cs/>
                    </w:rPr>
                    <w:t xml:space="preserve"> ปี </w:t>
                  </w:r>
                  <w:r w:rsidRPr="00183BDD">
                    <w:rPr>
                      <w:rFonts w:ascii="TH SarabunPSK" w:hAnsi="TH SarabunPSK" w:cs="TH SarabunPSK"/>
                      <w:sz w:val="32"/>
                      <w:szCs w:val="32"/>
                    </w:rPr>
                    <w:t xml:space="preserve">2562 </w:t>
                  </w:r>
                  <w:r w:rsidRPr="00183BDD">
                    <w:rPr>
                      <w:rFonts w:ascii="TH SarabunPSK" w:hAnsi="TH SarabunPSK" w:cs="TH SarabunPSK" w:hint="cs"/>
                      <w:sz w:val="32"/>
                      <w:szCs w:val="32"/>
                      <w:cs/>
                    </w:rPr>
                    <w:t xml:space="preserve">ใช้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 xml:space="preserve">PCC </w:t>
                  </w:r>
                  <w:r w:rsidRPr="00183BDD">
                    <w:rPr>
                      <w:rFonts w:ascii="TH SarabunPSK" w:hAnsi="TH SarabunPSK" w:cs="TH SarabunPSK" w:hint="cs"/>
                      <w:sz w:val="32"/>
                      <w:szCs w:val="32"/>
                      <w:cs/>
                    </w:rPr>
                    <w:t>ในการปฏิบัติงาน</w:t>
                  </w:r>
                  <w:r w:rsidRPr="00183BDD">
                    <w:rPr>
                      <w:rFonts w:ascii="TH SarabunPSK" w:hAnsi="TH SarabunPSK" w:cs="TH SarabunPSK" w:hint="cs"/>
                      <w:b/>
                      <w:bCs/>
                      <w:sz w:val="32"/>
                      <w:szCs w:val="32"/>
                      <w:cs/>
                    </w:rPr>
                    <w:t xml:space="preserve"> </w:t>
                  </w:r>
                </w:p>
              </w:tc>
              <w:tc>
                <w:tcPr>
                  <w:tcW w:w="1984" w:type="dxa"/>
                  <w:shd w:val="clear" w:color="auto" w:fill="auto"/>
                </w:tcPr>
                <w:p w:rsidR="00087286" w:rsidRPr="00183BDD" w:rsidRDefault="00087286" w:rsidP="00087286">
                  <w:pPr>
                    <w:spacing w:after="0"/>
                    <w:contextualSpacing/>
                    <w:jc w:val="center"/>
                    <w:rPr>
                      <w:rFonts w:ascii="TH SarabunPSK" w:hAnsi="TH SarabunPSK" w:cs="TH SarabunPSK"/>
                      <w:sz w:val="32"/>
                      <w:szCs w:val="32"/>
                      <w:cs/>
                    </w:rPr>
                  </w:pPr>
                  <w:r w:rsidRPr="00183BDD">
                    <w:rPr>
                      <w:rFonts w:ascii="TH SarabunPSK" w:hAnsi="TH SarabunPSK" w:cs="TH SarabunPSK" w:hint="cs"/>
                      <w:sz w:val="32"/>
                      <w:szCs w:val="32"/>
                      <w:cs/>
                    </w:rPr>
                    <w:t xml:space="preserve">ทีม PCC </w:t>
                  </w:r>
                  <w:r w:rsidRPr="00183BDD">
                    <w:rPr>
                      <w:rFonts w:ascii="TH SarabunIT๙" w:hAnsi="TH SarabunIT๙" w:cs="TH SarabunIT๙"/>
                      <w:sz w:val="32"/>
                      <w:szCs w:val="32"/>
                      <w:cs/>
                    </w:rPr>
                    <w:t>ทั้งหมด</w:t>
                  </w:r>
                  <w:r w:rsidRPr="00183BDD">
                    <w:rPr>
                      <w:rFonts w:ascii="TH SarabunIT๙" w:hAnsi="TH SarabunIT๙" w:cs="TH SarabunIT๙" w:hint="cs"/>
                      <w:sz w:val="32"/>
                      <w:szCs w:val="32"/>
                      <w:cs/>
                    </w:rPr>
                    <w:t xml:space="preserve"> </w:t>
                  </w:r>
                  <w:r w:rsidRPr="00183BDD">
                    <w:rPr>
                      <w:rFonts w:ascii="TH SarabunIT๙" w:hAnsi="TH SarabunIT๙" w:cs="TH SarabunIT๙"/>
                      <w:sz w:val="32"/>
                      <w:szCs w:val="32"/>
                      <w:cs/>
                    </w:rPr>
                    <w:t>ที่ขึ้นทะเบียนคลินิกหมอครอบครัวตามเกณฑ์ของ สสป.</w:t>
                  </w:r>
                  <w:r w:rsidRPr="00183BDD">
                    <w:rPr>
                      <w:rFonts w:ascii="TH SarabunPSK" w:hAnsi="TH SarabunPSK" w:cs="TH SarabunPSK" w:hint="cs"/>
                      <w:sz w:val="32"/>
                      <w:szCs w:val="32"/>
                      <w:cs/>
                    </w:rPr>
                    <w:t xml:space="preserve"> ปี </w:t>
                  </w:r>
                  <w:r w:rsidRPr="00183BDD">
                    <w:rPr>
                      <w:rFonts w:ascii="TH SarabunPSK" w:hAnsi="TH SarabunPSK" w:cs="TH SarabunPSK"/>
                      <w:sz w:val="32"/>
                      <w:szCs w:val="32"/>
                    </w:rPr>
                    <w:t xml:space="preserve">2563 </w:t>
                  </w:r>
                  <w:r w:rsidRPr="00183BDD">
                    <w:rPr>
                      <w:rFonts w:ascii="TH SarabunPSK" w:hAnsi="TH SarabunPSK" w:cs="TH SarabunPSK" w:hint="cs"/>
                      <w:sz w:val="32"/>
                      <w:szCs w:val="32"/>
                      <w:cs/>
                    </w:rPr>
                    <w:t xml:space="preserve">ใช้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 xml:space="preserve">PCC </w:t>
                  </w:r>
                  <w:r w:rsidRPr="00183BDD">
                    <w:rPr>
                      <w:rFonts w:ascii="TH SarabunPSK" w:hAnsi="TH SarabunPSK" w:cs="TH SarabunPSK" w:hint="cs"/>
                      <w:sz w:val="32"/>
                      <w:szCs w:val="32"/>
                      <w:cs/>
                    </w:rPr>
                    <w:t xml:space="preserve">ในการปฏิบัติงาน </w:t>
                  </w:r>
                </w:p>
              </w:tc>
              <w:tc>
                <w:tcPr>
                  <w:tcW w:w="1985"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cs/>
                    </w:rPr>
                  </w:pPr>
                  <w:r w:rsidRPr="00183BDD">
                    <w:rPr>
                      <w:rFonts w:ascii="TH SarabunPSK" w:hAnsi="TH SarabunPSK" w:cs="TH SarabunPSK" w:hint="cs"/>
                      <w:sz w:val="32"/>
                      <w:szCs w:val="32"/>
                      <w:cs/>
                    </w:rPr>
                    <w:t xml:space="preserve">ทีม PCC </w:t>
                  </w:r>
                  <w:r w:rsidRPr="00183BDD">
                    <w:rPr>
                      <w:rFonts w:ascii="TH SarabunIT๙" w:hAnsi="TH SarabunIT๙" w:cs="TH SarabunIT๙"/>
                      <w:sz w:val="32"/>
                      <w:szCs w:val="32"/>
                      <w:cs/>
                    </w:rPr>
                    <w:t>ทั้งหมด</w:t>
                  </w:r>
                  <w:r w:rsidRPr="00183BDD">
                    <w:rPr>
                      <w:rFonts w:ascii="TH SarabunIT๙" w:hAnsi="TH SarabunIT๙" w:cs="TH SarabunIT๙" w:hint="cs"/>
                      <w:sz w:val="32"/>
                      <w:szCs w:val="32"/>
                      <w:cs/>
                    </w:rPr>
                    <w:t xml:space="preserve"> </w:t>
                  </w:r>
                  <w:r w:rsidRPr="00183BDD">
                    <w:rPr>
                      <w:rFonts w:ascii="TH SarabunIT๙" w:hAnsi="TH SarabunIT๙" w:cs="TH SarabunIT๙"/>
                      <w:sz w:val="32"/>
                      <w:szCs w:val="32"/>
                      <w:cs/>
                    </w:rPr>
                    <w:t>ที่ขึ้นทะเบียนคลินิกหมอครอบครัวตามเกณฑ์ของ สสป.</w:t>
                  </w:r>
                  <w:r w:rsidRPr="00183BDD">
                    <w:rPr>
                      <w:rFonts w:ascii="TH SarabunPSK" w:hAnsi="TH SarabunPSK" w:cs="TH SarabunPSK" w:hint="cs"/>
                      <w:sz w:val="32"/>
                      <w:szCs w:val="32"/>
                      <w:cs/>
                    </w:rPr>
                    <w:t xml:space="preserve"> ปี </w:t>
                  </w:r>
                  <w:r w:rsidRPr="00183BDD">
                    <w:rPr>
                      <w:rFonts w:ascii="TH SarabunPSK" w:hAnsi="TH SarabunPSK" w:cs="TH SarabunPSK"/>
                      <w:sz w:val="32"/>
                      <w:szCs w:val="32"/>
                    </w:rPr>
                    <w:t xml:space="preserve">2564 </w:t>
                  </w:r>
                  <w:r w:rsidRPr="00183BDD">
                    <w:rPr>
                      <w:rFonts w:ascii="TH SarabunPSK" w:hAnsi="TH SarabunPSK" w:cs="TH SarabunPSK" w:hint="cs"/>
                      <w:sz w:val="32"/>
                      <w:szCs w:val="32"/>
                      <w:cs/>
                    </w:rPr>
                    <w:t xml:space="preserve">ใช้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 xml:space="preserve">PCC </w:t>
                  </w:r>
                  <w:r w:rsidRPr="00183BDD">
                    <w:rPr>
                      <w:rFonts w:ascii="TH SarabunPSK" w:hAnsi="TH SarabunPSK" w:cs="TH SarabunPSK" w:hint="cs"/>
                      <w:sz w:val="32"/>
                      <w:szCs w:val="32"/>
                      <w:cs/>
                    </w:rPr>
                    <w:t>ในการปฏิบัติงาน</w:t>
                  </w:r>
                </w:p>
              </w:tc>
              <w:tc>
                <w:tcPr>
                  <w:tcW w:w="1984"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sz w:val="32"/>
                      <w:szCs w:val="32"/>
                      <w:cs/>
                    </w:rPr>
                    <w:t xml:space="preserve">ทีม PCC </w:t>
                  </w:r>
                  <w:r w:rsidRPr="00183BDD">
                    <w:rPr>
                      <w:rFonts w:ascii="TH SarabunIT๙" w:hAnsi="TH SarabunIT๙" w:cs="TH SarabunIT๙"/>
                      <w:sz w:val="32"/>
                      <w:szCs w:val="32"/>
                      <w:cs/>
                    </w:rPr>
                    <w:t>ทั้งหมด</w:t>
                  </w:r>
                  <w:r w:rsidRPr="00183BDD">
                    <w:rPr>
                      <w:rFonts w:ascii="TH SarabunIT๙" w:hAnsi="TH SarabunIT๙" w:cs="TH SarabunIT๙" w:hint="cs"/>
                      <w:sz w:val="32"/>
                      <w:szCs w:val="32"/>
                      <w:cs/>
                    </w:rPr>
                    <w:t xml:space="preserve"> </w:t>
                  </w:r>
                  <w:r w:rsidRPr="00183BDD">
                    <w:rPr>
                      <w:rFonts w:ascii="TH SarabunIT๙" w:hAnsi="TH SarabunIT๙" w:cs="TH SarabunIT๙"/>
                      <w:sz w:val="32"/>
                      <w:szCs w:val="32"/>
                      <w:cs/>
                    </w:rPr>
                    <w:t>ที่ขึ้นทะเบียนคลินิกหมอครอบครัวตามเกณฑ์ของ สสป.</w:t>
                  </w:r>
                  <w:r w:rsidRPr="00183BDD">
                    <w:rPr>
                      <w:rFonts w:ascii="TH SarabunPSK" w:hAnsi="TH SarabunPSK" w:cs="TH SarabunPSK" w:hint="cs"/>
                      <w:sz w:val="32"/>
                      <w:szCs w:val="32"/>
                      <w:cs/>
                    </w:rPr>
                    <w:t xml:space="preserve"> ปี </w:t>
                  </w:r>
                  <w:r w:rsidRPr="00183BDD">
                    <w:rPr>
                      <w:rFonts w:ascii="TH SarabunPSK" w:hAnsi="TH SarabunPSK" w:cs="TH SarabunPSK"/>
                      <w:sz w:val="32"/>
                      <w:szCs w:val="32"/>
                    </w:rPr>
                    <w:t xml:space="preserve">2565 </w:t>
                  </w:r>
                  <w:r w:rsidRPr="00183BDD">
                    <w:rPr>
                      <w:rFonts w:ascii="TH SarabunPSK" w:hAnsi="TH SarabunPSK" w:cs="TH SarabunPSK" w:hint="cs"/>
                      <w:sz w:val="32"/>
                      <w:szCs w:val="32"/>
                      <w:cs/>
                    </w:rPr>
                    <w:t xml:space="preserve">ใช้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 xml:space="preserve">PCC </w:t>
                  </w:r>
                  <w:r w:rsidRPr="00183BDD">
                    <w:rPr>
                      <w:rFonts w:ascii="TH SarabunPSK" w:hAnsi="TH SarabunPSK" w:cs="TH SarabunPSK" w:hint="cs"/>
                      <w:sz w:val="32"/>
                      <w:szCs w:val="32"/>
                      <w:cs/>
                    </w:rPr>
                    <w:t>ในการปฏิบัติงาน</w:t>
                  </w:r>
                </w:p>
              </w:tc>
            </w:tr>
          </w:tbl>
          <w:p w:rsidR="00087286" w:rsidRPr="00183BDD" w:rsidRDefault="00087286" w:rsidP="00087286">
            <w:pPr>
              <w:spacing w:after="0"/>
              <w:contextualSpacing/>
              <w:rPr>
                <w:rFonts w:ascii="TH SarabunPSK" w:hAnsi="TH SarabunPSK" w:cs="TH SarabunPSK"/>
                <w:b/>
                <w:bCs/>
                <w:sz w:val="32"/>
                <w:szCs w:val="32"/>
                <w:cs/>
              </w:rPr>
            </w:pP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วัตถุประสงค์</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pStyle w:val="ListParagraph"/>
              <w:numPr>
                <w:ilvl w:val="0"/>
                <w:numId w:val="2"/>
              </w:numPr>
              <w:ind w:left="175" w:hanging="141"/>
              <w:rPr>
                <w:rFonts w:ascii="TH SarabunPSK" w:hAnsi="TH SarabunPSK" w:cs="TH SarabunPSK"/>
                <w:sz w:val="32"/>
                <w:szCs w:val="32"/>
                <w:lang w:val="en-GB"/>
              </w:rPr>
            </w:pPr>
            <w:r w:rsidRPr="00183BDD">
              <w:rPr>
                <w:rFonts w:ascii="TH SarabunPSK" w:hAnsi="TH SarabunPSK" w:cs="TH SarabunPSK" w:hint="cs"/>
                <w:sz w:val="32"/>
                <w:szCs w:val="32"/>
                <w:cs/>
              </w:rPr>
              <w:t>เพื่อให้เป็นเครื่องมือในการติดตามดูแลประชาชน ด้านการรักษาพยาบาลและส่งเสริมป้องกันได้อย่างต่อเนื่อง สะดวกรวดเร็วสำหรับเจ้าหน้าที่ทีมหมอครอบครัว (</w:t>
            </w:r>
            <w:r w:rsidRPr="00183BDD">
              <w:rPr>
                <w:rFonts w:ascii="TH SarabunPSK" w:hAnsi="TH SarabunPSK" w:cs="TH SarabunPSK"/>
                <w:sz w:val="32"/>
                <w:szCs w:val="32"/>
              </w:rPr>
              <w:t>PCC</w:t>
            </w:r>
            <w:r w:rsidRPr="00183BDD">
              <w:rPr>
                <w:rFonts w:ascii="TH SarabunPSK" w:hAnsi="TH SarabunPSK" w:cs="TH SarabunPSK"/>
                <w:sz w:val="32"/>
                <w:szCs w:val="32"/>
                <w:cs/>
              </w:rPr>
              <w:t>)</w:t>
            </w:r>
          </w:p>
          <w:p w:rsidR="00087286" w:rsidRPr="00183BDD" w:rsidRDefault="00087286" w:rsidP="00087286">
            <w:pPr>
              <w:pStyle w:val="ListParagraph"/>
              <w:numPr>
                <w:ilvl w:val="0"/>
                <w:numId w:val="2"/>
              </w:numPr>
              <w:ind w:left="175" w:hanging="141"/>
              <w:rPr>
                <w:rFonts w:ascii="TH SarabunPSK" w:hAnsi="TH SarabunPSK" w:cs="TH SarabunPSK"/>
                <w:sz w:val="32"/>
                <w:szCs w:val="32"/>
                <w:lang w:val="en-GB"/>
              </w:rPr>
            </w:pPr>
            <w:r w:rsidRPr="00183BDD">
              <w:rPr>
                <w:rFonts w:ascii="TH SarabunPSK" w:hAnsi="TH SarabunPSK" w:cs="TH SarabunPSK" w:hint="cs"/>
                <w:sz w:val="32"/>
                <w:szCs w:val="32"/>
                <w:cs/>
              </w:rPr>
              <w:t xml:space="preserve">เพื่อให้เกิดการใช้ประโยชน์จาก </w:t>
            </w:r>
            <w:r w:rsidRPr="00183BDD">
              <w:rPr>
                <w:rFonts w:ascii="TH SarabunPSK" w:hAnsi="TH SarabunPSK" w:cs="TH SarabunPSK"/>
                <w:sz w:val="32"/>
                <w:szCs w:val="32"/>
              </w:rPr>
              <w:t xml:space="preserve">Big Data </w:t>
            </w:r>
            <w:r w:rsidRPr="00183BDD">
              <w:rPr>
                <w:rFonts w:ascii="TH SarabunPSK" w:hAnsi="TH SarabunPSK" w:cs="TH SarabunPSK" w:hint="cs"/>
                <w:sz w:val="32"/>
                <w:szCs w:val="32"/>
                <w:cs/>
              </w:rPr>
              <w:t xml:space="preserve">และ </w:t>
            </w:r>
            <w:r w:rsidRPr="00183BDD">
              <w:rPr>
                <w:rFonts w:ascii="TH SarabunPSK" w:hAnsi="TH SarabunPSK" w:cs="TH SarabunPSK"/>
                <w:sz w:val="32"/>
                <w:szCs w:val="32"/>
              </w:rPr>
              <w:t xml:space="preserve">HIS Gateway </w:t>
            </w:r>
            <w:r w:rsidRPr="00183BDD">
              <w:rPr>
                <w:rFonts w:ascii="TH SarabunPSK" w:hAnsi="TH SarabunPSK" w:cs="TH SarabunPSK" w:hint="cs"/>
                <w:sz w:val="32"/>
                <w:szCs w:val="32"/>
                <w:cs/>
              </w:rPr>
              <w:t>ในการให้บริการข้อมูลสุขภาพส่วนบุคคลอิเล็กทรอนิกส์ (PHR) ได้อย่างมีประสิทธิภาพ เป็นประโยชน์แก่ผู้รับบริการซึ่งเป็นเจ้าข้อมูลเอง</w:t>
            </w:r>
          </w:p>
          <w:p w:rsidR="00087286" w:rsidRPr="00183BDD" w:rsidRDefault="00087286" w:rsidP="00087286">
            <w:pPr>
              <w:pStyle w:val="ListParagraph"/>
              <w:numPr>
                <w:ilvl w:val="0"/>
                <w:numId w:val="2"/>
              </w:numPr>
              <w:ind w:left="175" w:hanging="141"/>
              <w:rPr>
                <w:rFonts w:ascii="TH SarabunPSK" w:hAnsi="TH SarabunPSK" w:cs="TH SarabunPSK"/>
                <w:sz w:val="32"/>
                <w:szCs w:val="32"/>
                <w:lang w:val="en-GB"/>
              </w:rPr>
            </w:pPr>
            <w:r w:rsidRPr="00183BDD">
              <w:rPr>
                <w:rFonts w:ascii="TH SarabunPSK" w:hAnsi="TH SarabunPSK" w:cs="TH SarabunPSK" w:hint="cs"/>
                <w:sz w:val="32"/>
                <w:szCs w:val="32"/>
                <w:cs/>
              </w:rPr>
              <w:t>เพิ่มช่องทางการรับบริการจากทีมแพทย์ โดยไม่ต้องมาแออัดกันในโรงพยาบาล</w:t>
            </w:r>
            <w:r w:rsidRPr="00183BDD">
              <w:rPr>
                <w:rFonts w:ascii="TH SarabunPSK" w:hAnsi="TH SarabunPSK" w:cs="TH SarabunPSK" w:hint="cs"/>
                <w:sz w:val="32"/>
                <w:szCs w:val="32"/>
                <w:cs/>
                <w:lang w:val="en-GB"/>
              </w:rPr>
              <w:t xml:space="preserve"> และลดระยะเวลาในการรอคอย</w:t>
            </w:r>
          </w:p>
          <w:p w:rsidR="00087286" w:rsidRPr="00183BDD" w:rsidRDefault="00087286" w:rsidP="00087286">
            <w:pPr>
              <w:pStyle w:val="ListParagraph"/>
              <w:numPr>
                <w:ilvl w:val="0"/>
                <w:numId w:val="2"/>
              </w:numPr>
              <w:ind w:left="175" w:hanging="141"/>
              <w:rPr>
                <w:rFonts w:ascii="TH SarabunPSK" w:hAnsi="TH SarabunPSK" w:cs="TH SarabunPSK"/>
                <w:sz w:val="32"/>
                <w:szCs w:val="32"/>
                <w:cs/>
              </w:rPr>
            </w:pPr>
            <w:r w:rsidRPr="00183BDD">
              <w:rPr>
                <w:rFonts w:ascii="TH SarabunPSK" w:hAnsi="TH SarabunPSK" w:cs="TH SarabunPSK" w:hint="cs"/>
                <w:sz w:val="32"/>
                <w:szCs w:val="32"/>
                <w:cs/>
              </w:rPr>
              <w:t>เพื่อยกระดับการแพทย์ปฐมภูมิให้มีความทันสมัยและให้บริการได้อย่างรวดเร็ว เพิ่มความพึงพอใจให้แก่ประชาชนผู้รับบริการ</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ประชากรกลุ่มเป้าหมาย</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cs/>
              </w:rPr>
            </w:pPr>
            <w:r w:rsidRPr="00183BDD">
              <w:rPr>
                <w:rFonts w:ascii="TH SarabunPSK" w:hAnsi="TH SarabunPSK" w:cs="TH SarabunPSK" w:hint="cs"/>
                <w:sz w:val="32"/>
                <w:szCs w:val="32"/>
                <w:cs/>
              </w:rPr>
              <w:t xml:space="preserve">ทีม </w:t>
            </w:r>
            <w:r w:rsidRPr="00183BDD">
              <w:rPr>
                <w:rFonts w:ascii="TH SarabunPSK" w:hAnsi="TH SarabunPSK" w:cs="TH SarabunPSK"/>
                <w:sz w:val="32"/>
                <w:szCs w:val="32"/>
              </w:rPr>
              <w:t xml:space="preserve">PCC </w:t>
            </w:r>
            <w:r w:rsidRPr="00183BDD">
              <w:rPr>
                <w:rFonts w:ascii="TH SarabunPSK" w:hAnsi="TH SarabunPSK" w:cs="TH SarabunPSK"/>
                <w:sz w:val="32"/>
                <w:szCs w:val="32"/>
                <w:cs/>
              </w:rPr>
              <w:t>(</w:t>
            </w:r>
            <w:r w:rsidRPr="00183BDD">
              <w:rPr>
                <w:rFonts w:ascii="TH SarabunPSK" w:hAnsi="TH SarabunPSK" w:cs="TH SarabunPSK" w:hint="cs"/>
                <w:sz w:val="32"/>
                <w:szCs w:val="32"/>
                <w:cs/>
              </w:rPr>
              <w:t>ทีม</w:t>
            </w:r>
            <w:r w:rsidRPr="00183BDD">
              <w:rPr>
                <w:rFonts w:ascii="TH SarabunPSK" w:hAnsi="TH SarabunPSK" w:cs="TH SarabunPSK"/>
                <w:sz w:val="32"/>
                <w:szCs w:val="32"/>
                <w:cs/>
              </w:rPr>
              <w:t xml:space="preserve">หมอครอบครัว) </w:t>
            </w:r>
            <w:r w:rsidRPr="00183BDD">
              <w:rPr>
                <w:rFonts w:ascii="TH SarabunPSK" w:hAnsi="TH SarabunPSK" w:cs="TH SarabunPSK" w:hint="cs"/>
                <w:sz w:val="32"/>
                <w:szCs w:val="32"/>
                <w:cs/>
              </w:rPr>
              <w:t xml:space="preserve">ทั่วประเทศ </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วิธีการจัดเก็บข้อมูล</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jc w:val="thaiDistribute"/>
              <w:rPr>
                <w:rFonts w:ascii="TH SarabunPSK" w:hAnsi="TH SarabunPSK" w:cs="TH SarabunPSK"/>
                <w:sz w:val="32"/>
                <w:szCs w:val="32"/>
              </w:rPr>
            </w:pPr>
            <w:r w:rsidRPr="00183BDD">
              <w:rPr>
                <w:rFonts w:ascii="TH SarabunPSK" w:hAnsi="TH SarabunPSK" w:cs="TH SarabunPSK" w:hint="cs"/>
                <w:sz w:val="32"/>
                <w:szCs w:val="32"/>
                <w:cs/>
              </w:rPr>
              <w:t xml:space="preserve">1. ศทส. สป.สธ. รายงานผลการพัฒนา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PCC</w:t>
            </w:r>
          </w:p>
          <w:p w:rsidR="00087286" w:rsidRPr="00183BDD" w:rsidRDefault="00087286" w:rsidP="00087286">
            <w:pPr>
              <w:spacing w:after="0"/>
              <w:contextualSpacing/>
              <w:jc w:val="thaiDistribute"/>
              <w:rPr>
                <w:rFonts w:ascii="TH SarabunPSK" w:hAnsi="TH SarabunPSK" w:cs="TH SarabunPSK"/>
                <w:sz w:val="32"/>
                <w:szCs w:val="32"/>
              </w:rPr>
            </w:pPr>
            <w:r w:rsidRPr="00183BDD">
              <w:rPr>
                <w:rFonts w:ascii="TH SarabunPSK" w:hAnsi="TH SarabunPSK" w:cs="TH SarabunPSK"/>
                <w:sz w:val="32"/>
                <w:szCs w:val="32"/>
              </w:rPr>
              <w:t>2</w:t>
            </w:r>
            <w:r w:rsidRPr="00183BDD">
              <w:rPr>
                <w:rFonts w:ascii="TH SarabunPSK" w:hAnsi="TH SarabunPSK" w:cs="TH SarabunPSK"/>
                <w:sz w:val="32"/>
                <w:szCs w:val="32"/>
                <w:cs/>
              </w:rPr>
              <w:t xml:space="preserve">. </w:t>
            </w:r>
            <w:r w:rsidRPr="00183BDD">
              <w:rPr>
                <w:rFonts w:ascii="TH SarabunPSK" w:hAnsi="TH SarabunPSK" w:cs="TH SarabunPSK" w:hint="cs"/>
                <w:sz w:val="32"/>
                <w:szCs w:val="32"/>
                <w:cs/>
              </w:rPr>
              <w:t xml:space="preserve">สสป. รายงานผลการทดลองใช้ </w:t>
            </w:r>
            <w:r w:rsidRPr="00183BDD">
              <w:rPr>
                <w:rFonts w:ascii="TH SarabunPSK" w:hAnsi="TH SarabunPSK" w:cs="TH SarabunPSK"/>
                <w:sz w:val="32"/>
                <w:szCs w:val="32"/>
              </w:rPr>
              <w:t>App</w:t>
            </w:r>
            <w:r w:rsidRPr="00183BDD">
              <w:rPr>
                <w:rFonts w:ascii="TH SarabunPSK" w:hAnsi="TH SarabunPSK" w:cs="TH SarabunPSK"/>
                <w:sz w:val="32"/>
                <w:szCs w:val="32"/>
                <w:cs/>
              </w:rPr>
              <w:t xml:space="preserve">. </w:t>
            </w:r>
            <w:r w:rsidRPr="00183BDD">
              <w:rPr>
                <w:rFonts w:ascii="TH SarabunPSK" w:hAnsi="TH SarabunPSK" w:cs="TH SarabunPSK"/>
                <w:sz w:val="32"/>
                <w:szCs w:val="32"/>
              </w:rPr>
              <w:t>PCC</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แหล่งข้อมูล</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t>1. โรงพยาบาลส่งเสริมสุขภาพตำบล (รพ.สต.)</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lastRenderedPageBreak/>
              <w:t xml:space="preserve">2. โรงพยาบาลแม่ข่ายของทีม </w:t>
            </w:r>
            <w:r w:rsidRPr="00183BDD">
              <w:rPr>
                <w:rFonts w:ascii="TH SarabunPSK" w:hAnsi="TH SarabunPSK" w:cs="TH SarabunPSK"/>
                <w:sz w:val="32"/>
                <w:szCs w:val="32"/>
              </w:rPr>
              <w:t>PCC</w:t>
            </w:r>
            <w:r w:rsidRPr="00183BDD">
              <w:rPr>
                <w:rFonts w:ascii="TH SarabunPSK" w:hAnsi="TH SarabunPSK" w:cs="TH SarabunPSK"/>
                <w:sz w:val="32"/>
                <w:szCs w:val="32"/>
                <w:cs/>
              </w:rPr>
              <w:br/>
            </w:r>
            <w:r w:rsidRPr="00183BDD">
              <w:rPr>
                <w:rFonts w:ascii="TH SarabunPSK" w:hAnsi="TH SarabunPSK" w:cs="TH SarabunPSK"/>
                <w:sz w:val="32"/>
                <w:szCs w:val="32"/>
              </w:rPr>
              <w:t>3</w:t>
            </w:r>
            <w:r w:rsidRPr="00183BDD">
              <w:rPr>
                <w:rFonts w:ascii="TH SarabunPSK" w:hAnsi="TH SarabunPSK" w:cs="TH SarabunPSK" w:hint="cs"/>
                <w:sz w:val="32"/>
                <w:szCs w:val="32"/>
                <w:cs/>
              </w:rPr>
              <w:t>. ศูนย์เทคโนโลยีสารสนเทศและการสื่อสาร (ศทส.) สป.สธ.</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rPr>
              <w:t>4</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สำนักสนับสนุนระบบปฐมภูมิ (ส</w:t>
            </w:r>
            <w:r w:rsidRPr="00183BDD">
              <w:rPr>
                <w:rFonts w:ascii="TH SarabunPSK" w:hAnsi="TH SarabunPSK" w:cs="TH SarabunPSK" w:hint="cs"/>
                <w:sz w:val="32"/>
                <w:szCs w:val="32"/>
                <w:cs/>
              </w:rPr>
              <w:t>ส</w:t>
            </w:r>
            <w:r w:rsidRPr="00183BDD">
              <w:rPr>
                <w:rFonts w:ascii="TH SarabunPSK" w:hAnsi="TH SarabunPSK" w:cs="TH SarabunPSK"/>
                <w:sz w:val="32"/>
                <w:szCs w:val="32"/>
                <w:cs/>
              </w:rPr>
              <w:t>ป.)</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rPr>
              <w:t>5</w:t>
            </w:r>
            <w:r w:rsidRPr="00183BDD">
              <w:rPr>
                <w:rFonts w:ascii="TH SarabunPSK" w:hAnsi="TH SarabunPSK" w:cs="TH SarabunPSK" w:hint="cs"/>
                <w:sz w:val="32"/>
                <w:szCs w:val="32"/>
                <w:cs/>
              </w:rPr>
              <w:t>. สำนักงานเขตสุขภาพ</w:t>
            </w:r>
          </w:p>
          <w:p w:rsidR="00087286" w:rsidRPr="00183BDD" w:rsidRDefault="00087286" w:rsidP="00087286">
            <w:pPr>
              <w:spacing w:after="0"/>
              <w:contextualSpacing/>
              <w:rPr>
                <w:rFonts w:ascii="TH SarabunPSK" w:hAnsi="TH SarabunPSK" w:cs="TH SarabunPSK"/>
                <w:sz w:val="32"/>
                <w:szCs w:val="32"/>
                <w:cs/>
              </w:rPr>
            </w:pPr>
            <w:r w:rsidRPr="00183BDD">
              <w:rPr>
                <w:rFonts w:ascii="TH SarabunPSK" w:hAnsi="TH SarabunPSK" w:cs="TH SarabunPSK"/>
                <w:sz w:val="32"/>
                <w:szCs w:val="32"/>
              </w:rPr>
              <w:t>6</w:t>
            </w:r>
            <w:r w:rsidRPr="00183BDD">
              <w:rPr>
                <w:rFonts w:ascii="TH SarabunPSK" w:hAnsi="TH SarabunPSK" w:cs="TH SarabunPSK" w:hint="cs"/>
                <w:sz w:val="32"/>
                <w:szCs w:val="32"/>
                <w:cs/>
              </w:rPr>
              <w:t>. สำนักงานสาธารณสุขจังหวัด</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lastRenderedPageBreak/>
              <w:t>รายการข้อมูล 1</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cs/>
              </w:rPr>
            </w:pPr>
            <w:r w:rsidRPr="00183BDD">
              <w:rPr>
                <w:rFonts w:ascii="TH SarabunPSK" w:hAnsi="TH SarabunPSK" w:cs="TH SarabunPSK"/>
                <w:sz w:val="32"/>
                <w:szCs w:val="32"/>
              </w:rPr>
              <w:t xml:space="preserve">A </w:t>
            </w:r>
            <w:r w:rsidRPr="00183BDD">
              <w:rPr>
                <w:rFonts w:ascii="TH SarabunPSK" w:hAnsi="TH SarabunPSK" w:cs="TH SarabunPSK"/>
                <w:sz w:val="32"/>
                <w:szCs w:val="32"/>
                <w:cs/>
              </w:rPr>
              <w:t xml:space="preserve">= </w:t>
            </w:r>
            <w:r w:rsidRPr="003E2982">
              <w:rPr>
                <w:rFonts w:ascii="TH SarabunPSK" w:hAnsi="TH SarabunPSK" w:cs="TH SarabunPSK" w:hint="cs"/>
                <w:strike/>
                <w:color w:val="0070C0"/>
                <w:sz w:val="32"/>
                <w:szCs w:val="32"/>
                <w:cs/>
              </w:rPr>
              <w:t xml:space="preserve">จำนวนทีม </w:t>
            </w:r>
            <w:r w:rsidRPr="003E2982">
              <w:rPr>
                <w:rFonts w:ascii="TH SarabunPSK" w:hAnsi="TH SarabunPSK" w:cs="TH SarabunPSK"/>
                <w:strike/>
                <w:color w:val="0070C0"/>
                <w:sz w:val="32"/>
                <w:szCs w:val="32"/>
              </w:rPr>
              <w:t xml:space="preserve">PCC </w:t>
            </w:r>
            <w:r w:rsidRPr="003E2982">
              <w:rPr>
                <w:rFonts w:ascii="TH SarabunPSK" w:hAnsi="TH SarabunPSK" w:cs="TH SarabunPSK" w:hint="cs"/>
                <w:strike/>
                <w:color w:val="0070C0"/>
                <w:sz w:val="32"/>
                <w:szCs w:val="32"/>
                <w:cs/>
              </w:rPr>
              <w:t xml:space="preserve">ที่ใช้ </w:t>
            </w:r>
            <w:r w:rsidRPr="003E2982">
              <w:rPr>
                <w:rFonts w:ascii="TH SarabunPSK" w:hAnsi="TH SarabunPSK" w:cs="TH SarabunPSK"/>
                <w:strike/>
                <w:color w:val="0070C0"/>
                <w:sz w:val="32"/>
                <w:szCs w:val="32"/>
              </w:rPr>
              <w:t>Application PCC</w:t>
            </w:r>
            <w:r w:rsidRPr="00183BDD">
              <w:rPr>
                <w:rFonts w:ascii="TH SarabunPSK" w:hAnsi="TH SarabunPSK" w:cs="TH SarabunPSK"/>
                <w:sz w:val="32"/>
                <w:szCs w:val="32"/>
              </w:rPr>
              <w:t xml:space="preserve"> </w:t>
            </w:r>
            <w:r>
              <w:rPr>
                <w:rFonts w:ascii="TH SarabunPSK" w:hAnsi="TH SarabunPSK" w:cs="TH SarabunPSK"/>
                <w:sz w:val="32"/>
                <w:szCs w:val="32"/>
              </w:rPr>
              <w:t xml:space="preserve"> </w:t>
            </w:r>
            <w:r w:rsidRPr="00436795">
              <w:rPr>
                <w:rFonts w:ascii="TH SarabunPSK" w:hAnsi="TH SarabunPSK" w:cs="TH SarabunPSK" w:hint="cs"/>
                <w:color w:val="FF0000"/>
                <w:sz w:val="32"/>
                <w:szCs w:val="32"/>
                <w:cs/>
              </w:rPr>
              <w:t xml:space="preserve">จำนวนทีม </w:t>
            </w:r>
            <w:r w:rsidRPr="00436795">
              <w:rPr>
                <w:rFonts w:ascii="TH SarabunPSK" w:hAnsi="TH SarabunPSK" w:cs="TH SarabunPSK"/>
                <w:color w:val="FF0000"/>
                <w:sz w:val="32"/>
                <w:szCs w:val="32"/>
              </w:rPr>
              <w:t xml:space="preserve">PCC </w:t>
            </w:r>
            <w:r w:rsidRPr="00436795">
              <w:rPr>
                <w:rFonts w:ascii="TH SarabunPSK" w:hAnsi="TH SarabunPSK" w:cs="TH SarabunPSK" w:hint="cs"/>
                <w:color w:val="FF0000"/>
                <w:sz w:val="30"/>
                <w:szCs w:val="30"/>
                <w:cs/>
              </w:rPr>
              <w:t>ที่</w:t>
            </w:r>
            <w:r w:rsidRPr="00436795">
              <w:rPr>
                <w:rFonts w:ascii="TH SarabunPSK" w:hAnsi="TH SarabunPSK" w:cs="TH SarabunPSK"/>
                <w:color w:val="FF0000"/>
                <w:sz w:val="30"/>
                <w:szCs w:val="30"/>
                <w:cs/>
              </w:rPr>
              <w:t xml:space="preserve">มีการนำ </w:t>
            </w:r>
            <w:r w:rsidRPr="00436795">
              <w:rPr>
                <w:rFonts w:ascii="TH SarabunPSK" w:hAnsi="TH SarabunPSK" w:cs="TH SarabunPSK"/>
                <w:color w:val="FF0000"/>
                <w:sz w:val="30"/>
                <w:szCs w:val="30"/>
              </w:rPr>
              <w:t xml:space="preserve">Application </w:t>
            </w:r>
            <w:r w:rsidRPr="00436795">
              <w:rPr>
                <w:rFonts w:ascii="TH SarabunPSK" w:hAnsi="TH SarabunPSK" w:cs="TH SarabunPSK"/>
                <w:color w:val="FF0000"/>
                <w:sz w:val="30"/>
                <w:szCs w:val="30"/>
                <w:cs/>
              </w:rPr>
              <w:t>สำหรับ</w:t>
            </w:r>
            <w:r w:rsidRPr="00436795">
              <w:rPr>
                <w:rFonts w:ascii="TH SarabunPSK" w:hAnsi="TH SarabunPSK" w:cs="TH SarabunPSK"/>
                <w:color w:val="FF0000"/>
                <w:sz w:val="30"/>
                <w:szCs w:val="30"/>
              </w:rPr>
              <w:t xml:space="preserve"> PPC </w:t>
            </w:r>
            <w:r w:rsidRPr="00436795">
              <w:rPr>
                <w:rFonts w:ascii="TH SarabunPSK" w:hAnsi="TH SarabunPSK" w:cs="TH SarabunPSK"/>
                <w:color w:val="FF0000"/>
                <w:sz w:val="30"/>
                <w:szCs w:val="30"/>
                <w:cs/>
              </w:rPr>
              <w:t>ไปใช้</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รายการข้อมูล 2</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tabs>
                <w:tab w:val="left" w:pos="2826"/>
              </w:tabs>
              <w:spacing w:after="0"/>
              <w:contextualSpacing/>
              <w:rPr>
                <w:rFonts w:ascii="TH SarabunIT๙" w:hAnsi="TH SarabunIT๙" w:cs="TH SarabunIT๙"/>
                <w:sz w:val="32"/>
                <w:szCs w:val="32"/>
                <w:cs/>
              </w:rPr>
            </w:pPr>
            <w:r w:rsidRPr="00183BDD">
              <w:rPr>
                <w:rFonts w:ascii="TH SarabunPSK" w:hAnsi="TH SarabunPSK" w:cs="TH SarabunPSK"/>
                <w:sz w:val="32"/>
                <w:szCs w:val="32"/>
              </w:rPr>
              <w:t>B</w:t>
            </w:r>
            <w:r w:rsidRPr="00183BDD">
              <w:rPr>
                <w:rFonts w:ascii="TH SarabunPSK" w:hAnsi="TH SarabunPSK" w:cs="TH SarabunPSK"/>
                <w:sz w:val="32"/>
                <w:szCs w:val="32"/>
                <w:cs/>
              </w:rPr>
              <w:t xml:space="preserve"> = </w:t>
            </w:r>
            <w:r w:rsidRPr="003E2982">
              <w:rPr>
                <w:rFonts w:ascii="TH SarabunPSK" w:hAnsi="TH SarabunPSK" w:cs="TH SarabunPSK" w:hint="cs"/>
                <w:strike/>
                <w:color w:val="0070C0"/>
                <w:sz w:val="32"/>
                <w:szCs w:val="32"/>
                <w:cs/>
              </w:rPr>
              <w:t xml:space="preserve">จำนวนทีม PCC </w:t>
            </w:r>
            <w:r w:rsidRPr="003E2982">
              <w:rPr>
                <w:rFonts w:ascii="TH SarabunIT๙" w:hAnsi="TH SarabunIT๙" w:cs="TH SarabunIT๙"/>
                <w:strike/>
                <w:color w:val="0070C0"/>
                <w:sz w:val="32"/>
                <w:szCs w:val="32"/>
                <w:cs/>
              </w:rPr>
              <w:t>ทั้งหมด</w:t>
            </w:r>
            <w:r w:rsidRPr="003E2982">
              <w:rPr>
                <w:rFonts w:ascii="TH SarabunIT๙" w:hAnsi="TH SarabunIT๙" w:cs="TH SarabunIT๙" w:hint="cs"/>
                <w:strike/>
                <w:color w:val="0070C0"/>
                <w:sz w:val="32"/>
                <w:szCs w:val="32"/>
                <w:cs/>
              </w:rPr>
              <w:t xml:space="preserve"> </w:t>
            </w:r>
            <w:r w:rsidRPr="003E2982">
              <w:rPr>
                <w:rFonts w:ascii="TH SarabunIT๙" w:hAnsi="TH SarabunIT๙" w:cs="TH SarabunIT๙"/>
                <w:strike/>
                <w:color w:val="0070C0"/>
                <w:sz w:val="32"/>
                <w:szCs w:val="32"/>
                <w:cs/>
              </w:rPr>
              <w:t>ที่ขึ้นทะเบียนคลินิกหมอครอบครัวตามเกณฑ์ของ สสป.</w:t>
            </w:r>
            <w:r w:rsidRPr="003E2982">
              <w:rPr>
                <w:rFonts w:ascii="TH SarabunIT๙" w:hAnsi="TH SarabunIT๙" w:cs="TH SarabunIT๙"/>
                <w:strike/>
                <w:color w:val="0070C0"/>
                <w:sz w:val="32"/>
                <w:szCs w:val="32"/>
              </w:rPr>
              <w:t xml:space="preserve"> </w:t>
            </w:r>
            <w:r w:rsidRPr="00436795">
              <w:rPr>
                <w:rFonts w:ascii="TH SarabunPSK" w:hAnsi="TH SarabunPSK" w:cs="TH SarabunPSK" w:hint="cs"/>
                <w:color w:val="FF0000"/>
                <w:sz w:val="32"/>
                <w:szCs w:val="32"/>
                <w:cs/>
              </w:rPr>
              <w:t xml:space="preserve">จำนวนทีม PCC </w:t>
            </w:r>
            <w:r w:rsidRPr="00436795">
              <w:rPr>
                <w:rFonts w:ascii="TH SarabunIT๙" w:hAnsi="TH SarabunIT๙" w:cs="TH SarabunIT๙"/>
                <w:color w:val="FF0000"/>
                <w:sz w:val="32"/>
                <w:szCs w:val="32"/>
                <w:cs/>
              </w:rPr>
              <w:t>ทั้งหมดที่ขึ้นทะเบียนคลินิกหมอครอบครัวตามเกณฑ์ของ สสป.</w:t>
            </w:r>
            <w:r w:rsidRPr="00436795">
              <w:rPr>
                <w:rFonts w:ascii="TH SarabunIT๙" w:hAnsi="TH SarabunIT๙" w:cs="TH SarabunIT๙" w:hint="cs"/>
                <w:color w:val="FF0000"/>
                <w:sz w:val="32"/>
                <w:szCs w:val="32"/>
                <w:cs/>
              </w:rPr>
              <w:t xml:space="preserve"> </w:t>
            </w:r>
            <w:r w:rsidRPr="00436795">
              <w:rPr>
                <w:rFonts w:ascii="TH SarabunPSK" w:hAnsi="TH SarabunPSK" w:cs="TH SarabunPSK"/>
                <w:color w:val="FF0000"/>
                <w:sz w:val="30"/>
                <w:szCs w:val="30"/>
                <w:cs/>
              </w:rPr>
              <w:t xml:space="preserve">ในปี </w:t>
            </w:r>
            <w:r w:rsidRPr="00436795">
              <w:rPr>
                <w:rFonts w:ascii="TH SarabunPSK" w:hAnsi="TH SarabunPSK" w:cs="TH SarabunPSK"/>
                <w:color w:val="FF0000"/>
                <w:sz w:val="30"/>
                <w:szCs w:val="30"/>
              </w:rPr>
              <w:t>2562</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 xml:space="preserve">สูตรคำนวณตัวชี้วัด </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w:t>
            </w:r>
            <w:r w:rsidRPr="00183BDD">
              <w:rPr>
                <w:rFonts w:ascii="TH SarabunPSK" w:hAnsi="TH SarabunPSK" w:cs="TH SarabunPSK"/>
                <w:sz w:val="32"/>
                <w:szCs w:val="32"/>
              </w:rPr>
              <w:t xml:space="preserve">A </w:t>
            </w:r>
            <w:r w:rsidRPr="00183BDD">
              <w:rPr>
                <w:rFonts w:ascii="TH SarabunPSK" w:hAnsi="TH SarabunPSK" w:cs="TH SarabunPSK"/>
                <w:sz w:val="32"/>
                <w:szCs w:val="32"/>
                <w:cs/>
              </w:rPr>
              <w:t xml:space="preserve">/ </w:t>
            </w:r>
            <w:r w:rsidRPr="00183BDD">
              <w:rPr>
                <w:rFonts w:ascii="TH SarabunPSK" w:hAnsi="TH SarabunPSK" w:cs="TH SarabunPSK"/>
                <w:sz w:val="32"/>
                <w:szCs w:val="32"/>
              </w:rPr>
              <w:t>B</w:t>
            </w:r>
            <w:r w:rsidRPr="00183BDD">
              <w:rPr>
                <w:rFonts w:ascii="TH SarabunPSK" w:hAnsi="TH SarabunPSK" w:cs="TH SarabunPSK"/>
                <w:sz w:val="32"/>
                <w:szCs w:val="32"/>
                <w:cs/>
              </w:rPr>
              <w:t xml:space="preserve">) </w:t>
            </w:r>
            <w:r w:rsidRPr="00183BDD">
              <w:rPr>
                <w:rFonts w:ascii="TH SarabunPSK" w:hAnsi="TH SarabunPSK" w:cs="TH SarabunPSK"/>
                <w:sz w:val="32"/>
                <w:szCs w:val="32"/>
              </w:rPr>
              <w:t>x 100</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ระยะเวลาประเมินผล</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cs/>
              </w:rPr>
            </w:pPr>
            <w:r w:rsidRPr="003E2982">
              <w:rPr>
                <w:rFonts w:ascii="TH SarabunPSK" w:hAnsi="TH SarabunPSK" w:cs="TH SarabunPSK" w:hint="cs"/>
                <w:strike/>
                <w:color w:val="0070C0"/>
                <w:sz w:val="32"/>
                <w:szCs w:val="32"/>
                <w:cs/>
              </w:rPr>
              <w:t xml:space="preserve">ไตรมาส </w:t>
            </w:r>
            <w:r w:rsidRPr="003E2982">
              <w:rPr>
                <w:rFonts w:ascii="TH SarabunPSK" w:hAnsi="TH SarabunPSK" w:cs="TH SarabunPSK"/>
                <w:strike/>
                <w:color w:val="0070C0"/>
                <w:sz w:val="32"/>
                <w:szCs w:val="32"/>
              </w:rPr>
              <w:t xml:space="preserve">4 (12 </w:t>
            </w:r>
            <w:r w:rsidRPr="003E2982">
              <w:rPr>
                <w:rFonts w:ascii="TH SarabunPSK" w:hAnsi="TH SarabunPSK" w:cs="TH SarabunPSK" w:hint="cs"/>
                <w:strike/>
                <w:color w:val="0070C0"/>
                <w:sz w:val="32"/>
                <w:szCs w:val="32"/>
                <w:cs/>
              </w:rPr>
              <w:t>เดือน</w:t>
            </w:r>
            <w:r w:rsidRPr="003E2982">
              <w:rPr>
                <w:rFonts w:ascii="TH SarabunPSK" w:hAnsi="TH SarabunPSK" w:cs="TH SarabunPSK"/>
                <w:strike/>
                <w:color w:val="0070C0"/>
                <w:sz w:val="32"/>
                <w:szCs w:val="32"/>
              </w:rPr>
              <w:t>)</w:t>
            </w:r>
            <w:r>
              <w:rPr>
                <w:rFonts w:ascii="TH SarabunPSK" w:hAnsi="TH SarabunPSK" w:cs="TH SarabunPSK"/>
                <w:sz w:val="32"/>
                <w:szCs w:val="32"/>
              </w:rPr>
              <w:t xml:space="preserve"> </w:t>
            </w:r>
            <w:r w:rsidRPr="00436795">
              <w:rPr>
                <w:rFonts w:ascii="TH SarabunPSK" w:hAnsi="TH SarabunPSK" w:cs="TH SarabunPSK" w:hint="cs"/>
                <w:color w:val="FF0000"/>
                <w:sz w:val="32"/>
                <w:szCs w:val="32"/>
                <w:cs/>
              </w:rPr>
              <w:t xml:space="preserve">ไตรมาส </w:t>
            </w:r>
            <w:r w:rsidRPr="00436795">
              <w:rPr>
                <w:rFonts w:ascii="TH SarabunPSK" w:hAnsi="TH SarabunPSK" w:cs="TH SarabunPSK"/>
                <w:color w:val="FF0000"/>
                <w:sz w:val="32"/>
                <w:szCs w:val="32"/>
              </w:rPr>
              <w:t xml:space="preserve">3, 4 (9, 12 </w:t>
            </w:r>
            <w:r w:rsidRPr="00436795">
              <w:rPr>
                <w:rFonts w:ascii="TH SarabunPSK" w:hAnsi="TH SarabunPSK" w:cs="TH SarabunPSK" w:hint="cs"/>
                <w:color w:val="FF0000"/>
                <w:sz w:val="32"/>
                <w:szCs w:val="32"/>
                <w:cs/>
              </w:rPr>
              <w:t>เดือน</w:t>
            </w:r>
            <w:r w:rsidRPr="00436795">
              <w:rPr>
                <w:rFonts w:ascii="TH SarabunPSK" w:hAnsi="TH SarabunPSK" w:cs="TH SarabunPSK"/>
                <w:color w:val="FF0000"/>
                <w:sz w:val="32"/>
                <w:szCs w:val="32"/>
              </w:rPr>
              <w:t>)</w:t>
            </w:r>
          </w:p>
        </w:tc>
      </w:tr>
      <w:tr w:rsidR="00087286" w:rsidRPr="00183BDD" w:rsidTr="00666C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33"/>
        </w:trPr>
        <w:tc>
          <w:tcPr>
            <w:tcW w:w="9952" w:type="dxa"/>
            <w:gridSpan w:val="2"/>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 xml:space="preserve">เกณฑ์การประเมิน </w:t>
            </w:r>
            <w:r w:rsidRPr="00183BDD">
              <w:rPr>
                <w:rFonts w:ascii="TH SarabunPSK" w:hAnsi="TH SarabunPSK" w:cs="TH SarabunPSK"/>
                <w:b/>
                <w:bCs/>
                <w:sz w:val="32"/>
                <w:szCs w:val="32"/>
                <w:u w:val="single"/>
                <w:cs/>
              </w:rPr>
              <w:t>ปี 256</w:t>
            </w:r>
            <w:r w:rsidRPr="00183BDD">
              <w:rPr>
                <w:rFonts w:ascii="TH SarabunPSK" w:hAnsi="TH SarabunPSK" w:cs="TH SarabunPSK" w:hint="cs"/>
                <w:b/>
                <w:bCs/>
                <w:sz w:val="32"/>
                <w:szCs w:val="32"/>
                <w:u w:val="single"/>
                <w:cs/>
              </w:rPr>
              <w:t>2</w:t>
            </w:r>
            <w:r w:rsidRPr="00183BDD">
              <w:rPr>
                <w:rFonts w:ascii="TH SarabunPSK" w:hAnsi="TH SarabunPSK" w:cs="TH SarabunPSK" w:hint="cs"/>
                <w:b/>
                <w:bCs/>
                <w:sz w:val="32"/>
                <w:szCs w:val="32"/>
                <w:cs/>
              </w:rPr>
              <w:t xml:space="preserve"> </w:t>
            </w:r>
            <w:r w:rsidRPr="00183BDD">
              <w:rPr>
                <w:rFonts w:ascii="TH SarabunPSK" w:hAnsi="TH SarabunPSK" w:cs="TH SarabunPSK"/>
                <w:b/>
                <w:bCs/>
                <w:sz w:val="32"/>
                <w:szCs w:val="32"/>
                <w:cs/>
              </w:rPr>
              <w:t>:</w:t>
            </w:r>
            <w:r w:rsidRPr="00183BDD">
              <w:rPr>
                <w:rFonts w:ascii="TH SarabunPSK" w:hAnsi="TH SarabunPSK" w:cs="TH SarabunPSK" w:hint="cs"/>
                <w:b/>
                <w:bCs/>
                <w:sz w:val="32"/>
                <w:szCs w:val="32"/>
                <w:cs/>
              </w:rPr>
              <w:t xml:space="preserve">  </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2410"/>
              <w:gridCol w:w="2551"/>
              <w:gridCol w:w="2126"/>
            </w:tblGrid>
            <w:tr w:rsidR="00087286" w:rsidRPr="00183BDD" w:rsidTr="00666C1C">
              <w:tc>
                <w:tcPr>
                  <w:tcW w:w="2547"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cs/>
                    </w:rPr>
                  </w:pPr>
                  <w:r w:rsidRPr="00183BDD">
                    <w:rPr>
                      <w:rFonts w:ascii="TH SarabunPSK" w:hAnsi="TH SarabunPSK" w:cs="TH SarabunPSK"/>
                      <w:b/>
                      <w:bCs/>
                      <w:sz w:val="32"/>
                      <w:szCs w:val="32"/>
                      <w:cs/>
                    </w:rPr>
                    <w:t>รอบ 3 เดือน</w:t>
                  </w:r>
                </w:p>
              </w:tc>
              <w:tc>
                <w:tcPr>
                  <w:tcW w:w="2410"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cs/>
                    </w:rPr>
                    <w:t>รอบ 6 เดือน</w:t>
                  </w:r>
                </w:p>
              </w:tc>
              <w:tc>
                <w:tcPr>
                  <w:tcW w:w="2551"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cs/>
                    </w:rPr>
                    <w:t>รอบ 9 เดือน</w:t>
                  </w:r>
                </w:p>
              </w:tc>
              <w:tc>
                <w:tcPr>
                  <w:tcW w:w="2126" w:type="dxa"/>
                  <w:shd w:val="clear" w:color="auto" w:fill="auto"/>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cs/>
                    </w:rPr>
                    <w:t>รอบ 12 เดือน</w:t>
                  </w:r>
                </w:p>
              </w:tc>
            </w:tr>
            <w:tr w:rsidR="00087286" w:rsidRPr="00183BDD" w:rsidTr="00666C1C">
              <w:tc>
                <w:tcPr>
                  <w:tcW w:w="2547" w:type="dxa"/>
                  <w:shd w:val="clear" w:color="auto" w:fill="auto"/>
                </w:tcPr>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1</w:t>
                  </w:r>
                  <w:r w:rsidRPr="003E2982">
                    <w:rPr>
                      <w:rFonts w:ascii="TH SarabunPSK" w:hAnsi="TH SarabunPSK" w:cs="TH SarabunPSK"/>
                      <w:strike/>
                      <w:color w:val="0070C0"/>
                      <w:sz w:val="32"/>
                      <w:szCs w:val="32"/>
                      <w:cs/>
                    </w:rPr>
                    <w:t xml:space="preserve">. </w:t>
                  </w:r>
                  <w:r w:rsidRPr="003E2982">
                    <w:rPr>
                      <w:rFonts w:ascii="TH SarabunPSK" w:hAnsi="TH SarabunPSK" w:cs="TH SarabunPSK" w:hint="cs"/>
                      <w:strike/>
                      <w:color w:val="0070C0"/>
                      <w:sz w:val="32"/>
                      <w:szCs w:val="32"/>
                      <w:cs/>
                    </w:rPr>
                    <w:t xml:space="preserve">มีการจัดทำข้อสรุปแนวทางการพัฒนา </w:t>
                  </w:r>
                  <w:r w:rsidRPr="003E2982">
                    <w:rPr>
                      <w:rFonts w:ascii="TH SarabunPSK" w:hAnsi="TH SarabunPSK" w:cs="TH SarabunPSK"/>
                      <w:strike/>
                      <w:color w:val="0070C0"/>
                      <w:sz w:val="32"/>
                      <w:szCs w:val="32"/>
                    </w:rPr>
                    <w:t xml:space="preserve">Application PCC </w:t>
                  </w:r>
                  <w:r w:rsidRPr="003E2982">
                    <w:rPr>
                      <w:rFonts w:ascii="TH SarabunPSK" w:hAnsi="TH SarabunPSK" w:cs="TH SarabunPSK" w:hint="cs"/>
                      <w:strike/>
                      <w:color w:val="0070C0"/>
                      <w:sz w:val="32"/>
                      <w:szCs w:val="32"/>
                      <w:cs/>
                    </w:rPr>
                    <w:t xml:space="preserve">รายงานเสนอ CIO สป.สธ. ทราบ </w:t>
                  </w:r>
                </w:p>
                <w:p w:rsidR="00087286" w:rsidRPr="003E2982" w:rsidRDefault="00087286" w:rsidP="00087286">
                  <w:pPr>
                    <w:spacing w:after="0"/>
                    <w:contextualSpacing/>
                    <w:rPr>
                      <w:rFonts w:ascii="TH SarabunPSK" w:hAnsi="TH SarabunPSK" w:cs="TH SarabunPSK"/>
                      <w:strike/>
                      <w:color w:val="0070C0"/>
                      <w:sz w:val="32"/>
                      <w:szCs w:val="32"/>
                      <w:cs/>
                    </w:rPr>
                  </w:pPr>
                  <w:r w:rsidRPr="003E2982">
                    <w:rPr>
                      <w:rFonts w:ascii="TH SarabunPSK" w:hAnsi="TH SarabunPSK" w:cs="TH SarabunPSK"/>
                      <w:strike/>
                      <w:color w:val="0070C0"/>
                      <w:sz w:val="32"/>
                      <w:szCs w:val="32"/>
                    </w:rPr>
                    <w:t>2</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มีการคัดเลือกทีม PCC เป้าหมาย อย่างน้อยเขตสุขภาพละ 1 ทีม เป็น </w:t>
                  </w:r>
                  <w:r w:rsidRPr="003E2982">
                    <w:rPr>
                      <w:rFonts w:ascii="TH SarabunPSK" w:hAnsi="TH SarabunPSK" w:cs="TH SarabunPSK"/>
                      <w:strike/>
                      <w:color w:val="0070C0"/>
                      <w:sz w:val="32"/>
                      <w:szCs w:val="32"/>
                    </w:rPr>
                    <w:t>PCC</w:t>
                  </w:r>
                  <w:r w:rsidRPr="003E2982">
                    <w:rPr>
                      <w:rFonts w:ascii="TH SarabunPSK" w:hAnsi="TH SarabunPSK" w:cs="TH SarabunPSK" w:hint="cs"/>
                      <w:strike/>
                      <w:color w:val="0070C0"/>
                      <w:sz w:val="32"/>
                      <w:szCs w:val="32"/>
                      <w:cs/>
                    </w:rPr>
                    <w:t xml:space="preserve"> นำร่อง</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3. มีการจัดทำ </w:t>
                  </w:r>
                  <w:r w:rsidRPr="003E2982">
                    <w:rPr>
                      <w:rFonts w:ascii="TH SarabunPSK" w:hAnsi="TH SarabunPSK" w:cs="TH SarabunPSK"/>
                      <w:strike/>
                      <w:color w:val="0070C0"/>
                      <w:sz w:val="32"/>
                      <w:szCs w:val="32"/>
                    </w:rPr>
                    <w:t xml:space="preserve">Work Shop </w:t>
                  </w:r>
                  <w:r w:rsidRPr="003E2982">
                    <w:rPr>
                      <w:rFonts w:ascii="TH SarabunPSK" w:hAnsi="TH SarabunPSK" w:cs="TH SarabunPSK" w:hint="cs"/>
                      <w:strike/>
                      <w:color w:val="0070C0"/>
                      <w:sz w:val="32"/>
                      <w:szCs w:val="32"/>
                      <w:cs/>
                    </w:rPr>
                    <w:t xml:space="preserve">การพัฒนา </w:t>
                  </w:r>
                  <w:r w:rsidRPr="003E2982">
                    <w:rPr>
                      <w:rFonts w:ascii="TH SarabunPSK" w:hAnsi="TH SarabunPSK" w:cs="TH SarabunPSK"/>
                      <w:strike/>
                      <w:color w:val="0070C0"/>
                      <w:sz w:val="32"/>
                      <w:szCs w:val="32"/>
                    </w:rPr>
                    <w:t>Application PCC</w:t>
                  </w:r>
                </w:p>
              </w:tc>
              <w:tc>
                <w:tcPr>
                  <w:tcW w:w="2410" w:type="dxa"/>
                  <w:shd w:val="clear" w:color="auto" w:fill="auto"/>
                </w:tcPr>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1</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มีการพัฒนา </w:t>
                  </w:r>
                  <w:r w:rsidRPr="003E2982">
                    <w:rPr>
                      <w:rFonts w:ascii="TH SarabunPSK" w:hAnsi="TH SarabunPSK" w:cs="TH SarabunPSK"/>
                      <w:strike/>
                      <w:color w:val="0070C0"/>
                      <w:sz w:val="32"/>
                      <w:szCs w:val="32"/>
                    </w:rPr>
                    <w:t xml:space="preserve">Application </w:t>
                  </w:r>
                  <w:r w:rsidRPr="003E2982">
                    <w:rPr>
                      <w:rFonts w:ascii="TH SarabunPSK" w:hAnsi="TH SarabunPSK" w:cs="TH SarabunPSK" w:hint="cs"/>
                      <w:strike/>
                      <w:color w:val="0070C0"/>
                      <w:sz w:val="32"/>
                      <w:szCs w:val="32"/>
                      <w:cs/>
                    </w:rPr>
                    <w:t xml:space="preserve">และทดสอบใช้งานใน </w:t>
                  </w:r>
                  <w:r w:rsidRPr="003E2982">
                    <w:rPr>
                      <w:rFonts w:ascii="TH SarabunPSK" w:hAnsi="TH SarabunPSK" w:cs="TH SarabunPSK"/>
                      <w:strike/>
                      <w:color w:val="0070C0"/>
                      <w:sz w:val="32"/>
                      <w:szCs w:val="32"/>
                    </w:rPr>
                    <w:t xml:space="preserve">PCC </w:t>
                  </w:r>
                  <w:r w:rsidRPr="003E2982">
                    <w:rPr>
                      <w:rFonts w:ascii="TH SarabunPSK" w:hAnsi="TH SarabunPSK" w:cs="TH SarabunPSK" w:hint="cs"/>
                      <w:strike/>
                      <w:color w:val="0070C0"/>
                      <w:sz w:val="32"/>
                      <w:szCs w:val="32"/>
                      <w:cs/>
                    </w:rPr>
                    <w:t>นำร่อง</w:t>
                  </w:r>
                </w:p>
                <w:p w:rsidR="00087286" w:rsidRPr="003E2982" w:rsidRDefault="00087286" w:rsidP="00087286">
                  <w:pPr>
                    <w:spacing w:after="0"/>
                    <w:contextualSpacing/>
                    <w:rPr>
                      <w:rFonts w:ascii="TH SarabunPSK" w:hAnsi="TH SarabunPSK" w:cs="TH SarabunPSK"/>
                      <w:strike/>
                      <w:color w:val="0070C0"/>
                      <w:sz w:val="32"/>
                      <w:szCs w:val="32"/>
                      <w:cs/>
                    </w:rPr>
                  </w:pPr>
                  <w:r w:rsidRPr="003E2982">
                    <w:rPr>
                      <w:rFonts w:ascii="TH SarabunPSK" w:hAnsi="TH SarabunPSK" w:cs="TH SarabunPSK" w:hint="cs"/>
                      <w:strike/>
                      <w:color w:val="0070C0"/>
                      <w:sz w:val="32"/>
                      <w:szCs w:val="32"/>
                      <w:cs/>
                    </w:rPr>
                    <w:t>2</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มีการรายงานความก้าวหน้าในการพัฒนา </w:t>
                  </w:r>
                  <w:r w:rsidRPr="003E2982">
                    <w:rPr>
                      <w:rFonts w:ascii="TH SarabunPSK" w:hAnsi="TH SarabunPSK" w:cs="TH SarabunPSK"/>
                      <w:strike/>
                      <w:color w:val="0070C0"/>
                      <w:sz w:val="32"/>
                      <w:szCs w:val="32"/>
                    </w:rPr>
                    <w:t xml:space="preserve">Application PCC </w:t>
                  </w:r>
                  <w:r w:rsidRPr="003E2982">
                    <w:rPr>
                      <w:rFonts w:ascii="TH SarabunPSK" w:hAnsi="TH SarabunPSK" w:cs="TH SarabunPSK" w:hint="cs"/>
                      <w:strike/>
                      <w:color w:val="0070C0"/>
                      <w:sz w:val="32"/>
                      <w:szCs w:val="32"/>
                      <w:cs/>
                    </w:rPr>
                    <w:t xml:space="preserve">เสนอ CIO สป.สธ. ทราบ </w:t>
                  </w:r>
                </w:p>
                <w:p w:rsidR="00087286" w:rsidRPr="003E2982" w:rsidRDefault="00087286" w:rsidP="00087286">
                  <w:pPr>
                    <w:spacing w:after="0"/>
                    <w:contextualSpacing/>
                    <w:rPr>
                      <w:rFonts w:ascii="TH SarabunPSK" w:hAnsi="TH SarabunPSK" w:cs="TH SarabunPSK"/>
                      <w:strike/>
                      <w:color w:val="0070C0"/>
                      <w:sz w:val="32"/>
                      <w:szCs w:val="32"/>
                      <w:cs/>
                    </w:rPr>
                  </w:pPr>
                </w:p>
              </w:tc>
              <w:tc>
                <w:tcPr>
                  <w:tcW w:w="2551" w:type="dxa"/>
                  <w:shd w:val="clear" w:color="auto" w:fill="auto"/>
                </w:tcPr>
                <w:p w:rsidR="00087286" w:rsidRPr="003E2982" w:rsidRDefault="00087286" w:rsidP="00087286">
                  <w:pPr>
                    <w:spacing w:after="0"/>
                    <w:contextualSpacing/>
                    <w:rPr>
                      <w:rFonts w:ascii="TH SarabunIT๙" w:hAnsi="TH SarabunIT๙" w:cs="TH SarabunIT๙"/>
                      <w:strike/>
                      <w:color w:val="0070C0"/>
                      <w:sz w:val="32"/>
                      <w:szCs w:val="32"/>
                      <w:highlight w:val="yellow"/>
                    </w:rPr>
                  </w:pPr>
                  <w:r w:rsidRPr="003E2982">
                    <w:rPr>
                      <w:rFonts w:ascii="TH SarabunPSK" w:hAnsi="TH SarabunPSK" w:cs="TH SarabunPSK" w:hint="cs"/>
                      <w:strike/>
                      <w:color w:val="0070C0"/>
                      <w:sz w:val="32"/>
                      <w:szCs w:val="32"/>
                      <w:cs/>
                    </w:rPr>
                    <w:t>1. มีการนำ</w:t>
                  </w:r>
                  <w:r w:rsidRPr="003E2982">
                    <w:rPr>
                      <w:rFonts w:ascii="TH SarabunPSK" w:hAnsi="TH SarabunPSK" w:cs="TH SarabunPSK"/>
                      <w:strike/>
                      <w:color w:val="0070C0"/>
                      <w:sz w:val="32"/>
                      <w:szCs w:val="32"/>
                    </w:rPr>
                    <w:t xml:space="preserve"> Application PCC </w:t>
                  </w:r>
                  <w:r w:rsidRPr="003E2982">
                    <w:rPr>
                      <w:rFonts w:ascii="TH SarabunPSK" w:hAnsi="TH SarabunPSK" w:cs="TH SarabunPSK" w:hint="cs"/>
                      <w:strike/>
                      <w:color w:val="0070C0"/>
                      <w:sz w:val="32"/>
                      <w:szCs w:val="32"/>
                      <w:cs/>
                    </w:rPr>
                    <w:t xml:space="preserve">ไปใช้กับทีม </w:t>
                  </w:r>
                  <w:r w:rsidRPr="003E2982">
                    <w:rPr>
                      <w:rFonts w:ascii="TH SarabunPSK" w:hAnsi="TH SarabunPSK" w:cs="TH SarabunPSK"/>
                      <w:strike/>
                      <w:color w:val="0070C0"/>
                      <w:sz w:val="32"/>
                      <w:szCs w:val="32"/>
                    </w:rPr>
                    <w:t>PCC</w:t>
                  </w:r>
                  <w:r w:rsidRPr="003E2982">
                    <w:rPr>
                      <w:rFonts w:ascii="TH SarabunPSK" w:hAnsi="TH SarabunPSK" w:cs="TH SarabunPSK" w:hint="cs"/>
                      <w:strike/>
                      <w:color w:val="0070C0"/>
                      <w:sz w:val="32"/>
                      <w:szCs w:val="32"/>
                      <w:cs/>
                    </w:rPr>
                    <w:t xml:space="preserve"> </w:t>
                  </w:r>
                </w:p>
                <w:p w:rsidR="00087286" w:rsidRPr="003E2982" w:rsidRDefault="00087286" w:rsidP="00087286">
                  <w:pPr>
                    <w:spacing w:after="0"/>
                    <w:contextualSpacing/>
                    <w:rPr>
                      <w:rFonts w:ascii="TH SarabunIT๙" w:hAnsi="TH SarabunIT๙" w:cs="TH SarabunIT๙"/>
                      <w:strike/>
                      <w:color w:val="0070C0"/>
                      <w:sz w:val="32"/>
                      <w:szCs w:val="32"/>
                    </w:rPr>
                  </w:pPr>
                  <w:r w:rsidRPr="003E2982">
                    <w:rPr>
                      <w:rFonts w:ascii="TH SarabunIT๙" w:hAnsi="TH SarabunIT๙" w:cs="TH SarabunIT๙"/>
                      <w:strike/>
                      <w:color w:val="0070C0"/>
                      <w:sz w:val="32"/>
                      <w:szCs w:val="32"/>
                      <w:cs/>
                    </w:rPr>
                    <w:t>ที่ขึ้นทะเบียนคลินิก</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IT๙" w:hAnsi="TH SarabunIT๙" w:cs="TH SarabunIT๙"/>
                      <w:strike/>
                      <w:color w:val="0070C0"/>
                      <w:sz w:val="32"/>
                      <w:szCs w:val="32"/>
                      <w:cs/>
                    </w:rPr>
                    <w:t>หมอครอบครัว</w:t>
                  </w:r>
                  <w:r w:rsidRPr="003E2982">
                    <w:rPr>
                      <w:rFonts w:ascii="TH SarabunIT๙" w:hAnsi="TH SarabunIT๙" w:cs="TH SarabunIT๙" w:hint="cs"/>
                      <w:strike/>
                      <w:color w:val="0070C0"/>
                      <w:sz w:val="32"/>
                      <w:szCs w:val="32"/>
                      <w:cs/>
                    </w:rPr>
                    <w:t xml:space="preserve"> </w:t>
                  </w:r>
                  <w:r w:rsidRPr="003E2982">
                    <w:rPr>
                      <w:rFonts w:ascii="TH SarabunIT๙" w:hAnsi="TH SarabunIT๙" w:cs="TH SarabunIT๙"/>
                      <w:strike/>
                      <w:color w:val="0070C0"/>
                      <w:sz w:val="32"/>
                      <w:szCs w:val="32"/>
                      <w:cs/>
                    </w:rPr>
                    <w:t>ตามเกณฑ์ของ สสป.</w:t>
                  </w:r>
                  <w:r w:rsidRPr="003E2982">
                    <w:rPr>
                      <w:rFonts w:ascii="TH SarabunIT๙" w:hAnsi="TH SarabunIT๙" w:cs="TH SarabunIT๙" w:hint="cs"/>
                      <w:strike/>
                      <w:color w:val="0070C0"/>
                      <w:sz w:val="32"/>
                      <w:szCs w:val="32"/>
                      <w:cs/>
                    </w:rPr>
                    <w:t xml:space="preserve"> ใน</w:t>
                  </w:r>
                  <w:r w:rsidRPr="003E2982">
                    <w:rPr>
                      <w:rFonts w:ascii="TH SarabunPSK" w:hAnsi="TH SarabunPSK" w:cs="TH SarabunPSK" w:hint="cs"/>
                      <w:strike/>
                      <w:color w:val="0070C0"/>
                      <w:sz w:val="32"/>
                      <w:szCs w:val="32"/>
                      <w:cs/>
                    </w:rPr>
                    <w:t xml:space="preserve">ปี </w:t>
                  </w:r>
                  <w:r w:rsidRPr="003E2982">
                    <w:rPr>
                      <w:rFonts w:ascii="TH SarabunPSK" w:hAnsi="TH SarabunPSK" w:cs="TH SarabunPSK"/>
                      <w:strike/>
                      <w:color w:val="0070C0"/>
                      <w:sz w:val="32"/>
                      <w:szCs w:val="32"/>
                    </w:rPr>
                    <w:t>2562</w:t>
                  </w:r>
                  <w:r w:rsidRPr="003E2982">
                    <w:rPr>
                      <w:rFonts w:ascii="TH SarabunPSK" w:hAnsi="TH SarabunPSK" w:cs="TH SarabunPSK" w:hint="cs"/>
                      <w:strike/>
                      <w:color w:val="0070C0"/>
                      <w:sz w:val="32"/>
                      <w:szCs w:val="32"/>
                      <w:cs/>
                    </w:rPr>
                    <w:t xml:space="preserve"> </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w:t>
                  </w:r>
                  <w:r w:rsidRPr="003E2982">
                    <w:rPr>
                      <w:rFonts w:ascii="TH SarabunPSK" w:hAnsi="TH SarabunPSK" w:cs="TH SarabunPSK" w:hint="cs"/>
                      <w:strike/>
                      <w:color w:val="0070C0"/>
                      <w:sz w:val="32"/>
                      <w:szCs w:val="32"/>
                      <w:cs/>
                    </w:rPr>
                    <w:t xml:space="preserve">ร้อยละ </w:t>
                  </w:r>
                  <w:r w:rsidRPr="003E2982">
                    <w:rPr>
                      <w:rFonts w:ascii="TH SarabunPSK" w:hAnsi="TH SarabunPSK" w:cs="TH SarabunPSK"/>
                      <w:strike/>
                      <w:color w:val="0070C0"/>
                      <w:sz w:val="32"/>
                      <w:szCs w:val="32"/>
                    </w:rPr>
                    <w:t>50)</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2</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มีการติดตามผลการใช้ </w:t>
                  </w:r>
                  <w:r w:rsidRPr="003E2982">
                    <w:rPr>
                      <w:rFonts w:ascii="TH SarabunPSK" w:hAnsi="TH SarabunPSK" w:cs="TH SarabunPSK"/>
                      <w:strike/>
                      <w:color w:val="0070C0"/>
                      <w:sz w:val="32"/>
                      <w:szCs w:val="32"/>
                    </w:rPr>
                    <w:t xml:space="preserve">Application PCC </w:t>
                  </w:r>
                </w:p>
                <w:p w:rsidR="00087286" w:rsidRPr="003E2982" w:rsidRDefault="00087286" w:rsidP="00087286">
                  <w:pPr>
                    <w:spacing w:after="0"/>
                    <w:contextualSpacing/>
                    <w:rPr>
                      <w:rFonts w:ascii="TH SarabunPSK" w:hAnsi="TH SarabunPSK" w:cs="TH SarabunPSK"/>
                      <w:strike/>
                      <w:color w:val="0070C0"/>
                      <w:sz w:val="32"/>
                      <w:szCs w:val="32"/>
                      <w:cs/>
                    </w:rPr>
                  </w:pPr>
                  <w:r w:rsidRPr="003E2982">
                    <w:rPr>
                      <w:rFonts w:ascii="TH SarabunPSK" w:hAnsi="TH SarabunPSK" w:cs="TH SarabunPSK" w:hint="cs"/>
                      <w:strike/>
                      <w:color w:val="0070C0"/>
                      <w:sz w:val="32"/>
                      <w:szCs w:val="32"/>
                      <w:cs/>
                    </w:rPr>
                    <w:t xml:space="preserve">3. มีการรายงานผลการใช้ </w:t>
                  </w:r>
                  <w:r w:rsidRPr="003E2982">
                    <w:rPr>
                      <w:rFonts w:ascii="TH SarabunPSK" w:hAnsi="TH SarabunPSK" w:cs="TH SarabunPSK"/>
                      <w:strike/>
                      <w:color w:val="0070C0"/>
                      <w:sz w:val="32"/>
                      <w:szCs w:val="32"/>
                    </w:rPr>
                    <w:t>Application PCC</w:t>
                  </w:r>
                  <w:r w:rsidRPr="003E2982">
                    <w:rPr>
                      <w:rFonts w:ascii="TH SarabunPSK" w:hAnsi="TH SarabunPSK" w:cs="TH SarabunPSK" w:hint="cs"/>
                      <w:strike/>
                      <w:color w:val="0070C0"/>
                      <w:sz w:val="32"/>
                      <w:szCs w:val="32"/>
                      <w:cs/>
                    </w:rPr>
                    <w:t xml:space="preserve"> พร้อมข้อเสนอแนะ เสนอ CIO สป.สธ. ทราบ </w:t>
                  </w:r>
                </w:p>
              </w:tc>
              <w:tc>
                <w:tcPr>
                  <w:tcW w:w="2126" w:type="dxa"/>
                  <w:shd w:val="clear" w:color="auto" w:fill="auto"/>
                </w:tcPr>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cs/>
                    </w:rPr>
                    <w:t xml:space="preserve">มีการนำ </w:t>
                  </w:r>
                  <w:r w:rsidRPr="003E2982">
                    <w:rPr>
                      <w:rFonts w:ascii="TH SarabunPSK" w:hAnsi="TH SarabunPSK" w:cs="TH SarabunPSK"/>
                      <w:strike/>
                      <w:color w:val="0070C0"/>
                      <w:sz w:val="32"/>
                      <w:szCs w:val="32"/>
                    </w:rPr>
                    <w:t xml:space="preserve">Application </w:t>
                  </w:r>
                  <w:r w:rsidRPr="003E2982">
                    <w:rPr>
                      <w:rFonts w:ascii="TH SarabunPSK" w:hAnsi="TH SarabunPSK" w:cs="TH SarabunPSK" w:hint="cs"/>
                      <w:strike/>
                      <w:color w:val="0070C0"/>
                      <w:sz w:val="32"/>
                      <w:szCs w:val="32"/>
                      <w:cs/>
                    </w:rPr>
                    <w:t>สำหรับ</w:t>
                  </w:r>
                  <w:r w:rsidRPr="003E2982">
                    <w:rPr>
                      <w:rFonts w:ascii="TH SarabunPSK" w:hAnsi="TH SarabunPSK" w:cs="TH SarabunPSK"/>
                      <w:strike/>
                      <w:color w:val="0070C0"/>
                      <w:sz w:val="32"/>
                      <w:szCs w:val="32"/>
                    </w:rPr>
                    <w:t xml:space="preserve"> PPC </w:t>
                  </w:r>
                  <w:r w:rsidRPr="003E2982">
                    <w:rPr>
                      <w:rFonts w:ascii="TH SarabunPSK" w:hAnsi="TH SarabunPSK" w:cs="TH SarabunPSK" w:hint="cs"/>
                      <w:strike/>
                      <w:color w:val="0070C0"/>
                      <w:sz w:val="32"/>
                      <w:szCs w:val="32"/>
                      <w:cs/>
                    </w:rPr>
                    <w:t>ไป</w:t>
                  </w:r>
                  <w:r w:rsidRPr="003E2982">
                    <w:rPr>
                      <w:rFonts w:ascii="TH SarabunPSK" w:hAnsi="TH SarabunPSK" w:cs="TH SarabunPSK"/>
                      <w:strike/>
                      <w:color w:val="0070C0"/>
                      <w:sz w:val="32"/>
                      <w:szCs w:val="32"/>
                      <w:cs/>
                    </w:rPr>
                    <w:t>ใช้ใน</w:t>
                  </w:r>
                  <w:r w:rsidRPr="003E2982">
                    <w:rPr>
                      <w:rFonts w:ascii="TH SarabunPSK" w:hAnsi="TH SarabunPSK" w:cs="TH SarabunPSK" w:hint="cs"/>
                      <w:strike/>
                      <w:color w:val="0070C0"/>
                      <w:sz w:val="32"/>
                      <w:szCs w:val="32"/>
                      <w:cs/>
                    </w:rPr>
                    <w:t xml:space="preserve"> PCC </w:t>
                  </w:r>
                  <w:r w:rsidRPr="003E2982">
                    <w:rPr>
                      <w:rFonts w:ascii="TH SarabunIT๙" w:hAnsi="TH SarabunIT๙" w:cs="TH SarabunIT๙"/>
                      <w:strike/>
                      <w:color w:val="0070C0"/>
                      <w:sz w:val="32"/>
                      <w:szCs w:val="32"/>
                      <w:cs/>
                    </w:rPr>
                    <w:t>ทั้งหมด</w:t>
                  </w:r>
                  <w:r w:rsidRPr="003E2982">
                    <w:rPr>
                      <w:rFonts w:ascii="TH SarabunIT๙" w:hAnsi="TH SarabunIT๙" w:cs="TH SarabunIT๙" w:hint="cs"/>
                      <w:strike/>
                      <w:color w:val="0070C0"/>
                      <w:sz w:val="32"/>
                      <w:szCs w:val="32"/>
                      <w:cs/>
                    </w:rPr>
                    <w:t xml:space="preserve"> </w:t>
                  </w:r>
                  <w:r w:rsidRPr="003E2982">
                    <w:rPr>
                      <w:rFonts w:ascii="TH SarabunIT๙" w:hAnsi="TH SarabunIT๙" w:cs="TH SarabunIT๙"/>
                      <w:strike/>
                      <w:color w:val="0070C0"/>
                      <w:sz w:val="32"/>
                      <w:szCs w:val="32"/>
                      <w:cs/>
                    </w:rPr>
                    <w:t>ที่ขึ้นทะเบียนคลินิกหมอครอบครัวตามเกณฑ์ของ สสป.</w:t>
                  </w:r>
                  <w:r w:rsidRPr="003E2982">
                    <w:rPr>
                      <w:rFonts w:ascii="TH SarabunIT๙" w:hAnsi="TH SarabunIT๙" w:cs="TH SarabunIT๙"/>
                      <w:strike/>
                      <w:color w:val="0070C0"/>
                      <w:sz w:val="32"/>
                      <w:szCs w:val="32"/>
                    </w:rPr>
                    <w:t xml:space="preserve"> </w:t>
                  </w:r>
                  <w:r w:rsidRPr="003E2982">
                    <w:rPr>
                      <w:rFonts w:ascii="TH SarabunIT๙" w:hAnsi="TH SarabunIT๙" w:cs="TH SarabunIT๙" w:hint="cs"/>
                      <w:strike/>
                      <w:color w:val="0070C0"/>
                      <w:sz w:val="32"/>
                      <w:szCs w:val="32"/>
                      <w:cs/>
                    </w:rPr>
                    <w:t>ใน</w:t>
                  </w:r>
                  <w:r w:rsidRPr="003E2982">
                    <w:rPr>
                      <w:rFonts w:ascii="TH SarabunPSK" w:hAnsi="TH SarabunPSK" w:cs="TH SarabunPSK" w:hint="cs"/>
                      <w:strike/>
                      <w:color w:val="0070C0"/>
                      <w:sz w:val="32"/>
                      <w:szCs w:val="32"/>
                      <w:cs/>
                    </w:rPr>
                    <w:t xml:space="preserve">ปี </w:t>
                  </w:r>
                  <w:r w:rsidRPr="003E2982">
                    <w:rPr>
                      <w:rFonts w:ascii="TH SarabunPSK" w:hAnsi="TH SarabunPSK" w:cs="TH SarabunPSK"/>
                      <w:strike/>
                      <w:color w:val="0070C0"/>
                      <w:sz w:val="32"/>
                      <w:szCs w:val="32"/>
                    </w:rPr>
                    <w:t>2562</w:t>
                  </w:r>
                  <w:r w:rsidRPr="003E2982">
                    <w:rPr>
                      <w:rFonts w:ascii="TH SarabunPSK" w:hAnsi="TH SarabunPSK" w:cs="TH SarabunPSK" w:hint="cs"/>
                      <w:strike/>
                      <w:color w:val="0070C0"/>
                      <w:sz w:val="32"/>
                      <w:szCs w:val="32"/>
                      <w:cs/>
                    </w:rPr>
                    <w:t xml:space="preserve"> </w:t>
                  </w:r>
                  <w:r w:rsidRPr="003E2982">
                    <w:rPr>
                      <w:rFonts w:ascii="TH SarabunPSK" w:hAnsi="TH SarabunPSK" w:cs="TH SarabunPSK" w:hint="cs"/>
                      <w:b/>
                      <w:bCs/>
                      <w:strike/>
                      <w:color w:val="0070C0"/>
                      <w:sz w:val="32"/>
                      <w:szCs w:val="32"/>
                      <w:cs/>
                    </w:rPr>
                    <w:t xml:space="preserve"> </w:t>
                  </w:r>
                  <w:r w:rsidRPr="003E2982">
                    <w:rPr>
                      <w:rFonts w:ascii="TH SarabunPSK" w:hAnsi="TH SarabunPSK" w:cs="TH SarabunPSK" w:hint="cs"/>
                      <w:strike/>
                      <w:color w:val="0070C0"/>
                      <w:sz w:val="32"/>
                      <w:szCs w:val="32"/>
                      <w:cs/>
                    </w:rPr>
                    <w:t>(ร้อยละ 100)</w:t>
                  </w:r>
                  <w:r w:rsidRPr="003E2982">
                    <w:rPr>
                      <w:rFonts w:ascii="TH SarabunPSK" w:hAnsi="TH SarabunPSK" w:cs="TH SarabunPSK" w:hint="cs"/>
                      <w:b/>
                      <w:bCs/>
                      <w:strike/>
                      <w:color w:val="0070C0"/>
                      <w:sz w:val="32"/>
                      <w:szCs w:val="32"/>
                      <w:cs/>
                    </w:rPr>
                    <w:t xml:space="preserve"> </w:t>
                  </w:r>
                  <w:r w:rsidRPr="003E2982">
                    <w:rPr>
                      <w:rFonts w:ascii="TH SarabunPSK" w:hAnsi="TH SarabunPSK" w:cs="TH SarabunPSK"/>
                      <w:b/>
                      <w:bCs/>
                      <w:strike/>
                      <w:color w:val="0070C0"/>
                      <w:sz w:val="32"/>
                      <w:szCs w:val="32"/>
                      <w:cs/>
                    </w:rPr>
                    <w:br/>
                  </w:r>
                </w:p>
              </w:tc>
            </w:tr>
            <w:tr w:rsidR="00087286" w:rsidRPr="00183BDD" w:rsidTr="00666C1C">
              <w:tc>
                <w:tcPr>
                  <w:tcW w:w="2547" w:type="dxa"/>
                  <w:shd w:val="clear" w:color="auto" w:fill="auto"/>
                </w:tcPr>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rPr>
                    <w:lastRenderedPageBreak/>
                    <w:t>1</w:t>
                  </w:r>
                  <w:r w:rsidRPr="00436795">
                    <w:rPr>
                      <w:rFonts w:ascii="TH SarabunPSK" w:hAnsi="TH SarabunPSK" w:cs="TH SarabunPSK"/>
                      <w:color w:val="FF0000"/>
                      <w:sz w:val="30"/>
                      <w:szCs w:val="30"/>
                      <w:cs/>
                    </w:rPr>
                    <w:t xml:space="preserve">. มีการจัดทำข้อสรุปแนวทางการพัฒนา </w:t>
                  </w:r>
                  <w:r w:rsidRPr="00436795">
                    <w:rPr>
                      <w:rFonts w:ascii="TH SarabunPSK" w:hAnsi="TH SarabunPSK" w:cs="TH SarabunPSK"/>
                      <w:color w:val="FF0000"/>
                      <w:sz w:val="30"/>
                      <w:szCs w:val="30"/>
                    </w:rPr>
                    <w:t xml:space="preserve">Application </w:t>
                  </w:r>
                  <w:r w:rsidRPr="00436795">
                    <w:rPr>
                      <w:rFonts w:ascii="TH SarabunPSK" w:hAnsi="TH SarabunPSK" w:cs="TH SarabunPSK" w:hint="cs"/>
                      <w:color w:val="FF0000"/>
                      <w:sz w:val="30"/>
                      <w:szCs w:val="30"/>
                      <w:cs/>
                    </w:rPr>
                    <w:t xml:space="preserve">สำหรับ </w:t>
                  </w:r>
                  <w:r w:rsidRPr="00436795">
                    <w:rPr>
                      <w:rFonts w:ascii="TH SarabunPSK" w:hAnsi="TH SarabunPSK" w:cs="TH SarabunPSK"/>
                      <w:color w:val="FF0000"/>
                      <w:sz w:val="30"/>
                      <w:szCs w:val="30"/>
                    </w:rPr>
                    <w:t xml:space="preserve">PCC </w:t>
                  </w:r>
                  <w:r w:rsidRPr="00436795">
                    <w:rPr>
                      <w:rFonts w:ascii="TH SarabunPSK" w:hAnsi="TH SarabunPSK" w:cs="TH SarabunPSK"/>
                      <w:color w:val="FF0000"/>
                      <w:sz w:val="30"/>
                      <w:szCs w:val="30"/>
                      <w:cs/>
                    </w:rPr>
                    <w:t xml:space="preserve">รายงานเสนอ CIO สป.สธ. ทราบ </w:t>
                  </w:r>
                </w:p>
                <w:p w:rsidR="00087286" w:rsidRPr="00436795" w:rsidRDefault="00087286" w:rsidP="00087286">
                  <w:pPr>
                    <w:spacing w:after="0"/>
                    <w:rPr>
                      <w:rFonts w:ascii="TH SarabunPSK" w:hAnsi="TH SarabunPSK" w:cs="TH SarabunPSK"/>
                      <w:color w:val="FF0000"/>
                      <w:sz w:val="30"/>
                      <w:szCs w:val="30"/>
                      <w:cs/>
                    </w:rPr>
                  </w:pPr>
                  <w:r w:rsidRPr="00436795">
                    <w:rPr>
                      <w:rFonts w:ascii="TH SarabunPSK" w:hAnsi="TH SarabunPSK" w:cs="TH SarabunPSK"/>
                      <w:color w:val="FF0000"/>
                      <w:sz w:val="30"/>
                      <w:szCs w:val="30"/>
                    </w:rPr>
                    <w:t>2</w:t>
                  </w:r>
                  <w:r w:rsidRPr="00436795">
                    <w:rPr>
                      <w:rFonts w:ascii="TH SarabunPSK" w:hAnsi="TH SarabunPSK" w:cs="TH SarabunPSK"/>
                      <w:color w:val="FF0000"/>
                      <w:sz w:val="30"/>
                      <w:szCs w:val="30"/>
                      <w:cs/>
                    </w:rPr>
                    <w:t xml:space="preserve">. มีการคัดเลือกทีม PCC เป้าหมาย อย่างน้อยเขตสุขภาพละ 1 </w:t>
                  </w:r>
                  <w:r w:rsidRPr="00436795">
                    <w:rPr>
                      <w:rFonts w:ascii="TH SarabunPSK" w:hAnsi="TH SarabunPSK" w:cs="TH SarabunPSK" w:hint="cs"/>
                      <w:color w:val="FF0000"/>
                      <w:sz w:val="30"/>
                      <w:szCs w:val="30"/>
                      <w:cs/>
                    </w:rPr>
                    <w:t>จังหวัด</w:t>
                  </w:r>
                  <w:r w:rsidRPr="00436795">
                    <w:rPr>
                      <w:rFonts w:ascii="TH SarabunPSK" w:hAnsi="TH SarabunPSK" w:cs="TH SarabunPSK"/>
                      <w:color w:val="FF0000"/>
                      <w:sz w:val="30"/>
                      <w:szCs w:val="30"/>
                      <w:cs/>
                    </w:rPr>
                    <w:t xml:space="preserve"> เป็น </w:t>
                  </w:r>
                  <w:r w:rsidRPr="00436795">
                    <w:rPr>
                      <w:rFonts w:ascii="TH SarabunPSK" w:hAnsi="TH SarabunPSK" w:cs="TH SarabunPSK"/>
                      <w:color w:val="FF0000"/>
                      <w:sz w:val="30"/>
                      <w:szCs w:val="30"/>
                    </w:rPr>
                    <w:t>PCC</w:t>
                  </w:r>
                  <w:r w:rsidRPr="00436795">
                    <w:rPr>
                      <w:rFonts w:ascii="TH SarabunPSK" w:hAnsi="TH SarabunPSK" w:cs="TH SarabunPSK"/>
                      <w:color w:val="FF0000"/>
                      <w:sz w:val="30"/>
                      <w:szCs w:val="30"/>
                      <w:cs/>
                    </w:rPr>
                    <w:t xml:space="preserve"> นำร่อง</w:t>
                  </w:r>
                </w:p>
                <w:p w:rsidR="00087286" w:rsidRPr="00183BDD" w:rsidRDefault="00087286" w:rsidP="00087286">
                  <w:pPr>
                    <w:spacing w:after="0"/>
                    <w:contextualSpacing/>
                    <w:rPr>
                      <w:rFonts w:ascii="TH SarabunPSK" w:hAnsi="TH SarabunPSK" w:cs="TH SarabunPSK"/>
                      <w:sz w:val="32"/>
                      <w:szCs w:val="32"/>
                    </w:rPr>
                  </w:pPr>
                </w:p>
              </w:tc>
              <w:tc>
                <w:tcPr>
                  <w:tcW w:w="2410" w:type="dxa"/>
                  <w:shd w:val="clear" w:color="auto" w:fill="auto"/>
                </w:tcPr>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rPr>
                    <w:t>1</w:t>
                  </w:r>
                  <w:r w:rsidRPr="00436795">
                    <w:rPr>
                      <w:rFonts w:ascii="TH SarabunPSK" w:hAnsi="TH SarabunPSK" w:cs="TH SarabunPSK"/>
                      <w:color w:val="FF0000"/>
                      <w:sz w:val="30"/>
                      <w:szCs w:val="30"/>
                      <w:cs/>
                    </w:rPr>
                    <w:t xml:space="preserve">. มีการพัฒนา </w:t>
                  </w:r>
                  <w:r w:rsidRPr="00436795">
                    <w:rPr>
                      <w:rFonts w:ascii="TH SarabunPSK" w:hAnsi="TH SarabunPSK" w:cs="TH SarabunPSK"/>
                      <w:color w:val="FF0000"/>
                      <w:sz w:val="30"/>
                      <w:szCs w:val="30"/>
                    </w:rPr>
                    <w:t xml:space="preserve">Application </w:t>
                  </w:r>
                  <w:r w:rsidRPr="00436795">
                    <w:rPr>
                      <w:rFonts w:ascii="TH SarabunPSK" w:hAnsi="TH SarabunPSK" w:cs="TH SarabunPSK" w:hint="cs"/>
                      <w:color w:val="FF0000"/>
                      <w:sz w:val="30"/>
                      <w:szCs w:val="30"/>
                      <w:cs/>
                    </w:rPr>
                    <w:t>สำหรับ PCC</w:t>
                  </w:r>
                </w:p>
                <w:p w:rsidR="00087286" w:rsidRPr="00436795" w:rsidRDefault="00087286" w:rsidP="00087286">
                  <w:pPr>
                    <w:spacing w:after="0"/>
                    <w:rPr>
                      <w:rFonts w:ascii="TH SarabunPSK" w:hAnsi="TH SarabunPSK" w:cs="TH SarabunPSK"/>
                      <w:color w:val="FF0000"/>
                      <w:sz w:val="30"/>
                      <w:szCs w:val="30"/>
                      <w:cs/>
                    </w:rPr>
                  </w:pPr>
                  <w:r w:rsidRPr="00436795">
                    <w:rPr>
                      <w:rFonts w:ascii="TH SarabunPSK" w:hAnsi="TH SarabunPSK" w:cs="TH SarabunPSK" w:hint="cs"/>
                      <w:color w:val="FF0000"/>
                      <w:sz w:val="30"/>
                      <w:szCs w:val="30"/>
                      <w:cs/>
                    </w:rPr>
                    <w:t>2</w:t>
                  </w:r>
                  <w:r w:rsidRPr="00436795">
                    <w:rPr>
                      <w:rFonts w:ascii="TH SarabunPSK" w:hAnsi="TH SarabunPSK" w:cs="TH SarabunPSK"/>
                      <w:color w:val="FF0000"/>
                      <w:sz w:val="30"/>
                      <w:szCs w:val="30"/>
                      <w:cs/>
                    </w:rPr>
                    <w:t xml:space="preserve">. มีการจัดทำ </w:t>
                  </w:r>
                  <w:r w:rsidRPr="00436795">
                    <w:rPr>
                      <w:rFonts w:ascii="TH SarabunPSK" w:hAnsi="TH SarabunPSK" w:cs="TH SarabunPSK"/>
                      <w:color w:val="FF0000"/>
                      <w:sz w:val="30"/>
                      <w:szCs w:val="30"/>
                    </w:rPr>
                    <w:t xml:space="preserve">Work Shop </w:t>
                  </w:r>
                  <w:r w:rsidRPr="00436795">
                    <w:rPr>
                      <w:rFonts w:ascii="TH SarabunPSK" w:hAnsi="TH SarabunPSK" w:cs="TH SarabunPSK"/>
                      <w:color w:val="FF0000"/>
                      <w:sz w:val="30"/>
                      <w:szCs w:val="30"/>
                      <w:cs/>
                    </w:rPr>
                    <w:t xml:space="preserve">การพัฒนา </w:t>
                  </w:r>
                  <w:r w:rsidRPr="00436795">
                    <w:rPr>
                      <w:rFonts w:ascii="TH SarabunPSK" w:hAnsi="TH SarabunPSK" w:cs="TH SarabunPSK"/>
                      <w:color w:val="FF0000"/>
                      <w:sz w:val="30"/>
                      <w:szCs w:val="30"/>
                    </w:rPr>
                    <w:t xml:space="preserve">Application </w:t>
                  </w:r>
                  <w:r w:rsidRPr="00436795">
                    <w:rPr>
                      <w:rFonts w:ascii="TH SarabunPSK" w:hAnsi="TH SarabunPSK" w:cs="TH SarabunPSK" w:hint="cs"/>
                      <w:color w:val="FF0000"/>
                      <w:sz w:val="30"/>
                      <w:szCs w:val="30"/>
                      <w:cs/>
                    </w:rPr>
                    <w:t xml:space="preserve">สำหรับ </w:t>
                  </w:r>
                  <w:r w:rsidRPr="00436795">
                    <w:rPr>
                      <w:rFonts w:ascii="TH SarabunPSK" w:hAnsi="TH SarabunPSK" w:cs="TH SarabunPSK"/>
                      <w:color w:val="FF0000"/>
                      <w:sz w:val="30"/>
                      <w:szCs w:val="30"/>
                    </w:rPr>
                    <w:t xml:space="preserve">PCC </w:t>
                  </w:r>
                  <w:r w:rsidRPr="00436795">
                    <w:rPr>
                      <w:rFonts w:ascii="TH SarabunPSK" w:hAnsi="TH SarabunPSK" w:cs="TH SarabunPSK" w:hint="cs"/>
                      <w:color w:val="FF0000"/>
                      <w:sz w:val="30"/>
                      <w:szCs w:val="30"/>
                      <w:cs/>
                    </w:rPr>
                    <w:t xml:space="preserve"> ให้แก่ </w:t>
                  </w:r>
                  <w:r w:rsidRPr="00436795">
                    <w:rPr>
                      <w:rFonts w:ascii="TH SarabunPSK" w:hAnsi="TH SarabunPSK" w:cs="TH SarabunPSK"/>
                      <w:color w:val="FF0000"/>
                      <w:sz w:val="30"/>
                      <w:szCs w:val="30"/>
                    </w:rPr>
                    <w:t xml:space="preserve">Admin </w:t>
                  </w:r>
                  <w:r w:rsidRPr="00436795">
                    <w:rPr>
                      <w:rFonts w:ascii="TH SarabunPSK" w:hAnsi="TH SarabunPSK" w:cs="TH SarabunPSK" w:hint="cs"/>
                      <w:color w:val="FF0000"/>
                      <w:sz w:val="30"/>
                      <w:szCs w:val="30"/>
                      <w:cs/>
                    </w:rPr>
                    <w:t xml:space="preserve">ของจังหวัดเป้าหมาย ได้แก่ </w:t>
                  </w:r>
                  <w:r w:rsidRPr="00436795">
                    <w:rPr>
                      <w:rFonts w:ascii="TH SarabunPSK" w:hAnsi="TH SarabunPSK" w:cs="TH SarabunPSK"/>
                      <w:color w:val="FF0000"/>
                      <w:sz w:val="30"/>
                      <w:szCs w:val="30"/>
                      <w:cs/>
                    </w:rPr>
                    <w:t>เชียงราย เพชรบูรณ์ กำแพงเพชร ปทุมธานี กาญจนบุรี ฉะเชิงเทรา กาฬสินธุ์ เลย สุรินทร์ อุบลราชธานี สุราษฎร์ธานี ตรัง</w:t>
                  </w:r>
                </w:p>
                <w:p w:rsidR="00087286" w:rsidRPr="00436795" w:rsidRDefault="00087286" w:rsidP="00087286">
                  <w:pPr>
                    <w:spacing w:after="0"/>
                    <w:rPr>
                      <w:rFonts w:ascii="TH SarabunPSK" w:hAnsi="TH SarabunPSK" w:cs="TH SarabunPSK"/>
                      <w:color w:val="FF0000"/>
                      <w:sz w:val="30"/>
                      <w:szCs w:val="30"/>
                      <w:cs/>
                    </w:rPr>
                  </w:pPr>
                  <w:r w:rsidRPr="00436795">
                    <w:rPr>
                      <w:rFonts w:ascii="TH SarabunPSK" w:hAnsi="TH SarabunPSK" w:cs="TH SarabunPSK"/>
                      <w:color w:val="FF0000"/>
                      <w:sz w:val="30"/>
                      <w:szCs w:val="30"/>
                    </w:rPr>
                    <w:t>3</w:t>
                  </w:r>
                  <w:r w:rsidRPr="00436795">
                    <w:rPr>
                      <w:rFonts w:ascii="TH SarabunPSK" w:hAnsi="TH SarabunPSK" w:cs="TH SarabunPSK"/>
                      <w:color w:val="FF0000"/>
                      <w:sz w:val="30"/>
                      <w:szCs w:val="30"/>
                      <w:cs/>
                    </w:rPr>
                    <w:t xml:space="preserve">. มีการรายงานความก้าวหน้าในการพัฒนา </w:t>
                  </w:r>
                  <w:r w:rsidRPr="00436795">
                    <w:rPr>
                      <w:rFonts w:ascii="TH SarabunPSK" w:hAnsi="TH SarabunPSK" w:cs="TH SarabunPSK"/>
                      <w:color w:val="FF0000"/>
                      <w:sz w:val="30"/>
                      <w:szCs w:val="30"/>
                    </w:rPr>
                    <w:t xml:space="preserve">Application </w:t>
                  </w:r>
                  <w:r w:rsidRPr="00436795">
                    <w:rPr>
                      <w:rFonts w:ascii="TH SarabunPSK" w:hAnsi="TH SarabunPSK" w:cs="TH SarabunPSK" w:hint="cs"/>
                      <w:color w:val="FF0000"/>
                      <w:sz w:val="30"/>
                      <w:szCs w:val="30"/>
                      <w:cs/>
                    </w:rPr>
                    <w:t xml:space="preserve">สำหรับ </w:t>
                  </w:r>
                  <w:r w:rsidRPr="00436795">
                    <w:rPr>
                      <w:rFonts w:ascii="TH SarabunPSK" w:hAnsi="TH SarabunPSK" w:cs="TH SarabunPSK"/>
                      <w:color w:val="FF0000"/>
                      <w:sz w:val="30"/>
                      <w:szCs w:val="30"/>
                    </w:rPr>
                    <w:t xml:space="preserve">PCC </w:t>
                  </w:r>
                  <w:r w:rsidRPr="00436795">
                    <w:rPr>
                      <w:rFonts w:ascii="TH SarabunPSK" w:hAnsi="TH SarabunPSK" w:cs="TH SarabunPSK"/>
                      <w:color w:val="FF0000"/>
                      <w:sz w:val="30"/>
                      <w:szCs w:val="30"/>
                      <w:cs/>
                    </w:rPr>
                    <w:t xml:space="preserve">เสนอ CIO สป.สธ. ทราบ </w:t>
                  </w:r>
                </w:p>
                <w:p w:rsidR="00087286" w:rsidRPr="00183BDD" w:rsidRDefault="00087286" w:rsidP="00087286">
                  <w:pPr>
                    <w:spacing w:after="0"/>
                    <w:contextualSpacing/>
                    <w:rPr>
                      <w:rFonts w:ascii="TH SarabunPSK" w:hAnsi="TH SarabunPSK" w:cs="TH SarabunPSK"/>
                      <w:sz w:val="32"/>
                      <w:szCs w:val="32"/>
                    </w:rPr>
                  </w:pPr>
                </w:p>
              </w:tc>
              <w:tc>
                <w:tcPr>
                  <w:tcW w:w="2551" w:type="dxa"/>
                  <w:shd w:val="clear" w:color="auto" w:fill="auto"/>
                </w:tcPr>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cs/>
                    </w:rPr>
                    <w:t xml:space="preserve">ร้อยละ </w:t>
                  </w:r>
                  <w:r w:rsidRPr="00436795">
                    <w:rPr>
                      <w:rFonts w:ascii="TH SarabunPSK" w:hAnsi="TH SarabunPSK" w:cs="TH SarabunPSK"/>
                      <w:color w:val="FF0000"/>
                      <w:sz w:val="30"/>
                      <w:szCs w:val="30"/>
                    </w:rPr>
                    <w:t>50</w:t>
                  </w:r>
                  <w:r w:rsidRPr="00436795">
                    <w:rPr>
                      <w:rFonts w:ascii="TH SarabunPSK" w:hAnsi="TH SarabunPSK" w:cs="TH SarabunPSK"/>
                      <w:color w:val="FF0000"/>
                      <w:sz w:val="30"/>
                      <w:szCs w:val="30"/>
                      <w:cs/>
                    </w:rPr>
                    <w:t xml:space="preserve"> ของ ทีม </w:t>
                  </w:r>
                  <w:r w:rsidRPr="00436795">
                    <w:rPr>
                      <w:rFonts w:ascii="TH SarabunPSK" w:hAnsi="TH SarabunPSK" w:cs="TH SarabunPSK"/>
                      <w:color w:val="FF0000"/>
                      <w:sz w:val="30"/>
                      <w:szCs w:val="30"/>
                    </w:rPr>
                    <w:t>PCC</w:t>
                  </w:r>
                  <w:r w:rsidRPr="00436795">
                    <w:rPr>
                      <w:rFonts w:ascii="TH SarabunPSK" w:hAnsi="TH SarabunPSK" w:cs="TH SarabunPSK"/>
                      <w:color w:val="FF0000"/>
                      <w:sz w:val="30"/>
                      <w:szCs w:val="30"/>
                      <w:cs/>
                    </w:rPr>
                    <w:t xml:space="preserve"> ทั้งหมดที่ขึ้นทะเบียนคลินิก</w:t>
                  </w:r>
                </w:p>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cs/>
                    </w:rPr>
                    <w:t xml:space="preserve">หมอครอบครัว ตามเกณฑ์ของ สสป. ในปี </w:t>
                  </w:r>
                  <w:r w:rsidRPr="00436795">
                    <w:rPr>
                      <w:rFonts w:ascii="TH SarabunPSK" w:hAnsi="TH SarabunPSK" w:cs="TH SarabunPSK"/>
                      <w:color w:val="FF0000"/>
                      <w:sz w:val="30"/>
                      <w:szCs w:val="30"/>
                    </w:rPr>
                    <w:t>2562</w:t>
                  </w:r>
                  <w:r w:rsidRPr="00436795">
                    <w:rPr>
                      <w:rFonts w:ascii="TH SarabunPSK" w:hAnsi="TH SarabunPSK" w:cs="TH SarabunPSK"/>
                      <w:color w:val="FF0000"/>
                      <w:sz w:val="30"/>
                      <w:szCs w:val="30"/>
                      <w:cs/>
                    </w:rPr>
                    <w:t xml:space="preserve"> </w:t>
                  </w:r>
                  <w:r w:rsidRPr="00436795">
                    <w:rPr>
                      <w:rFonts w:ascii="TH SarabunPSK" w:hAnsi="TH SarabunPSK" w:cs="TH SarabunPSK" w:hint="cs"/>
                      <w:color w:val="FF0000"/>
                      <w:sz w:val="30"/>
                      <w:szCs w:val="30"/>
                      <w:cs/>
                    </w:rPr>
                    <w:t xml:space="preserve">ในจังหวัดเป้าหมาย </w:t>
                  </w:r>
                  <w:r w:rsidRPr="00436795">
                    <w:rPr>
                      <w:rFonts w:ascii="TH SarabunPSK" w:hAnsi="TH SarabunPSK" w:cs="TH SarabunPSK"/>
                      <w:color w:val="FF0000"/>
                      <w:sz w:val="30"/>
                      <w:szCs w:val="30"/>
                      <w:cs/>
                    </w:rPr>
                    <w:t xml:space="preserve">มีการนำ </w:t>
                  </w:r>
                  <w:r w:rsidRPr="00436795">
                    <w:rPr>
                      <w:rFonts w:ascii="TH SarabunPSK" w:hAnsi="TH SarabunPSK" w:cs="TH SarabunPSK"/>
                      <w:color w:val="FF0000"/>
                      <w:sz w:val="30"/>
                      <w:szCs w:val="30"/>
                    </w:rPr>
                    <w:t xml:space="preserve">Application </w:t>
                  </w:r>
                  <w:r w:rsidRPr="00436795">
                    <w:rPr>
                      <w:rFonts w:ascii="TH SarabunPSK" w:hAnsi="TH SarabunPSK" w:cs="TH SarabunPSK"/>
                      <w:color w:val="FF0000"/>
                      <w:sz w:val="30"/>
                      <w:szCs w:val="30"/>
                      <w:cs/>
                    </w:rPr>
                    <w:t>สำหรับ</w:t>
                  </w:r>
                  <w:r w:rsidRPr="00436795">
                    <w:rPr>
                      <w:rFonts w:ascii="TH SarabunPSK" w:hAnsi="TH SarabunPSK" w:cs="TH SarabunPSK"/>
                      <w:color w:val="FF0000"/>
                      <w:sz w:val="30"/>
                      <w:szCs w:val="30"/>
                    </w:rPr>
                    <w:t xml:space="preserve"> PPC </w:t>
                  </w:r>
                  <w:r w:rsidRPr="00436795">
                    <w:rPr>
                      <w:rFonts w:ascii="TH SarabunPSK" w:hAnsi="TH SarabunPSK" w:cs="TH SarabunPSK"/>
                      <w:color w:val="FF0000"/>
                      <w:sz w:val="30"/>
                      <w:szCs w:val="30"/>
                      <w:cs/>
                    </w:rPr>
                    <w:t>ไปใช้</w:t>
                  </w:r>
                </w:p>
                <w:p w:rsidR="00087286" w:rsidRPr="00183BDD" w:rsidRDefault="00087286" w:rsidP="00087286">
                  <w:pPr>
                    <w:spacing w:after="0"/>
                    <w:contextualSpacing/>
                    <w:rPr>
                      <w:rFonts w:ascii="TH SarabunPSK" w:hAnsi="TH SarabunPSK" w:cs="TH SarabunPSK"/>
                      <w:sz w:val="32"/>
                      <w:szCs w:val="32"/>
                      <w:cs/>
                    </w:rPr>
                  </w:pPr>
                  <w:r w:rsidRPr="00DB4767">
                    <w:rPr>
                      <w:rFonts w:ascii="TH SarabunPSK" w:hAnsi="TH SarabunPSK" w:cs="TH SarabunPSK"/>
                      <w:color w:val="000000" w:themeColor="text1"/>
                      <w:sz w:val="30"/>
                      <w:szCs w:val="30"/>
                      <w:cs/>
                    </w:rPr>
                    <w:t xml:space="preserve"> </w:t>
                  </w:r>
                </w:p>
              </w:tc>
              <w:tc>
                <w:tcPr>
                  <w:tcW w:w="2126" w:type="dxa"/>
                  <w:shd w:val="clear" w:color="auto" w:fill="auto"/>
                </w:tcPr>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cs/>
                    </w:rPr>
                    <w:t xml:space="preserve">ร้อยละ </w:t>
                  </w:r>
                  <w:r w:rsidRPr="00436795">
                    <w:rPr>
                      <w:rFonts w:ascii="TH SarabunPSK" w:hAnsi="TH SarabunPSK" w:cs="TH SarabunPSK"/>
                      <w:color w:val="FF0000"/>
                      <w:sz w:val="30"/>
                      <w:szCs w:val="30"/>
                    </w:rPr>
                    <w:t>100</w:t>
                  </w:r>
                  <w:r w:rsidRPr="00436795">
                    <w:rPr>
                      <w:rFonts w:ascii="TH SarabunPSK" w:hAnsi="TH SarabunPSK" w:cs="TH SarabunPSK"/>
                      <w:color w:val="FF0000"/>
                      <w:sz w:val="30"/>
                      <w:szCs w:val="30"/>
                      <w:cs/>
                    </w:rPr>
                    <w:t xml:space="preserve"> ของ ทีม </w:t>
                  </w:r>
                  <w:r w:rsidRPr="00436795">
                    <w:rPr>
                      <w:rFonts w:ascii="TH SarabunPSK" w:hAnsi="TH SarabunPSK" w:cs="TH SarabunPSK"/>
                      <w:color w:val="FF0000"/>
                      <w:sz w:val="30"/>
                      <w:szCs w:val="30"/>
                    </w:rPr>
                    <w:t>PCC</w:t>
                  </w:r>
                  <w:r w:rsidRPr="00436795">
                    <w:rPr>
                      <w:rFonts w:ascii="TH SarabunPSK" w:hAnsi="TH SarabunPSK" w:cs="TH SarabunPSK"/>
                      <w:color w:val="FF0000"/>
                      <w:sz w:val="30"/>
                      <w:szCs w:val="30"/>
                      <w:cs/>
                    </w:rPr>
                    <w:t xml:space="preserve"> ทั้งหมดที่ขึ้นทะเบียนคลินิก</w:t>
                  </w:r>
                </w:p>
                <w:p w:rsidR="00087286" w:rsidRPr="00436795" w:rsidRDefault="00087286" w:rsidP="00087286">
                  <w:pPr>
                    <w:spacing w:after="0"/>
                    <w:rPr>
                      <w:rFonts w:ascii="TH SarabunPSK" w:hAnsi="TH SarabunPSK" w:cs="TH SarabunPSK"/>
                      <w:color w:val="FF0000"/>
                      <w:sz w:val="30"/>
                      <w:szCs w:val="30"/>
                    </w:rPr>
                  </w:pPr>
                  <w:r w:rsidRPr="00436795">
                    <w:rPr>
                      <w:rFonts w:ascii="TH SarabunPSK" w:hAnsi="TH SarabunPSK" w:cs="TH SarabunPSK"/>
                      <w:color w:val="FF0000"/>
                      <w:sz w:val="30"/>
                      <w:szCs w:val="30"/>
                      <w:cs/>
                    </w:rPr>
                    <w:t xml:space="preserve">หมอครอบครัว ตามเกณฑ์ของ สสป. ในปี </w:t>
                  </w:r>
                  <w:r w:rsidRPr="00436795">
                    <w:rPr>
                      <w:rFonts w:ascii="TH SarabunPSK" w:hAnsi="TH SarabunPSK" w:cs="TH SarabunPSK"/>
                      <w:color w:val="FF0000"/>
                      <w:sz w:val="30"/>
                      <w:szCs w:val="30"/>
                    </w:rPr>
                    <w:t>2562</w:t>
                  </w:r>
                  <w:r w:rsidRPr="00436795">
                    <w:rPr>
                      <w:rFonts w:ascii="TH SarabunPSK" w:hAnsi="TH SarabunPSK" w:cs="TH SarabunPSK"/>
                      <w:color w:val="FF0000"/>
                      <w:sz w:val="30"/>
                      <w:szCs w:val="30"/>
                      <w:cs/>
                    </w:rPr>
                    <w:t xml:space="preserve"> </w:t>
                  </w:r>
                  <w:r w:rsidRPr="00436795">
                    <w:rPr>
                      <w:rFonts w:ascii="TH SarabunPSK" w:hAnsi="TH SarabunPSK" w:cs="TH SarabunPSK" w:hint="cs"/>
                      <w:color w:val="FF0000"/>
                      <w:sz w:val="30"/>
                      <w:szCs w:val="30"/>
                      <w:cs/>
                    </w:rPr>
                    <w:t xml:space="preserve">ในจังหวัดเป้าหมาย </w:t>
                  </w:r>
                  <w:r w:rsidRPr="00436795">
                    <w:rPr>
                      <w:rFonts w:ascii="TH SarabunPSK" w:hAnsi="TH SarabunPSK" w:cs="TH SarabunPSK"/>
                      <w:color w:val="FF0000"/>
                      <w:sz w:val="30"/>
                      <w:szCs w:val="30"/>
                      <w:cs/>
                    </w:rPr>
                    <w:t xml:space="preserve">มีการนำ </w:t>
                  </w:r>
                  <w:r w:rsidRPr="00436795">
                    <w:rPr>
                      <w:rFonts w:ascii="TH SarabunPSK" w:hAnsi="TH SarabunPSK" w:cs="TH SarabunPSK"/>
                      <w:color w:val="FF0000"/>
                      <w:sz w:val="30"/>
                      <w:szCs w:val="30"/>
                    </w:rPr>
                    <w:t xml:space="preserve">Application </w:t>
                  </w:r>
                  <w:r w:rsidRPr="00436795">
                    <w:rPr>
                      <w:rFonts w:ascii="TH SarabunPSK" w:hAnsi="TH SarabunPSK" w:cs="TH SarabunPSK"/>
                      <w:color w:val="FF0000"/>
                      <w:sz w:val="30"/>
                      <w:szCs w:val="30"/>
                      <w:cs/>
                    </w:rPr>
                    <w:t>สำหรับ</w:t>
                  </w:r>
                  <w:r w:rsidRPr="00436795">
                    <w:rPr>
                      <w:rFonts w:ascii="TH SarabunPSK" w:hAnsi="TH SarabunPSK" w:cs="TH SarabunPSK"/>
                      <w:color w:val="FF0000"/>
                      <w:sz w:val="30"/>
                      <w:szCs w:val="30"/>
                    </w:rPr>
                    <w:t xml:space="preserve"> PPC </w:t>
                  </w:r>
                  <w:r w:rsidRPr="00436795">
                    <w:rPr>
                      <w:rFonts w:ascii="TH SarabunPSK" w:hAnsi="TH SarabunPSK" w:cs="TH SarabunPSK"/>
                      <w:color w:val="FF0000"/>
                      <w:sz w:val="30"/>
                      <w:szCs w:val="30"/>
                      <w:cs/>
                    </w:rPr>
                    <w:t>ไปใช้</w:t>
                  </w:r>
                </w:p>
                <w:p w:rsidR="00087286" w:rsidRPr="00183BDD" w:rsidRDefault="00087286" w:rsidP="00087286">
                  <w:pPr>
                    <w:spacing w:after="0"/>
                    <w:contextualSpacing/>
                    <w:rPr>
                      <w:rFonts w:ascii="TH SarabunPSK" w:hAnsi="TH SarabunPSK" w:cs="TH SarabunPSK"/>
                      <w:sz w:val="32"/>
                      <w:szCs w:val="32"/>
                      <w:cs/>
                    </w:rPr>
                  </w:pPr>
                  <w:r w:rsidRPr="00DB4767">
                    <w:rPr>
                      <w:rFonts w:ascii="TH SarabunPSK" w:hAnsi="TH SarabunPSK" w:cs="TH SarabunPSK"/>
                      <w:b/>
                      <w:bCs/>
                      <w:color w:val="000000" w:themeColor="text1"/>
                      <w:sz w:val="30"/>
                      <w:szCs w:val="30"/>
                      <w:cs/>
                    </w:rPr>
                    <w:br/>
                  </w:r>
                </w:p>
              </w:tc>
            </w:tr>
          </w:tbl>
          <w:p w:rsidR="00087286" w:rsidRPr="00183BDD" w:rsidRDefault="00087286" w:rsidP="00087286">
            <w:pPr>
              <w:spacing w:after="0"/>
              <w:contextualSpacing/>
              <w:rPr>
                <w:rFonts w:ascii="TH SarabunPSK" w:hAnsi="TH SarabunPSK" w:cs="TH SarabunPSK"/>
                <w:b/>
                <w:bCs/>
                <w:sz w:val="32"/>
                <w:szCs w:val="32"/>
              </w:rPr>
            </w:pP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highlight w:val="yellow"/>
                <w:cs/>
              </w:rPr>
            </w:pPr>
            <w:r w:rsidRPr="00183BDD">
              <w:rPr>
                <w:rFonts w:ascii="TH SarabunPSK" w:hAnsi="TH SarabunPSK" w:cs="TH SarabunPSK"/>
                <w:b/>
                <w:bCs/>
                <w:sz w:val="32"/>
                <w:szCs w:val="32"/>
                <w:cs/>
              </w:rPr>
              <w:lastRenderedPageBreak/>
              <w:t xml:space="preserve">วิธีการประเมินผล : </w:t>
            </w:r>
          </w:p>
        </w:tc>
        <w:tc>
          <w:tcPr>
            <w:tcW w:w="7258" w:type="dxa"/>
            <w:tcBorders>
              <w:top w:val="single" w:sz="4" w:space="0" w:color="auto"/>
              <w:left w:val="single" w:sz="4" w:space="0" w:color="auto"/>
              <w:bottom w:val="single" w:sz="4" w:space="0" w:color="auto"/>
              <w:right w:val="single" w:sz="4" w:space="0" w:color="auto"/>
            </w:tcBorders>
          </w:tcPr>
          <w:p w:rsidR="00087286" w:rsidRPr="003E2982" w:rsidRDefault="00087286" w:rsidP="00087286">
            <w:pPr>
              <w:spacing w:after="0"/>
              <w:contextualSpacing/>
              <w:jc w:val="thaiDistribute"/>
              <w:rPr>
                <w:rFonts w:ascii="TH SarabunPSK" w:hAnsi="TH SarabunPSK" w:cs="TH SarabunPSK"/>
                <w:strike/>
                <w:color w:val="0070C0"/>
                <w:sz w:val="32"/>
                <w:szCs w:val="32"/>
                <w:cs/>
              </w:rPr>
            </w:pPr>
            <w:r w:rsidRPr="003E2982">
              <w:rPr>
                <w:rFonts w:ascii="TH SarabunPSK" w:hAnsi="TH SarabunPSK" w:cs="TH SarabunPSK" w:hint="cs"/>
                <w:strike/>
                <w:color w:val="0070C0"/>
                <w:sz w:val="32"/>
                <w:szCs w:val="32"/>
                <w:cs/>
              </w:rPr>
              <w:t xml:space="preserve">1. ตรวจสอบจากรายงานที่เสนอ </w:t>
            </w:r>
            <w:r w:rsidRPr="003E2982">
              <w:rPr>
                <w:rFonts w:ascii="TH SarabunPSK" w:hAnsi="TH SarabunPSK" w:cs="TH SarabunPSK"/>
                <w:strike/>
                <w:color w:val="0070C0"/>
                <w:sz w:val="32"/>
                <w:szCs w:val="32"/>
              </w:rPr>
              <w:t xml:space="preserve">CIO </w:t>
            </w:r>
            <w:r w:rsidRPr="003E2982">
              <w:rPr>
                <w:rFonts w:ascii="TH SarabunPSK" w:hAnsi="TH SarabunPSK" w:cs="TH SarabunPSK"/>
                <w:strike/>
                <w:color w:val="0070C0"/>
                <w:sz w:val="32"/>
                <w:szCs w:val="32"/>
                <w:cs/>
              </w:rPr>
              <w:t>สป.สธ.</w:t>
            </w:r>
          </w:p>
          <w:p w:rsidR="00087286" w:rsidRDefault="00087286" w:rsidP="00087286">
            <w:pPr>
              <w:spacing w:after="0"/>
              <w:ind w:right="63"/>
              <w:contextualSpacing/>
              <w:jc w:val="thaiDistribute"/>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2. ผลการใช้งาน Application PCC โดยการสอบถามจากทีมหมอครอบครัว (PCC) ที่ได้ทดลองใช้งานจริง</w:t>
            </w:r>
          </w:p>
          <w:p w:rsidR="00087286" w:rsidRPr="003E6F21" w:rsidRDefault="00087286" w:rsidP="00087286">
            <w:pPr>
              <w:spacing w:after="0"/>
              <w:contextualSpacing/>
              <w:jc w:val="thaiDistribute"/>
              <w:rPr>
                <w:rFonts w:ascii="TH SarabunPSK" w:hAnsi="TH SarabunPSK" w:cs="TH SarabunPSK"/>
                <w:color w:val="FF0000"/>
                <w:sz w:val="32"/>
                <w:szCs w:val="32"/>
              </w:rPr>
            </w:pPr>
            <w:r w:rsidRPr="003E2982">
              <w:rPr>
                <w:rFonts w:ascii="TH SarabunPSK" w:hAnsi="TH SarabunPSK" w:cs="TH SarabunPSK" w:hint="cs"/>
                <w:color w:val="FF0000"/>
                <w:sz w:val="32"/>
                <w:szCs w:val="32"/>
                <w:cs/>
              </w:rPr>
              <w:t xml:space="preserve">1. </w:t>
            </w:r>
            <w:r w:rsidRPr="003E6F21">
              <w:rPr>
                <w:rFonts w:ascii="TH SarabunPSK" w:hAnsi="TH SarabunPSK" w:cs="TH SarabunPSK" w:hint="cs"/>
                <w:color w:val="FF0000"/>
                <w:sz w:val="32"/>
                <w:szCs w:val="32"/>
                <w:cs/>
              </w:rPr>
              <w:t xml:space="preserve">สำนักงานสาธารณสุขจังหวัด ตอบแบบสำรวจการใช้ </w:t>
            </w:r>
            <w:r w:rsidRPr="003E6F21">
              <w:rPr>
                <w:rFonts w:ascii="TH SarabunPSK" w:hAnsi="TH SarabunPSK" w:cs="TH SarabunPSK"/>
                <w:color w:val="FF0000"/>
                <w:sz w:val="32"/>
                <w:szCs w:val="32"/>
              </w:rPr>
              <w:t xml:space="preserve">Application </w:t>
            </w:r>
            <w:r w:rsidRPr="003E6F21">
              <w:rPr>
                <w:rFonts w:ascii="TH SarabunPSK" w:hAnsi="TH SarabunPSK" w:cs="TH SarabunPSK" w:hint="cs"/>
                <w:color w:val="FF0000"/>
                <w:sz w:val="32"/>
                <w:szCs w:val="32"/>
                <w:cs/>
              </w:rPr>
              <w:t>สำหรับทีมหมอครอบครัว</w:t>
            </w:r>
            <w:r w:rsidRPr="003E6F21">
              <w:rPr>
                <w:rFonts w:ascii="TH SarabunPSK" w:hAnsi="TH SarabunPSK" w:cs="TH SarabunPSK"/>
                <w:color w:val="FF0000"/>
                <w:sz w:val="32"/>
                <w:szCs w:val="32"/>
              </w:rPr>
              <w:t xml:space="preserve"> (Online - Google Form)</w:t>
            </w:r>
          </w:p>
          <w:p w:rsidR="00087286" w:rsidRPr="003E6F21" w:rsidRDefault="00087286" w:rsidP="00087286">
            <w:pPr>
              <w:spacing w:after="0"/>
              <w:ind w:right="63"/>
              <w:contextualSpacing/>
              <w:jc w:val="thaiDistribute"/>
              <w:rPr>
                <w:rFonts w:ascii="TH SarabunPSK" w:hAnsi="TH SarabunPSK" w:cs="TH SarabunPSK"/>
                <w:color w:val="FF0000"/>
                <w:sz w:val="32"/>
                <w:szCs w:val="32"/>
              </w:rPr>
            </w:pPr>
            <w:r w:rsidRPr="003E6F21">
              <w:rPr>
                <w:rFonts w:ascii="TH SarabunPSK" w:hAnsi="TH SarabunPSK" w:cs="TH SarabunPSK" w:hint="cs"/>
                <w:color w:val="FF0000"/>
                <w:sz w:val="32"/>
                <w:szCs w:val="32"/>
                <w:cs/>
              </w:rPr>
              <w:t xml:space="preserve">2. ตรวจสอบจาก </w:t>
            </w:r>
            <w:r w:rsidRPr="003E6F21">
              <w:rPr>
                <w:rFonts w:ascii="TH SarabunPSK" w:hAnsi="TH SarabunPSK" w:cs="TH SarabunPSK"/>
                <w:color w:val="FF0000"/>
                <w:sz w:val="32"/>
                <w:szCs w:val="32"/>
              </w:rPr>
              <w:t xml:space="preserve">Log File </w:t>
            </w:r>
            <w:r w:rsidRPr="003E6F21">
              <w:rPr>
                <w:rFonts w:ascii="TH SarabunPSK" w:hAnsi="TH SarabunPSK" w:cs="TH SarabunPSK" w:hint="cs"/>
                <w:color w:val="FF0000"/>
                <w:sz w:val="32"/>
                <w:szCs w:val="32"/>
                <w:cs/>
              </w:rPr>
              <w:t xml:space="preserve">ของ </w:t>
            </w:r>
            <w:r w:rsidRPr="003E6F21">
              <w:rPr>
                <w:rFonts w:ascii="TH SarabunPSK" w:hAnsi="TH SarabunPSK" w:cs="TH SarabunPSK"/>
                <w:color w:val="FF0000"/>
                <w:sz w:val="32"/>
                <w:szCs w:val="32"/>
              </w:rPr>
              <w:t>Application PCC Link</w:t>
            </w:r>
          </w:p>
          <w:p w:rsidR="00087286" w:rsidRPr="00183BDD" w:rsidRDefault="00087286" w:rsidP="00087286">
            <w:pPr>
              <w:spacing w:after="0"/>
              <w:ind w:right="63"/>
              <w:contextualSpacing/>
              <w:jc w:val="thaiDistribute"/>
              <w:rPr>
                <w:rFonts w:ascii="TH SarabunPSK" w:hAnsi="TH SarabunPSK" w:cs="TH SarabunPSK"/>
                <w:sz w:val="32"/>
                <w:szCs w:val="32"/>
              </w:rPr>
            </w:pPr>
            <w:r w:rsidRPr="003E6F21">
              <w:rPr>
                <w:rFonts w:ascii="TH SarabunPSK" w:hAnsi="TH SarabunPSK" w:cs="TH SarabunPSK"/>
                <w:color w:val="FF0000"/>
                <w:sz w:val="32"/>
                <w:szCs w:val="32"/>
              </w:rPr>
              <w:t xml:space="preserve">3. </w:t>
            </w:r>
            <w:r w:rsidRPr="003E6F21">
              <w:rPr>
                <w:rFonts w:ascii="TH SarabunPSK" w:hAnsi="TH SarabunPSK" w:cs="TH SarabunPSK" w:hint="cs"/>
                <w:color w:val="FF0000"/>
                <w:sz w:val="32"/>
                <w:szCs w:val="32"/>
                <w:cs/>
              </w:rPr>
              <w:t>สอบถามจากทีมหมอครอบครัว (PCC) ที่ใช้งานจริง</w:t>
            </w:r>
          </w:p>
        </w:tc>
      </w:tr>
      <w:tr w:rsidR="00087286" w:rsidRPr="00183BDD" w:rsidTr="00666C1C">
        <w:trPr>
          <w:trHeight w:val="96"/>
        </w:trPr>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cs="Angsana New"/>
                <w:szCs w:val="22"/>
                <w:cs/>
              </w:rPr>
              <w:br w:type="page"/>
            </w:r>
            <w:r w:rsidRPr="00183BDD">
              <w:rPr>
                <w:rFonts w:ascii="TH SarabunPSK" w:hAnsi="TH SarabunPSK" w:cs="TH SarabunPSK"/>
                <w:b/>
                <w:bCs/>
                <w:sz w:val="32"/>
                <w:szCs w:val="32"/>
                <w:cs/>
              </w:rPr>
              <w:t xml:space="preserve">เอกสารสนับสนุน : </w:t>
            </w:r>
          </w:p>
        </w:tc>
        <w:tc>
          <w:tcPr>
            <w:tcW w:w="7258" w:type="dxa"/>
            <w:tcBorders>
              <w:top w:val="single" w:sz="4" w:space="0" w:color="auto"/>
              <w:left w:val="single" w:sz="4" w:space="0" w:color="auto"/>
              <w:bottom w:val="single" w:sz="4" w:space="0" w:color="auto"/>
              <w:right w:val="single" w:sz="4" w:space="0" w:color="auto"/>
            </w:tcBorders>
          </w:tcPr>
          <w:p w:rsidR="00087286" w:rsidRPr="003E2982" w:rsidRDefault="00087286" w:rsidP="00087286">
            <w:pPr>
              <w:spacing w:after="0"/>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1. </w:t>
            </w:r>
            <w:r w:rsidRPr="003E2982">
              <w:rPr>
                <w:rFonts w:ascii="TH SarabunPSK" w:hAnsi="TH SarabunPSK" w:cs="TH SarabunPSK"/>
                <w:strike/>
                <w:color w:val="0070C0"/>
                <w:sz w:val="32"/>
                <w:szCs w:val="32"/>
                <w:cs/>
              </w:rPr>
              <w:t>แนวทางและมาตรฐานเชื่อมโยงข้อมูล</w:t>
            </w:r>
            <w:r w:rsidRPr="003E2982">
              <w:rPr>
                <w:rFonts w:ascii="TH SarabunPSK" w:hAnsi="TH SarabunPSK" w:cs="TH SarabunPSK" w:hint="cs"/>
                <w:strike/>
                <w:color w:val="0070C0"/>
                <w:sz w:val="32"/>
                <w:szCs w:val="32"/>
                <w:cs/>
              </w:rPr>
              <w:t>ผ่าน</w:t>
            </w:r>
            <w:r w:rsidRPr="003E2982">
              <w:rPr>
                <w:rFonts w:ascii="TH SarabunPSK" w:hAnsi="TH SarabunPSK" w:cs="TH SarabunPSK"/>
                <w:strike/>
                <w:color w:val="0070C0"/>
                <w:sz w:val="32"/>
                <w:szCs w:val="32"/>
                <w:cs/>
              </w:rPr>
              <w:t>ตัวกลางสำหรับการเชื่อมโยงและแลกเปลี่ยนข้อมูล</w:t>
            </w:r>
            <w:r w:rsidRPr="003E2982">
              <w:rPr>
                <w:rFonts w:ascii="TH SarabunPSK" w:hAnsi="TH SarabunPSK" w:cs="TH SarabunPSK" w:hint="cs"/>
                <w:strike/>
                <w:color w:val="0070C0"/>
                <w:sz w:val="32"/>
                <w:szCs w:val="32"/>
                <w:cs/>
              </w:rPr>
              <w:t>สำหรับโรงพยาบาล</w:t>
            </w:r>
            <w:r w:rsidRPr="003E2982">
              <w:rPr>
                <w:rFonts w:ascii="TH SarabunPSK" w:hAnsi="TH SarabunPSK" w:cs="TH SarabunPSK"/>
                <w:strike/>
                <w:color w:val="0070C0"/>
                <w:sz w:val="32"/>
                <w:szCs w:val="32"/>
                <w:cs/>
              </w:rPr>
              <w:t xml:space="preserve"> (</w:t>
            </w:r>
            <w:r w:rsidRPr="003E2982">
              <w:rPr>
                <w:rFonts w:ascii="TH SarabunPSK" w:hAnsi="TH SarabunPSK" w:cs="TH SarabunPSK"/>
                <w:strike/>
                <w:color w:val="0070C0"/>
                <w:sz w:val="32"/>
                <w:szCs w:val="32"/>
              </w:rPr>
              <w:t>HIS Gateway</w:t>
            </w:r>
            <w:r w:rsidRPr="003E2982">
              <w:rPr>
                <w:rFonts w:ascii="TH SarabunPSK" w:hAnsi="TH SarabunPSK" w:cs="TH SarabunPSK"/>
                <w:strike/>
                <w:color w:val="0070C0"/>
                <w:sz w:val="32"/>
                <w:szCs w:val="32"/>
                <w:cs/>
              </w:rPr>
              <w:t>)</w:t>
            </w:r>
          </w:p>
          <w:p w:rsidR="00087286" w:rsidRPr="003E2982" w:rsidRDefault="00087286" w:rsidP="00087286">
            <w:pPr>
              <w:spacing w:after="0"/>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2. ผลวิเคราะห์แนวทางการใช้ Application </w:t>
            </w:r>
            <w:r w:rsidRPr="003E2982">
              <w:rPr>
                <w:rFonts w:ascii="TH SarabunPSK" w:hAnsi="TH SarabunPSK" w:cs="TH SarabunPSK"/>
                <w:strike/>
                <w:color w:val="0070C0"/>
                <w:sz w:val="32"/>
                <w:szCs w:val="32"/>
              </w:rPr>
              <w:t xml:space="preserve">PCC </w:t>
            </w:r>
            <w:r w:rsidRPr="003E2982">
              <w:rPr>
                <w:rFonts w:ascii="TH SarabunPSK" w:hAnsi="TH SarabunPSK" w:cs="TH SarabunPSK" w:hint="cs"/>
                <w:strike/>
                <w:color w:val="0070C0"/>
                <w:sz w:val="32"/>
                <w:szCs w:val="32"/>
                <w:cs/>
              </w:rPr>
              <w:t>ดูแลประชาชน (PCC Platform) โดย สปค.</w:t>
            </w:r>
          </w:p>
          <w:p w:rsidR="00087286" w:rsidRPr="003E2982" w:rsidRDefault="00087286" w:rsidP="00087286">
            <w:pPr>
              <w:spacing w:after="0"/>
              <w:ind w:left="-43"/>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3.คู่มือ การใช้งาน App. </w:t>
            </w:r>
            <w:r w:rsidRPr="003E2982">
              <w:rPr>
                <w:rFonts w:ascii="TH SarabunPSK" w:hAnsi="TH SarabunPSK" w:cs="TH SarabunPSK"/>
                <w:strike/>
                <w:color w:val="0070C0"/>
                <w:sz w:val="32"/>
                <w:szCs w:val="32"/>
              </w:rPr>
              <w:t>PCC</w:t>
            </w:r>
          </w:p>
          <w:p w:rsidR="00087286" w:rsidRPr="003E6F21" w:rsidRDefault="00087286" w:rsidP="00087286">
            <w:pPr>
              <w:spacing w:after="0"/>
              <w:ind w:left="34"/>
              <w:rPr>
                <w:rFonts w:ascii="TH SarabunPSK" w:hAnsi="TH SarabunPSK" w:cs="TH SarabunPSK"/>
                <w:color w:val="FF0000"/>
                <w:sz w:val="32"/>
                <w:szCs w:val="32"/>
              </w:rPr>
            </w:pPr>
            <w:r w:rsidRPr="003E2982">
              <w:rPr>
                <w:rFonts w:ascii="TH SarabunPSK" w:hAnsi="TH SarabunPSK" w:cs="TH SarabunPSK" w:hint="cs"/>
                <w:color w:val="FF0000"/>
                <w:sz w:val="32"/>
                <w:szCs w:val="32"/>
                <w:cs/>
              </w:rPr>
              <w:lastRenderedPageBreak/>
              <w:t>1.</w:t>
            </w:r>
            <w:r>
              <w:rPr>
                <w:rFonts w:ascii="TH SarabunPSK" w:hAnsi="TH SarabunPSK" w:cs="TH SarabunPSK" w:hint="cs"/>
                <w:color w:val="000000" w:themeColor="text1"/>
                <w:sz w:val="32"/>
                <w:szCs w:val="32"/>
                <w:cs/>
              </w:rPr>
              <w:t xml:space="preserve"> </w:t>
            </w:r>
            <w:r w:rsidRPr="003E6F21">
              <w:rPr>
                <w:rFonts w:ascii="TH SarabunPSK" w:hAnsi="TH SarabunPSK" w:cs="TH SarabunPSK" w:hint="cs"/>
                <w:color w:val="FF0000"/>
                <w:sz w:val="32"/>
                <w:szCs w:val="32"/>
                <w:cs/>
              </w:rPr>
              <w:t xml:space="preserve">เอกสารประกอบการประชุม </w:t>
            </w:r>
            <w:r w:rsidRPr="003E6F21">
              <w:rPr>
                <w:rFonts w:ascii="TH SarabunPSK" w:hAnsi="TH SarabunPSK" w:cs="TH SarabunPSK"/>
                <w:color w:val="FF0000"/>
                <w:sz w:val="32"/>
                <w:szCs w:val="32"/>
              </w:rPr>
              <w:t>MOPH CIO Conference (</w:t>
            </w:r>
            <w:r w:rsidRPr="003E6F21">
              <w:rPr>
                <w:rFonts w:ascii="TH SarabunPSK" w:hAnsi="TH SarabunPSK" w:cs="TH SarabunPSK" w:hint="cs"/>
                <w:color w:val="FF0000"/>
                <w:sz w:val="32"/>
                <w:szCs w:val="32"/>
                <w:cs/>
              </w:rPr>
              <w:t xml:space="preserve">ผ่าน </w:t>
            </w:r>
            <w:r w:rsidRPr="003E6F21">
              <w:rPr>
                <w:rFonts w:ascii="TH SarabunPSK" w:hAnsi="TH SarabunPSK" w:cs="TH SarabunPSK"/>
                <w:color w:val="FF0000"/>
                <w:sz w:val="32"/>
                <w:szCs w:val="32"/>
              </w:rPr>
              <w:t xml:space="preserve">VDO Conference) </w:t>
            </w:r>
            <w:r w:rsidRPr="003E6F21">
              <w:rPr>
                <w:rFonts w:ascii="TH SarabunPSK" w:hAnsi="TH SarabunPSK" w:cs="TH SarabunPSK" w:hint="cs"/>
                <w:color w:val="FF0000"/>
                <w:sz w:val="32"/>
                <w:szCs w:val="32"/>
                <w:cs/>
              </w:rPr>
              <w:t xml:space="preserve">ครั้งที่ 3/2562 </w:t>
            </w:r>
            <w:r w:rsidRPr="003E6F21">
              <w:rPr>
                <w:rFonts w:ascii="TH SarabunPSK" w:hAnsi="TH SarabunPSK" w:cs="TH SarabunPSK"/>
                <w:color w:val="FF0000"/>
                <w:sz w:val="32"/>
                <w:szCs w:val="32"/>
                <w:cs/>
              </w:rPr>
              <w:t>วาระ</w:t>
            </w:r>
            <w:r w:rsidRPr="003E6F21">
              <w:rPr>
                <w:rFonts w:ascii="TH SarabunPSK" w:hAnsi="TH SarabunPSK" w:cs="TH SarabunPSK" w:hint="cs"/>
                <w:color w:val="FF0000"/>
                <w:sz w:val="32"/>
                <w:szCs w:val="32"/>
                <w:cs/>
              </w:rPr>
              <w:t xml:space="preserve"> 4.2 </w:t>
            </w:r>
            <w:r w:rsidRPr="003E6F21">
              <w:rPr>
                <w:rFonts w:ascii="TH SarabunPSK" w:hAnsi="TH SarabunPSK" w:cs="TH SarabunPSK"/>
                <w:color w:val="FF0000"/>
                <w:sz w:val="32"/>
                <w:szCs w:val="32"/>
                <w:cs/>
              </w:rPr>
              <w:t xml:space="preserve">ชี้แจงแนวปฏิบัติการดำเนินงานตัวชี้วัด </w:t>
            </w:r>
            <w:r w:rsidRPr="003E6F21">
              <w:rPr>
                <w:rFonts w:ascii="TH SarabunPSK" w:hAnsi="TH SarabunPSK" w:cs="TH SarabunPSK"/>
                <w:color w:val="FF0000"/>
                <w:sz w:val="32"/>
                <w:szCs w:val="32"/>
              </w:rPr>
              <w:t>Digital Transformation-PCC Application</w:t>
            </w:r>
            <w:r w:rsidRPr="003E6F21">
              <w:rPr>
                <w:rFonts w:ascii="TH SarabunPSK" w:hAnsi="TH SarabunPSK" w:cs="TH SarabunPSK"/>
                <w:color w:val="FF0000"/>
                <w:sz w:val="32"/>
                <w:szCs w:val="32"/>
                <w:cs/>
              </w:rPr>
              <w:br/>
            </w:r>
            <w:r w:rsidRPr="003E6F21">
              <w:rPr>
                <w:rFonts w:ascii="TH SarabunPSK" w:hAnsi="TH SarabunPSK" w:cs="TH SarabunPSK" w:hint="cs"/>
                <w:color w:val="FF0000"/>
                <w:sz w:val="32"/>
                <w:szCs w:val="32"/>
                <w:cs/>
              </w:rPr>
              <w:t>2. เอกสารประกอบ</w:t>
            </w:r>
            <w:r w:rsidRPr="003E6F21">
              <w:rPr>
                <w:rFonts w:ascii="TH SarabunPSK" w:hAnsi="TH SarabunPSK" w:cs="TH SarabunPSK"/>
                <w:color w:val="FF0000"/>
                <w:sz w:val="32"/>
                <w:szCs w:val="32"/>
                <w:cs/>
              </w:rPr>
              <w:t>การอบรมเชิงปฏิบัติการการใช้โปรแกรมสำหรับระบบการแพทย์ปฐมภูมิ (</w:t>
            </w:r>
            <w:r w:rsidRPr="003E6F21">
              <w:rPr>
                <w:rFonts w:ascii="TH SarabunPSK" w:hAnsi="TH SarabunPSK" w:cs="TH SarabunPSK"/>
                <w:color w:val="FF0000"/>
                <w:sz w:val="32"/>
                <w:szCs w:val="32"/>
              </w:rPr>
              <w:t xml:space="preserve">Primary Care Cluster : PCC) </w:t>
            </w:r>
            <w:r w:rsidRPr="003E6F21">
              <w:rPr>
                <w:rFonts w:ascii="TH SarabunPSK" w:hAnsi="TH SarabunPSK" w:cs="TH SarabunPSK"/>
                <w:color w:val="FF0000"/>
                <w:sz w:val="32"/>
                <w:szCs w:val="32"/>
                <w:cs/>
              </w:rPr>
              <w:t xml:space="preserve">ด้วยโปรแกรม </w:t>
            </w:r>
            <w:r w:rsidRPr="003E6F21">
              <w:rPr>
                <w:rFonts w:ascii="TH SarabunPSK" w:hAnsi="TH SarabunPSK" w:cs="TH SarabunPSK"/>
                <w:color w:val="FF0000"/>
                <w:sz w:val="32"/>
                <w:szCs w:val="32"/>
              </w:rPr>
              <w:t>PCC Link</w:t>
            </w:r>
          </w:p>
          <w:p w:rsidR="00087286" w:rsidRPr="003E6F21" w:rsidRDefault="00087286" w:rsidP="00087286">
            <w:pPr>
              <w:spacing w:after="0"/>
              <w:ind w:left="34"/>
              <w:rPr>
                <w:rFonts w:ascii="TH SarabunPSK" w:hAnsi="TH SarabunPSK" w:cs="TH SarabunPSK"/>
                <w:color w:val="FF0000"/>
                <w:sz w:val="32"/>
                <w:szCs w:val="32"/>
              </w:rPr>
            </w:pPr>
            <w:r w:rsidRPr="003E6F21">
              <w:rPr>
                <w:rFonts w:ascii="TH SarabunPSK" w:hAnsi="TH SarabunPSK" w:cs="TH SarabunPSK" w:hint="cs"/>
                <w:color w:val="FF0000"/>
                <w:sz w:val="32"/>
                <w:szCs w:val="32"/>
                <w:cs/>
              </w:rPr>
              <w:t xml:space="preserve">3. แนวทางการปฏิบัติงานของทีมหมอครอบครัว (PCC Platform) โดย </w:t>
            </w:r>
            <w:r w:rsidRPr="003E6F21">
              <w:rPr>
                <w:rFonts w:ascii="TH SarabunPSK" w:hAnsi="TH SarabunPSK" w:cs="TH SarabunPSK"/>
                <w:color w:val="FF0000"/>
                <w:sz w:val="32"/>
                <w:szCs w:val="32"/>
                <w:cs/>
              </w:rPr>
              <w:t>สำนักสนับสนุนระบบปฐมภูมิ</w:t>
            </w:r>
          </w:p>
          <w:p w:rsidR="00087286" w:rsidRPr="00183BDD" w:rsidRDefault="00087286" w:rsidP="00087286">
            <w:pPr>
              <w:spacing w:after="0"/>
              <w:ind w:left="-43"/>
              <w:rPr>
                <w:rFonts w:ascii="TH SarabunPSK" w:hAnsi="TH SarabunPSK" w:cs="TH SarabunPSK"/>
                <w:sz w:val="32"/>
                <w:szCs w:val="32"/>
              </w:rPr>
            </w:pPr>
            <w:r w:rsidRPr="003E6F21">
              <w:rPr>
                <w:rFonts w:ascii="TH SarabunPSK" w:hAnsi="TH SarabunPSK" w:cs="TH SarabunPSK" w:hint="cs"/>
                <w:color w:val="FF0000"/>
                <w:sz w:val="32"/>
                <w:szCs w:val="32"/>
                <w:cs/>
              </w:rPr>
              <w:t xml:space="preserve">4. </w:t>
            </w:r>
            <w:r w:rsidRPr="003E6F21">
              <w:rPr>
                <w:rFonts w:ascii="TH SarabunPSK" w:hAnsi="TH SarabunPSK" w:cs="TH SarabunPSK"/>
                <w:color w:val="FF0000"/>
                <w:sz w:val="32"/>
                <w:szCs w:val="32"/>
                <w:cs/>
              </w:rPr>
              <w:t>แบบ</w:t>
            </w:r>
            <w:r w:rsidRPr="003E6F21">
              <w:rPr>
                <w:rFonts w:ascii="TH SarabunPSK" w:hAnsi="TH SarabunPSK" w:cs="TH SarabunPSK" w:hint="cs"/>
                <w:color w:val="FF0000"/>
                <w:sz w:val="32"/>
                <w:szCs w:val="32"/>
                <w:cs/>
              </w:rPr>
              <w:t xml:space="preserve">สำรวจการใช้ </w:t>
            </w:r>
            <w:r w:rsidRPr="003E6F21">
              <w:rPr>
                <w:rFonts w:ascii="TH SarabunPSK" w:hAnsi="TH SarabunPSK" w:cs="TH SarabunPSK"/>
                <w:color w:val="FF0000"/>
                <w:sz w:val="32"/>
                <w:szCs w:val="32"/>
              </w:rPr>
              <w:t xml:space="preserve">Application </w:t>
            </w:r>
            <w:r w:rsidRPr="003E6F21">
              <w:rPr>
                <w:rFonts w:ascii="TH SarabunPSK" w:hAnsi="TH SarabunPSK" w:cs="TH SarabunPSK" w:hint="cs"/>
                <w:color w:val="FF0000"/>
                <w:sz w:val="32"/>
                <w:szCs w:val="32"/>
                <w:cs/>
              </w:rPr>
              <w:t>สำหรับทีมหมอครอบครัว</w:t>
            </w:r>
            <w:r w:rsidRPr="003E6F21">
              <w:rPr>
                <w:rFonts w:ascii="TH SarabunPSK" w:hAnsi="TH SarabunPSK" w:cs="TH SarabunPSK"/>
                <w:color w:val="FF0000"/>
                <w:sz w:val="32"/>
                <w:szCs w:val="32"/>
              </w:rPr>
              <w:t xml:space="preserve"> (Online - Google Form)</w:t>
            </w:r>
          </w:p>
        </w:tc>
      </w:tr>
      <w:tr w:rsidR="00087286" w:rsidRPr="00183BDD" w:rsidTr="00666C1C">
        <w:trPr>
          <w:trHeight w:val="1842"/>
        </w:trPr>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b/>
                <w:bCs/>
                <w:sz w:val="32"/>
                <w:szCs w:val="32"/>
                <w:cs/>
              </w:rPr>
              <w:lastRenderedPageBreak/>
              <w:t>รายละเอียดข้อมูลพื้นฐาน</w:t>
            </w:r>
          </w:p>
          <w:p w:rsidR="00087286" w:rsidRPr="00183BDD" w:rsidRDefault="00087286" w:rsidP="00087286">
            <w:pPr>
              <w:spacing w:after="0"/>
              <w:contextualSpacing/>
              <w:rPr>
                <w:rFonts w:ascii="TH SarabunPSK" w:hAnsi="TH SarabunPSK" w:cs="TH SarabunPSK"/>
                <w:sz w:val="32"/>
                <w:szCs w:val="32"/>
              </w:rPr>
            </w:pPr>
          </w:p>
          <w:p w:rsidR="00087286" w:rsidRPr="00183BDD" w:rsidRDefault="00087286" w:rsidP="00087286">
            <w:pPr>
              <w:spacing w:after="0"/>
              <w:contextualSpacing/>
              <w:rPr>
                <w:rFonts w:ascii="TH SarabunPSK" w:hAnsi="TH SarabunPSK" w:cs="TH SarabunPSK"/>
                <w:sz w:val="32"/>
                <w:szCs w:val="32"/>
              </w:rPr>
            </w:pPr>
          </w:p>
          <w:p w:rsidR="00087286" w:rsidRPr="00183BDD" w:rsidRDefault="00087286" w:rsidP="00087286">
            <w:pPr>
              <w:spacing w:after="0"/>
              <w:contextualSpacing/>
              <w:rPr>
                <w:rFonts w:ascii="TH SarabunPSK" w:hAnsi="TH SarabunPSK" w:cs="TH SarabunPSK"/>
                <w:sz w:val="32"/>
                <w:szCs w:val="32"/>
                <w:cs/>
              </w:rPr>
            </w:pPr>
          </w:p>
        </w:tc>
        <w:tc>
          <w:tcPr>
            <w:tcW w:w="7258" w:type="dxa"/>
            <w:tcBorders>
              <w:top w:val="single" w:sz="4" w:space="0" w:color="auto"/>
              <w:left w:val="single" w:sz="4" w:space="0" w:color="auto"/>
              <w:bottom w:val="single" w:sz="4" w:space="0" w:color="auto"/>
              <w:right w:val="single" w:sz="4" w:space="0" w:color="auto"/>
            </w:tcBorders>
          </w:tcPr>
          <w:tbl>
            <w:tblPr>
              <w:tblW w:w="6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9"/>
              <w:gridCol w:w="935"/>
              <w:gridCol w:w="1436"/>
              <w:gridCol w:w="1293"/>
              <w:gridCol w:w="1295"/>
            </w:tblGrid>
            <w:tr w:rsidR="00087286" w:rsidRPr="00183BDD" w:rsidTr="00666C1C">
              <w:trPr>
                <w:trHeight w:val="348"/>
                <w:jc w:val="center"/>
              </w:trPr>
              <w:tc>
                <w:tcPr>
                  <w:tcW w:w="1749" w:type="dxa"/>
                  <w:vMerge w:val="restart"/>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rPr>
                    <w:t>Baseline data</w:t>
                  </w:r>
                </w:p>
              </w:tc>
              <w:tc>
                <w:tcPr>
                  <w:tcW w:w="935" w:type="dxa"/>
                  <w:vMerge w:val="restart"/>
                </w:tcPr>
                <w:p w:rsidR="00087286" w:rsidRPr="00183BDD" w:rsidRDefault="00087286" w:rsidP="00087286">
                  <w:pPr>
                    <w:spacing w:after="0"/>
                    <w:contextualSpacing/>
                    <w:jc w:val="center"/>
                    <w:rPr>
                      <w:rFonts w:ascii="TH SarabunPSK" w:hAnsi="TH SarabunPSK" w:cs="TH SarabunPSK"/>
                      <w:b/>
                      <w:bCs/>
                      <w:sz w:val="32"/>
                      <w:szCs w:val="32"/>
                      <w:cs/>
                    </w:rPr>
                  </w:pPr>
                  <w:r w:rsidRPr="00183BDD">
                    <w:rPr>
                      <w:rFonts w:ascii="TH SarabunPSK" w:hAnsi="TH SarabunPSK" w:cs="TH SarabunPSK"/>
                      <w:b/>
                      <w:bCs/>
                      <w:sz w:val="32"/>
                      <w:szCs w:val="32"/>
                      <w:cs/>
                    </w:rPr>
                    <w:t>หน่วยวัด</w:t>
                  </w:r>
                </w:p>
              </w:tc>
              <w:tc>
                <w:tcPr>
                  <w:tcW w:w="4024" w:type="dxa"/>
                  <w:gridSpan w:val="3"/>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cs/>
                    </w:rPr>
                    <w:t>ผลการดำเนินงานในรอบปีงบประมาณ พ.ศ.</w:t>
                  </w:r>
                </w:p>
              </w:tc>
            </w:tr>
            <w:tr w:rsidR="00087286" w:rsidRPr="00183BDD" w:rsidTr="00666C1C">
              <w:trPr>
                <w:trHeight w:val="368"/>
                <w:jc w:val="center"/>
              </w:trPr>
              <w:tc>
                <w:tcPr>
                  <w:tcW w:w="1749" w:type="dxa"/>
                  <w:vMerge/>
                </w:tcPr>
                <w:p w:rsidR="00087286" w:rsidRPr="00183BDD" w:rsidRDefault="00087286" w:rsidP="00087286">
                  <w:pPr>
                    <w:spacing w:after="0"/>
                    <w:contextualSpacing/>
                    <w:jc w:val="center"/>
                    <w:rPr>
                      <w:rFonts w:ascii="TH SarabunPSK" w:hAnsi="TH SarabunPSK" w:cs="TH SarabunPSK"/>
                      <w:b/>
                      <w:bCs/>
                      <w:sz w:val="32"/>
                      <w:szCs w:val="32"/>
                    </w:rPr>
                  </w:pPr>
                </w:p>
              </w:tc>
              <w:tc>
                <w:tcPr>
                  <w:tcW w:w="935" w:type="dxa"/>
                  <w:vMerge/>
                </w:tcPr>
                <w:p w:rsidR="00087286" w:rsidRPr="00183BDD" w:rsidRDefault="00087286" w:rsidP="00087286">
                  <w:pPr>
                    <w:spacing w:after="0"/>
                    <w:contextualSpacing/>
                    <w:jc w:val="center"/>
                    <w:rPr>
                      <w:rFonts w:ascii="TH SarabunPSK" w:hAnsi="TH SarabunPSK" w:cs="TH SarabunPSK"/>
                      <w:b/>
                      <w:bCs/>
                      <w:sz w:val="32"/>
                      <w:szCs w:val="32"/>
                    </w:rPr>
                  </w:pPr>
                </w:p>
              </w:tc>
              <w:tc>
                <w:tcPr>
                  <w:tcW w:w="1436" w:type="dxa"/>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b/>
                      <w:bCs/>
                      <w:sz w:val="32"/>
                      <w:szCs w:val="32"/>
                      <w:cs/>
                    </w:rPr>
                    <w:t>25</w:t>
                  </w:r>
                  <w:r w:rsidRPr="00183BDD">
                    <w:rPr>
                      <w:rFonts w:ascii="TH SarabunPSK" w:hAnsi="TH SarabunPSK" w:cs="TH SarabunPSK" w:hint="cs"/>
                      <w:b/>
                      <w:bCs/>
                      <w:sz w:val="32"/>
                      <w:szCs w:val="32"/>
                      <w:cs/>
                    </w:rPr>
                    <w:t>5</w:t>
                  </w:r>
                  <w:r w:rsidRPr="00183BDD">
                    <w:rPr>
                      <w:rFonts w:ascii="TH SarabunPSK" w:hAnsi="TH SarabunPSK" w:cs="TH SarabunPSK"/>
                      <w:b/>
                      <w:bCs/>
                      <w:sz w:val="32"/>
                      <w:szCs w:val="32"/>
                    </w:rPr>
                    <w:t>9</w:t>
                  </w:r>
                </w:p>
              </w:tc>
              <w:tc>
                <w:tcPr>
                  <w:tcW w:w="1293" w:type="dxa"/>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w:t>
                  </w:r>
                  <w:r w:rsidRPr="00183BDD">
                    <w:rPr>
                      <w:rFonts w:ascii="TH SarabunPSK" w:hAnsi="TH SarabunPSK" w:cs="TH SarabunPSK"/>
                      <w:b/>
                      <w:bCs/>
                      <w:sz w:val="32"/>
                      <w:szCs w:val="32"/>
                    </w:rPr>
                    <w:t>60</w:t>
                  </w:r>
                </w:p>
              </w:tc>
              <w:tc>
                <w:tcPr>
                  <w:tcW w:w="1294" w:type="dxa"/>
                </w:tcPr>
                <w:p w:rsidR="00087286" w:rsidRPr="00183BDD" w:rsidRDefault="00087286" w:rsidP="00087286">
                  <w:pPr>
                    <w:spacing w:after="0"/>
                    <w:contextualSpacing/>
                    <w:jc w:val="center"/>
                    <w:rPr>
                      <w:rFonts w:ascii="TH SarabunPSK" w:hAnsi="TH SarabunPSK" w:cs="TH SarabunPSK"/>
                      <w:b/>
                      <w:bCs/>
                      <w:sz w:val="32"/>
                      <w:szCs w:val="32"/>
                    </w:rPr>
                  </w:pPr>
                  <w:r w:rsidRPr="00183BDD">
                    <w:rPr>
                      <w:rFonts w:ascii="TH SarabunPSK" w:hAnsi="TH SarabunPSK" w:cs="TH SarabunPSK" w:hint="cs"/>
                      <w:b/>
                      <w:bCs/>
                      <w:sz w:val="32"/>
                      <w:szCs w:val="32"/>
                      <w:cs/>
                    </w:rPr>
                    <w:t>2561</w:t>
                  </w:r>
                </w:p>
              </w:tc>
            </w:tr>
            <w:tr w:rsidR="00087286" w:rsidRPr="00183BDD" w:rsidTr="00666C1C">
              <w:trPr>
                <w:trHeight w:val="696"/>
                <w:jc w:val="center"/>
              </w:trPr>
              <w:tc>
                <w:tcPr>
                  <w:tcW w:w="1749" w:type="dxa"/>
                </w:tcPr>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ทีม </w:t>
                  </w:r>
                  <w:r w:rsidRPr="003E2982">
                    <w:rPr>
                      <w:rFonts w:ascii="TH SarabunPSK" w:hAnsi="TH SarabunPSK" w:cs="TH SarabunPSK"/>
                      <w:strike/>
                      <w:color w:val="0070C0"/>
                      <w:sz w:val="32"/>
                      <w:szCs w:val="32"/>
                    </w:rPr>
                    <w:t xml:space="preserve">PCC </w:t>
                  </w:r>
                  <w:r w:rsidRPr="003E2982">
                    <w:rPr>
                      <w:rFonts w:ascii="TH SarabunPSK" w:hAnsi="TH SarabunPSK" w:cs="TH SarabunPSK"/>
                      <w:strike/>
                      <w:color w:val="0070C0"/>
                      <w:sz w:val="32"/>
                      <w:szCs w:val="32"/>
                      <w:cs/>
                    </w:rPr>
                    <w:t>ที่</w:t>
                  </w:r>
                  <w:r w:rsidRPr="003E2982">
                    <w:rPr>
                      <w:rFonts w:ascii="TH SarabunPSK" w:hAnsi="TH SarabunPSK" w:cs="TH SarabunPSK" w:hint="cs"/>
                      <w:strike/>
                      <w:color w:val="0070C0"/>
                      <w:sz w:val="32"/>
                      <w:szCs w:val="32"/>
                      <w:cs/>
                    </w:rPr>
                    <w:t>มีการใช้</w:t>
                  </w:r>
                  <w:r w:rsidRPr="003E2982">
                    <w:rPr>
                      <w:rFonts w:ascii="TH SarabunPSK" w:hAnsi="TH SarabunPSK" w:cs="TH SarabunPSK"/>
                      <w:strike/>
                      <w:color w:val="0070C0"/>
                      <w:sz w:val="32"/>
                      <w:szCs w:val="32"/>
                      <w:cs/>
                    </w:rPr>
                    <w:t xml:space="preserve"> </w:t>
                  </w:r>
                  <w:r w:rsidRPr="003E2982">
                    <w:rPr>
                      <w:rFonts w:ascii="TH SarabunPSK" w:hAnsi="TH SarabunPSK" w:cs="TH SarabunPSK"/>
                      <w:strike/>
                      <w:color w:val="0070C0"/>
                      <w:sz w:val="32"/>
                      <w:szCs w:val="32"/>
                    </w:rPr>
                    <w:t>App. PCC</w:t>
                  </w:r>
                  <w:r w:rsidRPr="003E2982">
                    <w:rPr>
                      <w:rFonts w:ascii="TH SarabunPSK" w:hAnsi="TH SarabunPSK" w:cs="TH SarabunPSK"/>
                      <w:strike/>
                      <w:color w:val="0070C0"/>
                      <w:sz w:val="32"/>
                      <w:szCs w:val="32"/>
                      <w:cs/>
                    </w:rPr>
                    <w:t xml:space="preserve"> </w:t>
                  </w:r>
                </w:p>
                <w:p w:rsidR="00087286" w:rsidRPr="00183BDD" w:rsidRDefault="00087286" w:rsidP="00087286">
                  <w:pPr>
                    <w:spacing w:after="0"/>
                    <w:contextualSpacing/>
                    <w:rPr>
                      <w:rFonts w:ascii="TH SarabunPSK" w:hAnsi="TH SarabunPSK" w:cs="TH SarabunPSK"/>
                      <w:sz w:val="32"/>
                      <w:szCs w:val="32"/>
                      <w:cs/>
                    </w:rPr>
                  </w:pPr>
                  <w:r w:rsidRPr="003E6F21">
                    <w:rPr>
                      <w:rFonts w:ascii="TH SarabunPSK" w:hAnsi="TH SarabunPSK" w:cs="TH SarabunPSK"/>
                      <w:color w:val="FF0000"/>
                      <w:sz w:val="32"/>
                      <w:szCs w:val="32"/>
                      <w:cs/>
                    </w:rPr>
                    <w:t xml:space="preserve">มีการใช้ </w:t>
                  </w:r>
                  <w:r w:rsidRPr="003E6F21">
                    <w:rPr>
                      <w:rFonts w:ascii="TH SarabunPSK" w:hAnsi="TH SarabunPSK" w:cs="TH SarabunPSK"/>
                      <w:color w:val="FF0000"/>
                      <w:sz w:val="32"/>
                      <w:szCs w:val="32"/>
                    </w:rPr>
                    <w:t xml:space="preserve">Application </w:t>
                  </w:r>
                  <w:r w:rsidRPr="003E6F21">
                    <w:rPr>
                      <w:rFonts w:ascii="TH SarabunPSK" w:hAnsi="TH SarabunPSK" w:cs="TH SarabunPSK"/>
                      <w:color w:val="FF0000"/>
                      <w:sz w:val="32"/>
                      <w:szCs w:val="32"/>
                      <w:cs/>
                    </w:rPr>
                    <w:t xml:space="preserve">สำหรับ </w:t>
                  </w:r>
                  <w:r w:rsidRPr="003E6F21">
                    <w:rPr>
                      <w:rFonts w:ascii="TH SarabunPSK" w:hAnsi="TH SarabunPSK" w:cs="TH SarabunPSK"/>
                      <w:color w:val="FF0000"/>
                      <w:sz w:val="32"/>
                      <w:szCs w:val="32"/>
                    </w:rPr>
                    <w:t xml:space="preserve">PCC </w:t>
                  </w:r>
                  <w:r w:rsidRPr="003E6F21">
                    <w:rPr>
                      <w:rFonts w:ascii="TH SarabunPSK" w:hAnsi="TH SarabunPSK" w:cs="TH SarabunPSK"/>
                      <w:color w:val="FF0000"/>
                      <w:sz w:val="32"/>
                      <w:szCs w:val="32"/>
                      <w:cs/>
                    </w:rPr>
                    <w:t>ในหน่วยบริการปฐมภูมิ</w:t>
                  </w:r>
                </w:p>
              </w:tc>
              <w:tc>
                <w:tcPr>
                  <w:tcW w:w="935" w:type="dxa"/>
                </w:tcPr>
                <w:p w:rsidR="00087286" w:rsidRPr="00183BDD" w:rsidRDefault="00087286" w:rsidP="00087286">
                  <w:pPr>
                    <w:spacing w:after="0"/>
                    <w:contextualSpacing/>
                    <w:jc w:val="center"/>
                    <w:rPr>
                      <w:rFonts w:ascii="TH SarabunPSK" w:hAnsi="TH SarabunPSK" w:cs="TH SarabunPSK"/>
                      <w:sz w:val="32"/>
                      <w:szCs w:val="32"/>
                    </w:rPr>
                  </w:pPr>
                  <w:r w:rsidRPr="00183BDD">
                    <w:rPr>
                      <w:rFonts w:ascii="TH SarabunPSK" w:hAnsi="TH SarabunPSK" w:cs="TH SarabunPSK" w:hint="cs"/>
                      <w:sz w:val="32"/>
                      <w:szCs w:val="32"/>
                      <w:cs/>
                    </w:rPr>
                    <w:t>แห่ง</w:t>
                  </w:r>
                </w:p>
              </w:tc>
              <w:tc>
                <w:tcPr>
                  <w:tcW w:w="1436" w:type="dxa"/>
                </w:tcPr>
                <w:p w:rsidR="00087286" w:rsidRPr="00183BDD" w:rsidRDefault="00087286" w:rsidP="00087286">
                  <w:pPr>
                    <w:spacing w:after="0"/>
                    <w:contextualSpacing/>
                    <w:jc w:val="center"/>
                    <w:rPr>
                      <w:rFonts w:ascii="TH SarabunPSK" w:hAnsi="TH SarabunPSK" w:cs="TH SarabunPSK"/>
                      <w:sz w:val="32"/>
                      <w:szCs w:val="32"/>
                    </w:rPr>
                  </w:pPr>
                  <w:r w:rsidRPr="00183BDD">
                    <w:rPr>
                      <w:rFonts w:ascii="TH SarabunPSK" w:hAnsi="TH SarabunPSK" w:cs="TH SarabunPSK" w:hint="cs"/>
                      <w:sz w:val="32"/>
                      <w:szCs w:val="32"/>
                      <w:cs/>
                    </w:rPr>
                    <w:t>-</w:t>
                  </w:r>
                </w:p>
              </w:tc>
              <w:tc>
                <w:tcPr>
                  <w:tcW w:w="1293" w:type="dxa"/>
                </w:tcPr>
                <w:p w:rsidR="00087286" w:rsidRPr="00183BDD" w:rsidRDefault="00087286" w:rsidP="00087286">
                  <w:pPr>
                    <w:spacing w:after="0"/>
                    <w:contextualSpacing/>
                    <w:jc w:val="center"/>
                    <w:rPr>
                      <w:rFonts w:ascii="TH SarabunPSK" w:hAnsi="TH SarabunPSK" w:cs="TH SarabunPSK"/>
                      <w:sz w:val="32"/>
                      <w:szCs w:val="32"/>
                    </w:rPr>
                  </w:pPr>
                  <w:r w:rsidRPr="00183BDD">
                    <w:rPr>
                      <w:rFonts w:ascii="TH SarabunPSK" w:hAnsi="TH SarabunPSK" w:cs="TH SarabunPSK" w:hint="cs"/>
                      <w:sz w:val="32"/>
                      <w:szCs w:val="32"/>
                      <w:cs/>
                    </w:rPr>
                    <w:t>-</w:t>
                  </w:r>
                </w:p>
              </w:tc>
              <w:tc>
                <w:tcPr>
                  <w:tcW w:w="1294" w:type="dxa"/>
                </w:tcPr>
                <w:p w:rsidR="00087286" w:rsidRPr="00183BDD" w:rsidRDefault="00087286" w:rsidP="00087286">
                  <w:pPr>
                    <w:spacing w:after="0"/>
                    <w:contextualSpacing/>
                    <w:jc w:val="center"/>
                    <w:rPr>
                      <w:rFonts w:ascii="TH SarabunPSK" w:hAnsi="TH SarabunPSK" w:cs="TH SarabunPSK"/>
                      <w:sz w:val="32"/>
                      <w:szCs w:val="32"/>
                    </w:rPr>
                  </w:pPr>
                  <w:r w:rsidRPr="00183BDD">
                    <w:rPr>
                      <w:rFonts w:ascii="TH SarabunPSK" w:hAnsi="TH SarabunPSK" w:cs="TH SarabunPSK" w:hint="cs"/>
                      <w:sz w:val="32"/>
                      <w:szCs w:val="32"/>
                      <w:cs/>
                    </w:rPr>
                    <w:t>-</w:t>
                  </w:r>
                </w:p>
              </w:tc>
            </w:tr>
          </w:tbl>
          <w:p w:rsidR="00087286" w:rsidRPr="00183BDD" w:rsidRDefault="00087286" w:rsidP="00087286">
            <w:pPr>
              <w:spacing w:after="0"/>
              <w:contextualSpacing/>
              <w:rPr>
                <w:rFonts w:ascii="TH SarabunPSK" w:hAnsi="TH SarabunPSK" w:cs="TH SarabunPSK"/>
                <w:sz w:val="32"/>
                <w:szCs w:val="32"/>
              </w:rPr>
            </w:pP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ผู้ให้ข้อมูลทางวิชาการ /</w:t>
            </w:r>
          </w:p>
          <w:p w:rsidR="00087286" w:rsidRPr="00183BDD"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b/>
                <w:bCs/>
                <w:sz w:val="32"/>
                <w:szCs w:val="32"/>
                <w:cs/>
              </w:rPr>
              <w:t>ผู้ประสานงานตัวชี้วัด</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u w:val="single"/>
              </w:rPr>
            </w:pPr>
            <w:r w:rsidRPr="00183BDD">
              <w:rPr>
                <w:rFonts w:ascii="TH SarabunPSK" w:hAnsi="TH SarabunPSK" w:cs="TH SarabunPSK"/>
                <w:b/>
                <w:bCs/>
                <w:sz w:val="32"/>
                <w:szCs w:val="32"/>
                <w:u w:val="single"/>
              </w:rPr>
              <w:t>Project Manager</w:t>
            </w:r>
            <w:r w:rsidRPr="00183BDD">
              <w:rPr>
                <w:rFonts w:ascii="TH SarabunPSK" w:hAnsi="TH SarabunPSK" w:cs="TH SarabunPSK"/>
                <w:b/>
                <w:bCs/>
                <w:sz w:val="32"/>
                <w:szCs w:val="32"/>
                <w:u w:val="single"/>
                <w:cs/>
              </w:rPr>
              <w:t>:</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rPr>
              <w:t>1</w:t>
            </w:r>
            <w:r w:rsidRPr="00183BDD">
              <w:rPr>
                <w:rFonts w:ascii="TH SarabunPSK" w:hAnsi="TH SarabunPSK" w:cs="TH SarabunPSK"/>
                <w:sz w:val="32"/>
                <w:szCs w:val="32"/>
                <w:cs/>
              </w:rPr>
              <w:t>.</w:t>
            </w:r>
            <w:r w:rsidRPr="00183BDD">
              <w:rPr>
                <w:rFonts w:ascii="TH SarabunPSK" w:hAnsi="TH SarabunPSK" w:cs="TH SarabunPSK" w:hint="cs"/>
                <w:sz w:val="32"/>
                <w:szCs w:val="32"/>
                <w:cs/>
              </w:rPr>
              <w:t xml:space="preserve"> นายแพทย์ไพฑูรย์  อ่อนเกตุ</w:t>
            </w:r>
            <w:r w:rsidRPr="00183BDD">
              <w:rPr>
                <w:rFonts w:ascii="TH SarabunPSK" w:hAnsi="TH SarabunPSK" w:cs="TH SarabunPSK"/>
                <w:sz w:val="32"/>
                <w:szCs w:val="32"/>
                <w:cs/>
              </w:rPr>
              <w:tab/>
              <w:t>รองผู้อำนวยการกลุ่มภารกิจด้าน</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t>การบริการปฐมภูมิ โรงพยาบาลกำแพงเพชร</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โทรศัพท์ที่ทำงาน :</w:t>
            </w:r>
            <w:r w:rsidRPr="00183BDD">
              <w:rPr>
                <w:rFonts w:ascii="TH SarabunPSK" w:hAnsi="TH SarabunPSK" w:cs="TH SarabunPSK" w:hint="cs"/>
                <w:sz w:val="32"/>
                <w:szCs w:val="32"/>
                <w:cs/>
              </w:rPr>
              <w:t xml:space="preserve">    -</w:t>
            </w:r>
            <w:r w:rsidRPr="00183BDD">
              <w:rPr>
                <w:rFonts w:ascii="TH SarabunPSK" w:hAnsi="TH SarabunPSK" w:cs="TH SarabunPSK" w:hint="cs"/>
                <w:sz w:val="32"/>
                <w:szCs w:val="32"/>
                <w:cs/>
              </w:rPr>
              <w:tab/>
              <w:t xml:space="preserve">       </w:t>
            </w:r>
            <w:r w:rsidRPr="00183BDD">
              <w:rPr>
                <w:rFonts w:ascii="TH SarabunPSK" w:hAnsi="TH SarabunPSK" w:cs="TH SarabunPSK"/>
                <w:sz w:val="32"/>
                <w:szCs w:val="32"/>
                <w:cs/>
              </w:rPr>
              <w:tab/>
            </w:r>
            <w:r w:rsidRPr="00183BDD">
              <w:rPr>
                <w:rFonts w:ascii="TH SarabunPSK" w:hAnsi="TH SarabunPSK" w:cs="TH SarabunPSK"/>
                <w:sz w:val="32"/>
                <w:szCs w:val="32"/>
                <w:cs/>
              </w:rPr>
              <w:tab/>
              <w:t xml:space="preserve">โทรศัพท์มือถือ : </w:t>
            </w:r>
            <w:r w:rsidRPr="00183BDD">
              <w:rPr>
                <w:rFonts w:ascii="TH SarabunPSK" w:hAnsi="TH SarabunPSK" w:cs="TH SarabunPSK" w:hint="cs"/>
                <w:sz w:val="32"/>
                <w:szCs w:val="32"/>
                <w:cs/>
              </w:rPr>
              <w:t>0931310808</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โทรสาร :</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ab/>
            </w:r>
            <w:r w:rsidRPr="00183BDD">
              <w:rPr>
                <w:rFonts w:ascii="TH SarabunPSK" w:hAnsi="TH SarabunPSK" w:cs="TH SarabunPSK"/>
                <w:sz w:val="32"/>
                <w:szCs w:val="32"/>
                <w:cs/>
              </w:rPr>
              <w:tab/>
              <w:t xml:space="preserve">        </w:t>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rPr>
              <w:t>E</w:t>
            </w:r>
            <w:r w:rsidRPr="00183BDD">
              <w:rPr>
                <w:rFonts w:ascii="TH SarabunPSK" w:hAnsi="TH SarabunPSK" w:cs="TH SarabunPSK"/>
                <w:sz w:val="32"/>
                <w:szCs w:val="32"/>
                <w:cs/>
              </w:rPr>
              <w:t>-</w:t>
            </w:r>
            <w:r w:rsidRPr="00183BDD">
              <w:rPr>
                <w:rFonts w:ascii="TH SarabunPSK" w:hAnsi="TH SarabunPSK" w:cs="TH SarabunPSK"/>
                <w:sz w:val="32"/>
                <w:szCs w:val="32"/>
              </w:rPr>
              <w:t xml:space="preserve">mail </w:t>
            </w:r>
            <w:r w:rsidRPr="00183BDD">
              <w:rPr>
                <w:rFonts w:ascii="TH SarabunPSK" w:hAnsi="TH SarabunPSK" w:cs="TH SarabunPSK"/>
                <w:sz w:val="32"/>
                <w:szCs w:val="32"/>
                <w:cs/>
              </w:rPr>
              <w:t xml:space="preserve">: </w:t>
            </w:r>
            <w:r w:rsidRPr="00183BDD">
              <w:rPr>
                <w:rFonts w:ascii="TH SarabunPSK" w:hAnsi="TH SarabunPSK" w:cs="TH SarabunPSK"/>
                <w:sz w:val="32"/>
                <w:szCs w:val="32"/>
              </w:rPr>
              <w:t>paitoongt@gmail</w:t>
            </w:r>
            <w:r w:rsidRPr="00183BDD">
              <w:rPr>
                <w:rFonts w:ascii="TH SarabunPSK" w:hAnsi="TH SarabunPSK" w:cs="TH SarabunPSK"/>
                <w:sz w:val="32"/>
                <w:szCs w:val="32"/>
                <w:cs/>
              </w:rPr>
              <w:t>.</w:t>
            </w:r>
            <w:r w:rsidRPr="00183BDD">
              <w:rPr>
                <w:rFonts w:ascii="TH SarabunPSK" w:hAnsi="TH SarabunPSK" w:cs="TH SarabunPSK"/>
                <w:sz w:val="32"/>
                <w:szCs w:val="32"/>
              </w:rPr>
              <w:t>com</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b/>
                <w:bCs/>
                <w:sz w:val="32"/>
                <w:szCs w:val="32"/>
                <w:cs/>
              </w:rPr>
              <w:t xml:space="preserve">  </w:t>
            </w:r>
            <w:r w:rsidRPr="00183BDD">
              <w:rPr>
                <w:rFonts w:ascii="TH SarabunPSK" w:hAnsi="TH SarabunPSK" w:cs="TH SarabunPSK"/>
                <w:b/>
                <w:bCs/>
                <w:sz w:val="32"/>
                <w:szCs w:val="32"/>
                <w:cs/>
              </w:rPr>
              <w:t>โรงพยาบาลกำแพงเพชร / สำนักสนับสนุนระบบปฐมภูมิ (ส</w:t>
            </w:r>
            <w:r w:rsidRPr="00183BDD">
              <w:rPr>
                <w:rFonts w:ascii="TH SarabunPSK" w:hAnsi="TH SarabunPSK" w:cs="TH SarabunPSK" w:hint="cs"/>
                <w:b/>
                <w:bCs/>
                <w:sz w:val="32"/>
                <w:szCs w:val="32"/>
                <w:cs/>
              </w:rPr>
              <w:t>ส</w:t>
            </w:r>
            <w:r w:rsidRPr="00183BDD">
              <w:rPr>
                <w:rFonts w:ascii="TH SarabunPSK" w:hAnsi="TH SarabunPSK" w:cs="TH SarabunPSK"/>
                <w:b/>
                <w:bCs/>
                <w:sz w:val="32"/>
                <w:szCs w:val="32"/>
                <w:cs/>
              </w:rPr>
              <w:t>ป.)</w:t>
            </w:r>
            <w:r w:rsidRPr="00183BDD">
              <w:rPr>
                <w:rFonts w:ascii="TH SarabunPSK" w:hAnsi="TH SarabunPSK" w:cs="TH SarabunPSK" w:hint="cs"/>
                <w:sz w:val="32"/>
                <w:szCs w:val="32"/>
                <w:cs/>
              </w:rPr>
              <w:t xml:space="preserve"> </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rPr>
              <w:t>2</w:t>
            </w:r>
            <w:r w:rsidRPr="00183BDD">
              <w:rPr>
                <w:rFonts w:ascii="TH SarabunPSK" w:hAnsi="TH SarabunPSK" w:cs="TH SarabunPSK"/>
                <w:sz w:val="32"/>
                <w:szCs w:val="32"/>
                <w:cs/>
              </w:rPr>
              <w:t>.</w:t>
            </w:r>
            <w:r w:rsidRPr="00183BDD">
              <w:rPr>
                <w:rFonts w:ascii="TH SarabunPSK" w:hAnsi="TH SarabunPSK" w:cs="TH SarabunPSK" w:hint="cs"/>
                <w:sz w:val="32"/>
                <w:szCs w:val="32"/>
                <w:cs/>
              </w:rPr>
              <w:t xml:space="preserve"> นายวสันต์  สายทอง</w:t>
            </w:r>
            <w:r w:rsidRPr="00183BDD">
              <w:rPr>
                <w:rFonts w:ascii="TH SarabunPSK" w:hAnsi="TH SarabunPSK" w:cs="TH SarabunPSK" w:hint="cs"/>
                <w:sz w:val="32"/>
                <w:szCs w:val="32"/>
                <w:cs/>
              </w:rPr>
              <w:tab/>
              <w:t xml:space="preserve">   </w:t>
            </w:r>
            <w:r w:rsidRPr="00183BDD">
              <w:rPr>
                <w:rFonts w:ascii="TH SarabunPSK" w:hAnsi="TH SarabunPSK" w:cs="TH SarabunPSK"/>
                <w:sz w:val="32"/>
                <w:szCs w:val="32"/>
                <w:cs/>
              </w:rPr>
              <w:tab/>
            </w:r>
            <w:r w:rsidRPr="00183BDD">
              <w:rPr>
                <w:rFonts w:ascii="TH SarabunPSK" w:hAnsi="TH SarabunPSK" w:cs="TH SarabunPSK" w:hint="cs"/>
                <w:sz w:val="32"/>
                <w:szCs w:val="32"/>
                <w:cs/>
              </w:rPr>
              <w:t>นักวิเคราะห์นโยบายและแผนชำนาญการพิเศษ</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 xml:space="preserve">   </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t>รองผู้อำนวยการ</w:t>
            </w:r>
            <w:r w:rsidRPr="00183BDD">
              <w:rPr>
                <w:rFonts w:ascii="TH SarabunPSK" w:hAnsi="TH SarabunPSK" w:cs="TH SarabunPSK" w:hint="cs"/>
                <w:sz w:val="32"/>
                <w:szCs w:val="32"/>
                <w:cs/>
              </w:rPr>
              <w:t>ศูนย์เทคโนโลยีสารสนเทศและ</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 xml:space="preserve">   </w:t>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hint="cs"/>
                <w:sz w:val="32"/>
                <w:szCs w:val="32"/>
                <w:cs/>
              </w:rPr>
              <w:t>การสื่อสาร สป.สธ.</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โทรศัพท์ที่ทำงาน :</w:t>
            </w:r>
            <w:r w:rsidRPr="00183BDD">
              <w:rPr>
                <w:rFonts w:ascii="TH SarabunPSK" w:hAnsi="TH SarabunPSK" w:cs="TH SarabunPSK" w:hint="cs"/>
                <w:sz w:val="32"/>
                <w:szCs w:val="32"/>
                <w:cs/>
              </w:rPr>
              <w:t xml:space="preserve"> 025902185 ต่อ 41</w:t>
            </w:r>
            <w:r w:rsidRPr="00183BDD">
              <w:rPr>
                <w:rFonts w:ascii="TH SarabunPSK" w:hAnsi="TH SarabunPSK" w:cs="TH SarabunPSK"/>
                <w:sz w:val="32"/>
                <w:szCs w:val="32"/>
              </w:rPr>
              <w:t>6</w:t>
            </w:r>
            <w:r w:rsidRPr="00183BDD">
              <w:rPr>
                <w:rFonts w:ascii="TH SarabunPSK" w:hAnsi="TH SarabunPSK" w:cs="TH SarabunPSK" w:hint="cs"/>
                <w:sz w:val="32"/>
                <w:szCs w:val="32"/>
                <w:cs/>
              </w:rPr>
              <w:t xml:space="preserve">   โ</w:t>
            </w:r>
            <w:r w:rsidRPr="00183BDD">
              <w:rPr>
                <w:rFonts w:ascii="TH SarabunPSK" w:hAnsi="TH SarabunPSK" w:cs="TH SarabunPSK"/>
                <w:sz w:val="32"/>
                <w:szCs w:val="32"/>
                <w:cs/>
              </w:rPr>
              <w:t xml:space="preserve">ทรศัพท์มือถือ : </w:t>
            </w:r>
            <w:r w:rsidRPr="00183BDD">
              <w:rPr>
                <w:rFonts w:ascii="TH SarabunPSK" w:hAnsi="TH SarabunPSK" w:cs="TH SarabunPSK" w:hint="cs"/>
                <w:sz w:val="32"/>
                <w:szCs w:val="32"/>
                <w:cs/>
              </w:rPr>
              <w:t>08</w:t>
            </w:r>
            <w:r w:rsidRPr="00183BDD">
              <w:rPr>
                <w:rFonts w:ascii="TH SarabunPSK" w:hAnsi="TH SarabunPSK" w:cs="TH SarabunPSK"/>
                <w:sz w:val="32"/>
                <w:szCs w:val="32"/>
              </w:rPr>
              <w:t>16399532</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lastRenderedPageBreak/>
              <w:t xml:space="preserve">   </w:t>
            </w:r>
            <w:r w:rsidRPr="00183BDD">
              <w:rPr>
                <w:rFonts w:ascii="TH SarabunPSK" w:hAnsi="TH SarabunPSK" w:cs="TH SarabunPSK"/>
                <w:sz w:val="32"/>
                <w:szCs w:val="32"/>
                <w:cs/>
              </w:rPr>
              <w:t>โทรสาร :</w:t>
            </w:r>
            <w:r w:rsidRPr="00183BDD">
              <w:rPr>
                <w:rFonts w:ascii="TH SarabunPSK" w:hAnsi="TH SarabunPSK" w:cs="TH SarabunPSK" w:hint="cs"/>
                <w:sz w:val="32"/>
                <w:szCs w:val="32"/>
                <w:cs/>
              </w:rPr>
              <w:t xml:space="preserve"> 02</w:t>
            </w:r>
            <w:r w:rsidRPr="00183BDD">
              <w:rPr>
                <w:rFonts w:ascii="TH SarabunPSK" w:hAnsi="TH SarabunPSK" w:cs="TH SarabunPSK"/>
                <w:sz w:val="32"/>
                <w:szCs w:val="32"/>
              </w:rPr>
              <w:t>59</w:t>
            </w:r>
            <w:r w:rsidRPr="00183BDD">
              <w:rPr>
                <w:rFonts w:ascii="TH SarabunPSK" w:hAnsi="TH SarabunPSK" w:cs="TH SarabunPSK" w:hint="cs"/>
                <w:sz w:val="32"/>
                <w:szCs w:val="32"/>
                <w:cs/>
              </w:rPr>
              <w:t>01215</w:t>
            </w:r>
            <w:r w:rsidRPr="00183BDD">
              <w:rPr>
                <w:rFonts w:ascii="TH SarabunPSK" w:hAnsi="TH SarabunPSK" w:cs="TH SarabunPSK"/>
                <w:sz w:val="32"/>
                <w:szCs w:val="32"/>
                <w:cs/>
              </w:rPr>
              <w:tab/>
            </w:r>
            <w:r w:rsidRPr="00183BDD">
              <w:rPr>
                <w:rFonts w:ascii="TH SarabunPSK" w:hAnsi="TH SarabunPSK" w:cs="TH SarabunPSK"/>
                <w:sz w:val="32"/>
                <w:szCs w:val="32"/>
                <w:cs/>
              </w:rPr>
              <w:tab/>
              <w:t xml:space="preserve">          </w:t>
            </w:r>
            <w:r w:rsidRPr="00183BDD">
              <w:rPr>
                <w:rFonts w:ascii="TH SarabunPSK" w:hAnsi="TH SarabunPSK" w:cs="TH SarabunPSK"/>
                <w:sz w:val="32"/>
                <w:szCs w:val="32"/>
              </w:rPr>
              <w:t>E</w:t>
            </w:r>
            <w:r w:rsidRPr="00183BDD">
              <w:rPr>
                <w:rFonts w:ascii="TH SarabunPSK" w:hAnsi="TH SarabunPSK" w:cs="TH SarabunPSK"/>
                <w:sz w:val="32"/>
                <w:szCs w:val="32"/>
                <w:cs/>
              </w:rPr>
              <w:t>-</w:t>
            </w:r>
            <w:r w:rsidRPr="00183BDD">
              <w:rPr>
                <w:rFonts w:ascii="TH SarabunPSK" w:hAnsi="TH SarabunPSK" w:cs="TH SarabunPSK"/>
                <w:sz w:val="32"/>
                <w:szCs w:val="32"/>
              </w:rPr>
              <w:t xml:space="preserve">mail </w:t>
            </w:r>
            <w:r w:rsidRPr="00183BDD">
              <w:rPr>
                <w:rFonts w:ascii="TH SarabunPSK" w:hAnsi="TH SarabunPSK" w:cs="TH SarabunPSK"/>
                <w:sz w:val="32"/>
                <w:szCs w:val="32"/>
                <w:cs/>
              </w:rPr>
              <w:t xml:space="preserve">: </w:t>
            </w:r>
            <w:r w:rsidRPr="00183BDD">
              <w:rPr>
                <w:rFonts w:ascii="TH SarabunPSK" w:hAnsi="TH SarabunPSK" w:cs="TH SarabunPSK"/>
                <w:sz w:val="32"/>
                <w:szCs w:val="32"/>
              </w:rPr>
              <w:t>wasun</w:t>
            </w:r>
            <w:r w:rsidRPr="00183BDD">
              <w:rPr>
                <w:rFonts w:ascii="TH SarabunPSK" w:hAnsi="TH SarabunPSK" w:cs="TH SarabunPSK"/>
                <w:sz w:val="32"/>
                <w:szCs w:val="32"/>
                <w:cs/>
              </w:rPr>
              <w:t>.</w:t>
            </w:r>
            <w:r w:rsidRPr="00183BDD">
              <w:rPr>
                <w:rFonts w:ascii="TH SarabunPSK" w:hAnsi="TH SarabunPSK" w:cs="TH SarabunPSK"/>
                <w:sz w:val="32"/>
                <w:szCs w:val="32"/>
              </w:rPr>
              <w:t>s@moph</w:t>
            </w:r>
            <w:r w:rsidRPr="00183BDD">
              <w:rPr>
                <w:rFonts w:ascii="TH SarabunPSK" w:hAnsi="TH SarabunPSK" w:cs="TH SarabunPSK"/>
                <w:sz w:val="32"/>
                <w:szCs w:val="32"/>
                <w:cs/>
              </w:rPr>
              <w:t>.</w:t>
            </w:r>
            <w:r w:rsidRPr="00183BDD">
              <w:rPr>
                <w:rFonts w:ascii="TH SarabunPSK" w:hAnsi="TH SarabunPSK" w:cs="TH SarabunPSK"/>
                <w:sz w:val="32"/>
                <w:szCs w:val="32"/>
              </w:rPr>
              <w:t>go</w:t>
            </w:r>
            <w:r w:rsidRPr="00183BDD">
              <w:rPr>
                <w:rFonts w:ascii="TH SarabunPSK" w:hAnsi="TH SarabunPSK" w:cs="TH SarabunPSK"/>
                <w:sz w:val="32"/>
                <w:szCs w:val="32"/>
                <w:cs/>
              </w:rPr>
              <w:t>.</w:t>
            </w:r>
            <w:r w:rsidRPr="00183BDD">
              <w:rPr>
                <w:rFonts w:ascii="TH SarabunPSK" w:hAnsi="TH SarabunPSK" w:cs="TH SarabunPSK"/>
                <w:sz w:val="32"/>
                <w:szCs w:val="32"/>
              </w:rPr>
              <w:t>th</w:t>
            </w:r>
          </w:p>
          <w:p w:rsidR="00087286" w:rsidRDefault="00087286" w:rsidP="00087286">
            <w:pPr>
              <w:spacing w:after="0"/>
              <w:contextualSpacing/>
              <w:rPr>
                <w:rFonts w:ascii="TH SarabunPSK" w:hAnsi="TH SarabunPSK" w:cs="TH SarabunPSK"/>
                <w:b/>
                <w:bCs/>
                <w:sz w:val="32"/>
                <w:szCs w:val="32"/>
              </w:rPr>
            </w:pPr>
            <w:r w:rsidRPr="00183BDD">
              <w:rPr>
                <w:rFonts w:ascii="TH SarabunPSK" w:hAnsi="TH SarabunPSK" w:cs="TH SarabunPSK" w:hint="cs"/>
                <w:b/>
                <w:bCs/>
                <w:sz w:val="32"/>
                <w:szCs w:val="32"/>
                <w:cs/>
              </w:rPr>
              <w:t xml:space="preserve">   </w:t>
            </w:r>
            <w:r w:rsidRPr="00183BDD">
              <w:rPr>
                <w:rFonts w:ascii="TH SarabunPSK" w:hAnsi="TH SarabunPSK" w:cs="TH SarabunPSK"/>
                <w:b/>
                <w:bCs/>
                <w:sz w:val="32"/>
                <w:szCs w:val="32"/>
                <w:cs/>
              </w:rPr>
              <w:t>ศูนย์เทคโนโลยีสารสนเทศและการสื่อสาร สป.สธ.</w:t>
            </w:r>
          </w:p>
          <w:p w:rsidR="00087286" w:rsidRPr="003E6F21" w:rsidRDefault="00087286" w:rsidP="00087286">
            <w:pPr>
              <w:spacing w:after="0"/>
              <w:rPr>
                <w:rFonts w:ascii="TH SarabunPSK" w:hAnsi="TH SarabunPSK" w:cs="TH SarabunPSK"/>
                <w:color w:val="FF0000"/>
                <w:sz w:val="32"/>
                <w:szCs w:val="32"/>
              </w:rPr>
            </w:pPr>
            <w:r w:rsidRPr="003E6F21">
              <w:rPr>
                <w:rFonts w:ascii="TH SarabunPSK" w:hAnsi="TH SarabunPSK" w:cs="TH SarabunPSK"/>
                <w:color w:val="FF0000"/>
                <w:sz w:val="32"/>
                <w:szCs w:val="32"/>
              </w:rPr>
              <w:t>3</w:t>
            </w:r>
            <w:r w:rsidRPr="003E6F21">
              <w:rPr>
                <w:rFonts w:ascii="TH SarabunPSK" w:hAnsi="TH SarabunPSK" w:cs="TH SarabunPSK"/>
                <w:color w:val="FF0000"/>
                <w:sz w:val="32"/>
                <w:szCs w:val="32"/>
                <w:cs/>
              </w:rPr>
              <w:t>.</w:t>
            </w:r>
            <w:r w:rsidRPr="003E6F21">
              <w:rPr>
                <w:rFonts w:ascii="TH SarabunPSK" w:hAnsi="TH SarabunPSK" w:cs="TH SarabunPSK" w:hint="cs"/>
                <w:color w:val="FF0000"/>
                <w:sz w:val="32"/>
                <w:szCs w:val="32"/>
                <w:cs/>
              </w:rPr>
              <w:t xml:space="preserve"> แพทย์หญิง</w:t>
            </w:r>
            <w:r w:rsidRPr="003E6F21">
              <w:rPr>
                <w:rFonts w:ascii="TH SarabunPSK" w:hAnsi="TH SarabunPSK" w:cs="TH SarabunPSK"/>
                <w:color w:val="FF0000"/>
                <w:sz w:val="32"/>
                <w:szCs w:val="32"/>
                <w:cs/>
              </w:rPr>
              <w:t>ชูหงส์ มหรรทัศนพงศ์</w:t>
            </w:r>
            <w:r w:rsidRPr="003E6F21">
              <w:rPr>
                <w:rFonts w:ascii="TH SarabunPSK" w:hAnsi="TH SarabunPSK" w:cs="TH SarabunPSK"/>
                <w:color w:val="FF0000"/>
                <w:sz w:val="32"/>
                <w:szCs w:val="32"/>
              </w:rPr>
              <w:tab/>
            </w:r>
            <w:r w:rsidRPr="003E6F21">
              <w:rPr>
                <w:rFonts w:ascii="TH SarabunPSK" w:hAnsi="TH SarabunPSK" w:cs="TH SarabunPSK"/>
                <w:color w:val="FF0000"/>
                <w:sz w:val="32"/>
                <w:szCs w:val="32"/>
                <w:cs/>
              </w:rPr>
              <w:t>หัวหน้ากลุ่มงานเวชกรรมสังคม</w:t>
            </w:r>
          </w:p>
          <w:p w:rsidR="00087286" w:rsidRPr="003E6F21" w:rsidRDefault="00087286" w:rsidP="00087286">
            <w:pPr>
              <w:spacing w:after="0"/>
              <w:rPr>
                <w:rFonts w:ascii="TH SarabunPSK" w:hAnsi="TH SarabunPSK" w:cs="TH SarabunPSK"/>
                <w:color w:val="FF0000"/>
                <w:sz w:val="32"/>
                <w:szCs w:val="32"/>
              </w:rPr>
            </w:pPr>
            <w:r w:rsidRPr="003E6F21">
              <w:rPr>
                <w:rFonts w:ascii="TH SarabunPSK" w:hAnsi="TH SarabunPSK" w:cs="TH SarabunPSK" w:hint="cs"/>
                <w:color w:val="FF0000"/>
                <w:sz w:val="32"/>
                <w:szCs w:val="32"/>
                <w:cs/>
              </w:rPr>
              <w:t xml:space="preserve">   </w:t>
            </w:r>
            <w:r w:rsidRPr="003E6F21">
              <w:rPr>
                <w:rFonts w:ascii="TH SarabunPSK" w:hAnsi="TH SarabunPSK" w:cs="TH SarabunPSK"/>
                <w:color w:val="FF0000"/>
                <w:sz w:val="32"/>
                <w:szCs w:val="32"/>
                <w:cs/>
              </w:rPr>
              <w:t xml:space="preserve">โทรศัพท์ที่ทำงาน : </w:t>
            </w:r>
            <w:r w:rsidRPr="003E6F21">
              <w:rPr>
                <w:rFonts w:ascii="TH SarabunPSK" w:hAnsi="TH SarabunPSK" w:cs="TH SarabunPSK" w:hint="cs"/>
                <w:color w:val="FF0000"/>
                <w:sz w:val="32"/>
                <w:szCs w:val="32"/>
                <w:cs/>
              </w:rPr>
              <w:t xml:space="preserve"> 044521200</w:t>
            </w:r>
            <w:r w:rsidRPr="003E6F21">
              <w:rPr>
                <w:rFonts w:ascii="TH SarabunPSK" w:hAnsi="TH SarabunPSK" w:cs="TH SarabunPSK"/>
                <w:color w:val="FF0000"/>
                <w:sz w:val="32"/>
                <w:szCs w:val="32"/>
                <w:cs/>
              </w:rPr>
              <w:t xml:space="preserve">    </w:t>
            </w:r>
            <w:r w:rsidRPr="003E6F21">
              <w:rPr>
                <w:rFonts w:ascii="TH SarabunPSK" w:hAnsi="TH SarabunPSK" w:cs="TH SarabunPSK"/>
                <w:color w:val="FF0000"/>
                <w:sz w:val="32"/>
                <w:szCs w:val="32"/>
              </w:rPr>
              <w:tab/>
            </w:r>
            <w:r w:rsidRPr="003E6F21">
              <w:rPr>
                <w:rFonts w:ascii="TH SarabunPSK" w:hAnsi="TH SarabunPSK" w:cs="TH SarabunPSK"/>
                <w:color w:val="FF0000"/>
                <w:sz w:val="32"/>
                <w:szCs w:val="32"/>
                <w:cs/>
              </w:rPr>
              <w:t>โทรศัพท์มือถือ : 081</w:t>
            </w:r>
            <w:r w:rsidRPr="003E6F21">
              <w:rPr>
                <w:rFonts w:ascii="TH SarabunPSK" w:hAnsi="TH SarabunPSK" w:cs="TH SarabunPSK" w:hint="cs"/>
                <w:color w:val="FF0000"/>
                <w:sz w:val="32"/>
                <w:szCs w:val="32"/>
                <w:cs/>
              </w:rPr>
              <w:t>5429333</w:t>
            </w:r>
          </w:p>
          <w:p w:rsidR="00087286" w:rsidRPr="003E6F21" w:rsidRDefault="00087286" w:rsidP="00087286">
            <w:pPr>
              <w:spacing w:after="0"/>
              <w:rPr>
                <w:rFonts w:ascii="TH SarabunPSK" w:hAnsi="TH SarabunPSK" w:cs="TH SarabunPSK"/>
                <w:color w:val="FF0000"/>
                <w:sz w:val="32"/>
                <w:szCs w:val="32"/>
              </w:rPr>
            </w:pPr>
            <w:r w:rsidRPr="003E6F21">
              <w:rPr>
                <w:rFonts w:ascii="TH SarabunPSK" w:hAnsi="TH SarabunPSK" w:cs="TH SarabunPSK" w:hint="cs"/>
                <w:color w:val="FF0000"/>
                <w:sz w:val="32"/>
                <w:szCs w:val="32"/>
                <w:cs/>
              </w:rPr>
              <w:t xml:space="preserve">   </w:t>
            </w:r>
            <w:r w:rsidRPr="003E6F21">
              <w:rPr>
                <w:rFonts w:ascii="TH SarabunPSK" w:hAnsi="TH SarabunPSK" w:cs="TH SarabunPSK"/>
                <w:color w:val="FF0000"/>
                <w:sz w:val="32"/>
                <w:szCs w:val="32"/>
                <w:cs/>
              </w:rPr>
              <w:t>โทรสาร :</w:t>
            </w:r>
            <w:r w:rsidRPr="003E6F21">
              <w:rPr>
                <w:rFonts w:ascii="TH SarabunPSK" w:hAnsi="TH SarabunPSK" w:cs="TH SarabunPSK" w:hint="cs"/>
                <w:color w:val="FF0000"/>
                <w:sz w:val="32"/>
                <w:szCs w:val="32"/>
                <w:cs/>
              </w:rPr>
              <w:t xml:space="preserve"> 044521200</w:t>
            </w:r>
            <w:r w:rsidRPr="003E6F21">
              <w:rPr>
                <w:rFonts w:ascii="TH SarabunPSK" w:hAnsi="TH SarabunPSK" w:cs="TH SarabunPSK"/>
                <w:color w:val="FF0000"/>
                <w:sz w:val="32"/>
                <w:szCs w:val="32"/>
                <w:cs/>
              </w:rPr>
              <w:tab/>
            </w:r>
            <w:r w:rsidRPr="003E6F21">
              <w:rPr>
                <w:rFonts w:ascii="TH SarabunPSK" w:hAnsi="TH SarabunPSK" w:cs="TH SarabunPSK"/>
                <w:color w:val="FF0000"/>
                <w:sz w:val="32"/>
                <w:szCs w:val="32"/>
                <w:cs/>
              </w:rPr>
              <w:tab/>
              <w:t xml:space="preserve">    </w:t>
            </w:r>
            <w:r w:rsidRPr="003E6F21">
              <w:rPr>
                <w:rFonts w:ascii="TH SarabunPSK" w:hAnsi="TH SarabunPSK" w:cs="TH SarabunPSK"/>
                <w:color w:val="FF0000"/>
                <w:sz w:val="32"/>
                <w:szCs w:val="32"/>
              </w:rPr>
              <w:tab/>
              <w:t>E</w:t>
            </w:r>
            <w:r w:rsidRPr="003E6F21">
              <w:rPr>
                <w:rFonts w:ascii="TH SarabunPSK" w:hAnsi="TH SarabunPSK" w:cs="TH SarabunPSK"/>
                <w:color w:val="FF0000"/>
                <w:sz w:val="32"/>
                <w:szCs w:val="32"/>
                <w:cs/>
              </w:rPr>
              <w:t>-</w:t>
            </w:r>
            <w:r w:rsidRPr="003E6F21">
              <w:rPr>
                <w:rFonts w:ascii="TH SarabunPSK" w:hAnsi="TH SarabunPSK" w:cs="TH SarabunPSK"/>
                <w:color w:val="FF0000"/>
                <w:sz w:val="32"/>
                <w:szCs w:val="32"/>
              </w:rPr>
              <w:t xml:space="preserve">mail </w:t>
            </w:r>
            <w:r w:rsidRPr="003E6F21">
              <w:rPr>
                <w:rFonts w:ascii="TH SarabunPSK" w:hAnsi="TH SarabunPSK" w:cs="TH SarabunPSK"/>
                <w:color w:val="FF0000"/>
                <w:sz w:val="32"/>
                <w:szCs w:val="32"/>
                <w:cs/>
              </w:rPr>
              <w:t xml:space="preserve">: </w:t>
            </w:r>
            <w:r w:rsidRPr="003E6F21">
              <w:rPr>
                <w:rFonts w:ascii="TH SarabunPSK" w:hAnsi="TH SarabunPSK" w:cs="TH SarabunPSK"/>
                <w:color w:val="FF0000"/>
                <w:sz w:val="32"/>
                <w:szCs w:val="32"/>
              </w:rPr>
              <w:t>mchoohong@gmail.com</w:t>
            </w:r>
          </w:p>
          <w:p w:rsidR="00087286" w:rsidRPr="003E2982" w:rsidRDefault="00087286" w:rsidP="00087286">
            <w:pPr>
              <w:spacing w:after="0"/>
              <w:contextualSpacing/>
              <w:rPr>
                <w:rFonts w:ascii="TH SarabunPSK" w:hAnsi="TH SarabunPSK" w:cs="TH SarabunPSK"/>
                <w:b/>
                <w:bCs/>
                <w:sz w:val="32"/>
                <w:szCs w:val="32"/>
                <w:u w:val="single"/>
              </w:rPr>
            </w:pPr>
            <w:r w:rsidRPr="003E6F21">
              <w:rPr>
                <w:rFonts w:ascii="TH SarabunPSK" w:hAnsi="TH SarabunPSK" w:cs="TH SarabunPSK" w:hint="cs"/>
                <w:b/>
                <w:bCs/>
                <w:color w:val="FF0000"/>
                <w:sz w:val="32"/>
                <w:szCs w:val="32"/>
                <w:cs/>
              </w:rPr>
              <w:t xml:space="preserve"> </w:t>
            </w:r>
            <w:r w:rsidRPr="003E2982">
              <w:rPr>
                <w:rFonts w:ascii="TH SarabunPSK" w:hAnsi="TH SarabunPSK" w:cs="TH SarabunPSK" w:hint="cs"/>
                <w:b/>
                <w:bCs/>
                <w:color w:val="FF0000"/>
                <w:sz w:val="32"/>
                <w:szCs w:val="32"/>
                <w:cs/>
              </w:rPr>
              <w:t xml:space="preserve">  โรงพยาบาลสุรินทร์</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lastRenderedPageBreak/>
              <w:t>หน่วยงานประมวลผลและจัดทำข้อมูล</w:t>
            </w:r>
          </w:p>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(ระดับส่วนกลาง)</w:t>
            </w:r>
          </w:p>
        </w:tc>
        <w:tc>
          <w:tcPr>
            <w:tcW w:w="7258" w:type="dxa"/>
            <w:tcBorders>
              <w:top w:val="single" w:sz="4" w:space="0" w:color="auto"/>
              <w:left w:val="single" w:sz="4" w:space="0" w:color="auto"/>
              <w:bottom w:val="single" w:sz="4" w:space="0" w:color="auto"/>
              <w:right w:val="single" w:sz="4" w:space="0" w:color="auto"/>
            </w:tcBorders>
          </w:tcPr>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1</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นายแพทย์ไพฑูรย์  อ่อนเกตุ</w:t>
            </w:r>
            <w:r w:rsidRPr="003E2982">
              <w:rPr>
                <w:rFonts w:ascii="TH SarabunPSK" w:hAnsi="TH SarabunPSK" w:cs="TH SarabunPSK"/>
                <w:strike/>
                <w:color w:val="0070C0"/>
                <w:sz w:val="32"/>
                <w:szCs w:val="32"/>
                <w:cs/>
              </w:rPr>
              <w:tab/>
              <w:t>รองผู้อำนวยการกลุ่มภารกิจด้าน</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t>การบริการปฐมภูมิ โรงพยาบาลกำแพงเพชร</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โทรศัพท์ที่ทำงาน :</w:t>
            </w:r>
            <w:r w:rsidRPr="003E2982">
              <w:rPr>
                <w:rFonts w:ascii="TH SarabunPSK" w:hAnsi="TH SarabunPSK" w:cs="TH SarabunPSK" w:hint="cs"/>
                <w:strike/>
                <w:color w:val="0070C0"/>
                <w:sz w:val="32"/>
                <w:szCs w:val="32"/>
                <w:cs/>
              </w:rPr>
              <w:t xml:space="preserve">    -</w:t>
            </w:r>
            <w:r w:rsidRPr="003E2982">
              <w:rPr>
                <w:rFonts w:ascii="TH SarabunPSK" w:hAnsi="TH SarabunPSK" w:cs="TH SarabunPSK" w:hint="cs"/>
                <w:strike/>
                <w:color w:val="0070C0"/>
                <w:sz w:val="32"/>
                <w:szCs w:val="32"/>
                <w:cs/>
              </w:rPr>
              <w:tab/>
              <w:t xml:space="preserve">       </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t xml:space="preserve">โทรศัพท์มือถือ : </w:t>
            </w:r>
            <w:r w:rsidRPr="003E2982">
              <w:rPr>
                <w:rFonts w:ascii="TH SarabunPSK" w:hAnsi="TH SarabunPSK" w:cs="TH SarabunPSK" w:hint="cs"/>
                <w:strike/>
                <w:color w:val="0070C0"/>
                <w:sz w:val="32"/>
                <w:szCs w:val="32"/>
                <w:cs/>
              </w:rPr>
              <w:t>0931310808</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โทรสาร :</w:t>
            </w: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t xml:space="preserve">        </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rPr>
              <w:t>E</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 xml:space="preserve">mail </w:t>
            </w:r>
            <w:r w:rsidRPr="003E2982">
              <w:rPr>
                <w:rFonts w:ascii="TH SarabunPSK" w:hAnsi="TH SarabunPSK" w:cs="TH SarabunPSK"/>
                <w:strike/>
                <w:color w:val="0070C0"/>
                <w:sz w:val="32"/>
                <w:szCs w:val="32"/>
                <w:cs/>
              </w:rPr>
              <w:t xml:space="preserve">: </w:t>
            </w:r>
            <w:r w:rsidRPr="003E2982">
              <w:rPr>
                <w:rFonts w:ascii="TH SarabunPSK" w:hAnsi="TH SarabunPSK" w:cs="TH SarabunPSK"/>
                <w:strike/>
                <w:color w:val="0070C0"/>
                <w:sz w:val="32"/>
                <w:szCs w:val="32"/>
              </w:rPr>
              <w:t>paitoongt@gmail</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com</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b/>
                <w:bCs/>
                <w:strike/>
                <w:color w:val="0070C0"/>
                <w:sz w:val="32"/>
                <w:szCs w:val="32"/>
                <w:cs/>
              </w:rPr>
              <w:t xml:space="preserve">  </w:t>
            </w:r>
            <w:r w:rsidRPr="003E2982">
              <w:rPr>
                <w:rFonts w:ascii="TH SarabunPSK" w:hAnsi="TH SarabunPSK" w:cs="TH SarabunPSK"/>
                <w:b/>
                <w:bCs/>
                <w:strike/>
                <w:color w:val="0070C0"/>
                <w:sz w:val="32"/>
                <w:szCs w:val="32"/>
                <w:cs/>
              </w:rPr>
              <w:t>โรงพยาบาลกำแพงเพชร / สำนักสนับสนุนระบบปฐมภูมิ (ส</w:t>
            </w:r>
            <w:r w:rsidRPr="003E2982">
              <w:rPr>
                <w:rFonts w:ascii="TH SarabunPSK" w:hAnsi="TH SarabunPSK" w:cs="TH SarabunPSK" w:hint="cs"/>
                <w:b/>
                <w:bCs/>
                <w:strike/>
                <w:color w:val="0070C0"/>
                <w:sz w:val="32"/>
                <w:szCs w:val="32"/>
                <w:cs/>
              </w:rPr>
              <w:t>ส</w:t>
            </w:r>
            <w:r w:rsidRPr="003E2982">
              <w:rPr>
                <w:rFonts w:ascii="TH SarabunPSK" w:hAnsi="TH SarabunPSK" w:cs="TH SarabunPSK"/>
                <w:b/>
                <w:bCs/>
                <w:strike/>
                <w:color w:val="0070C0"/>
                <w:sz w:val="32"/>
                <w:szCs w:val="32"/>
                <w:cs/>
              </w:rPr>
              <w:t>ป.)</w:t>
            </w:r>
            <w:r w:rsidRPr="003E2982">
              <w:rPr>
                <w:rFonts w:ascii="TH SarabunPSK" w:hAnsi="TH SarabunPSK" w:cs="TH SarabunPSK" w:hint="cs"/>
                <w:strike/>
                <w:color w:val="0070C0"/>
                <w:sz w:val="32"/>
                <w:szCs w:val="32"/>
                <w:cs/>
              </w:rPr>
              <w:t xml:space="preserve"> </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rPr>
              <w:t>2</w:t>
            </w:r>
            <w:r w:rsidRPr="003E2982">
              <w:rPr>
                <w:rFonts w:ascii="TH SarabunPSK" w:hAnsi="TH SarabunPSK" w:cs="TH SarabunPSK"/>
                <w:strike/>
                <w:color w:val="0070C0"/>
                <w:sz w:val="32"/>
                <w:szCs w:val="32"/>
                <w:cs/>
              </w:rPr>
              <w:t>.</w:t>
            </w:r>
            <w:r w:rsidRPr="003E2982">
              <w:rPr>
                <w:rFonts w:ascii="TH SarabunPSK" w:hAnsi="TH SarabunPSK" w:cs="TH SarabunPSK" w:hint="cs"/>
                <w:strike/>
                <w:color w:val="0070C0"/>
                <w:sz w:val="32"/>
                <w:szCs w:val="32"/>
                <w:cs/>
              </w:rPr>
              <w:t xml:space="preserve"> นายวสันต์  สายทอง</w:t>
            </w:r>
            <w:r w:rsidRPr="003E2982">
              <w:rPr>
                <w:rFonts w:ascii="TH SarabunPSK" w:hAnsi="TH SarabunPSK" w:cs="TH SarabunPSK" w:hint="cs"/>
                <w:strike/>
                <w:color w:val="0070C0"/>
                <w:sz w:val="32"/>
                <w:szCs w:val="32"/>
                <w:cs/>
              </w:rPr>
              <w:tab/>
              <w:t xml:space="preserve">   </w:t>
            </w:r>
            <w:r w:rsidRPr="003E2982">
              <w:rPr>
                <w:rFonts w:ascii="TH SarabunPSK" w:hAnsi="TH SarabunPSK" w:cs="TH SarabunPSK"/>
                <w:strike/>
                <w:color w:val="0070C0"/>
                <w:sz w:val="32"/>
                <w:szCs w:val="32"/>
                <w:cs/>
              </w:rPr>
              <w:tab/>
            </w:r>
            <w:r w:rsidRPr="003E2982">
              <w:rPr>
                <w:rFonts w:ascii="TH SarabunPSK" w:hAnsi="TH SarabunPSK" w:cs="TH SarabunPSK" w:hint="cs"/>
                <w:strike/>
                <w:color w:val="0070C0"/>
                <w:sz w:val="32"/>
                <w:szCs w:val="32"/>
                <w:cs/>
              </w:rPr>
              <w:t>นักวิเคราะห์นโยบายและแผนชำนาญการพิเศษ</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cs/>
              </w:rPr>
              <w:t xml:space="preserve">   </w:t>
            </w: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t>รองผู้อำนวยการ</w:t>
            </w:r>
            <w:r w:rsidRPr="003E2982">
              <w:rPr>
                <w:rFonts w:ascii="TH SarabunPSK" w:hAnsi="TH SarabunPSK" w:cs="TH SarabunPSK" w:hint="cs"/>
                <w:strike/>
                <w:color w:val="0070C0"/>
                <w:sz w:val="32"/>
                <w:szCs w:val="32"/>
                <w:cs/>
              </w:rPr>
              <w:t>ศูนย์เทคโนโลยีสารสนเทศและ</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strike/>
                <w:color w:val="0070C0"/>
                <w:sz w:val="32"/>
                <w:szCs w:val="32"/>
                <w:cs/>
              </w:rPr>
              <w:t xml:space="preserve">   </w:t>
            </w: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r>
            <w:r w:rsidRPr="003E2982">
              <w:rPr>
                <w:rFonts w:ascii="TH SarabunPSK" w:hAnsi="TH SarabunPSK" w:cs="TH SarabunPSK" w:hint="cs"/>
                <w:strike/>
                <w:color w:val="0070C0"/>
                <w:sz w:val="32"/>
                <w:szCs w:val="32"/>
                <w:cs/>
              </w:rPr>
              <w:t>การสื่อสาร สป.สธ.</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โทรศัพท์ที่ทำงาน :</w:t>
            </w:r>
            <w:r w:rsidRPr="003E2982">
              <w:rPr>
                <w:rFonts w:ascii="TH SarabunPSK" w:hAnsi="TH SarabunPSK" w:cs="TH SarabunPSK" w:hint="cs"/>
                <w:strike/>
                <w:color w:val="0070C0"/>
                <w:sz w:val="32"/>
                <w:szCs w:val="32"/>
                <w:cs/>
              </w:rPr>
              <w:t xml:space="preserve"> 025902185 ต่อ 41</w:t>
            </w:r>
            <w:r w:rsidRPr="003E2982">
              <w:rPr>
                <w:rFonts w:ascii="TH SarabunPSK" w:hAnsi="TH SarabunPSK" w:cs="TH SarabunPSK"/>
                <w:strike/>
                <w:color w:val="0070C0"/>
                <w:sz w:val="32"/>
                <w:szCs w:val="32"/>
              </w:rPr>
              <w:t>6</w:t>
            </w:r>
            <w:r w:rsidRPr="003E2982">
              <w:rPr>
                <w:rFonts w:ascii="TH SarabunPSK" w:hAnsi="TH SarabunPSK" w:cs="TH SarabunPSK" w:hint="cs"/>
                <w:strike/>
                <w:color w:val="0070C0"/>
                <w:sz w:val="32"/>
                <w:szCs w:val="32"/>
                <w:cs/>
              </w:rPr>
              <w:t xml:space="preserve">   โ</w:t>
            </w:r>
            <w:r w:rsidRPr="003E2982">
              <w:rPr>
                <w:rFonts w:ascii="TH SarabunPSK" w:hAnsi="TH SarabunPSK" w:cs="TH SarabunPSK"/>
                <w:strike/>
                <w:color w:val="0070C0"/>
                <w:sz w:val="32"/>
                <w:szCs w:val="32"/>
                <w:cs/>
              </w:rPr>
              <w:t xml:space="preserve">ทรศัพท์มือถือ : </w:t>
            </w:r>
            <w:r w:rsidRPr="003E2982">
              <w:rPr>
                <w:rFonts w:ascii="TH SarabunPSK" w:hAnsi="TH SarabunPSK" w:cs="TH SarabunPSK" w:hint="cs"/>
                <w:strike/>
                <w:color w:val="0070C0"/>
                <w:sz w:val="32"/>
                <w:szCs w:val="32"/>
                <w:cs/>
              </w:rPr>
              <w:t>08</w:t>
            </w:r>
            <w:r w:rsidRPr="003E2982">
              <w:rPr>
                <w:rFonts w:ascii="TH SarabunPSK" w:hAnsi="TH SarabunPSK" w:cs="TH SarabunPSK"/>
                <w:strike/>
                <w:color w:val="0070C0"/>
                <w:sz w:val="32"/>
                <w:szCs w:val="32"/>
              </w:rPr>
              <w:t>16399532</w:t>
            </w:r>
          </w:p>
          <w:p w:rsidR="00087286" w:rsidRPr="003E2982" w:rsidRDefault="00087286" w:rsidP="00087286">
            <w:pPr>
              <w:spacing w:after="0"/>
              <w:contextualSpacing/>
              <w:rPr>
                <w:rFonts w:ascii="TH SarabunPSK" w:hAnsi="TH SarabunPSK" w:cs="TH SarabunPSK"/>
                <w:strike/>
                <w:color w:val="0070C0"/>
                <w:sz w:val="32"/>
                <w:szCs w:val="32"/>
              </w:rPr>
            </w:pPr>
            <w:r w:rsidRPr="003E2982">
              <w:rPr>
                <w:rFonts w:ascii="TH SarabunPSK" w:hAnsi="TH SarabunPSK" w:cs="TH SarabunPSK" w:hint="cs"/>
                <w:strike/>
                <w:color w:val="0070C0"/>
                <w:sz w:val="32"/>
                <w:szCs w:val="32"/>
                <w:cs/>
              </w:rPr>
              <w:t xml:space="preserve">   </w:t>
            </w:r>
            <w:r w:rsidRPr="003E2982">
              <w:rPr>
                <w:rFonts w:ascii="TH SarabunPSK" w:hAnsi="TH SarabunPSK" w:cs="TH SarabunPSK"/>
                <w:strike/>
                <w:color w:val="0070C0"/>
                <w:sz w:val="32"/>
                <w:szCs w:val="32"/>
                <w:cs/>
              </w:rPr>
              <w:t>โทรสาร :</w:t>
            </w:r>
            <w:r w:rsidRPr="003E2982">
              <w:rPr>
                <w:rFonts w:ascii="TH SarabunPSK" w:hAnsi="TH SarabunPSK" w:cs="TH SarabunPSK" w:hint="cs"/>
                <w:strike/>
                <w:color w:val="0070C0"/>
                <w:sz w:val="32"/>
                <w:szCs w:val="32"/>
                <w:cs/>
              </w:rPr>
              <w:t xml:space="preserve"> 02</w:t>
            </w:r>
            <w:r w:rsidRPr="003E2982">
              <w:rPr>
                <w:rFonts w:ascii="TH SarabunPSK" w:hAnsi="TH SarabunPSK" w:cs="TH SarabunPSK"/>
                <w:strike/>
                <w:color w:val="0070C0"/>
                <w:sz w:val="32"/>
                <w:szCs w:val="32"/>
              </w:rPr>
              <w:t>59</w:t>
            </w:r>
            <w:r w:rsidRPr="003E2982">
              <w:rPr>
                <w:rFonts w:ascii="TH SarabunPSK" w:hAnsi="TH SarabunPSK" w:cs="TH SarabunPSK" w:hint="cs"/>
                <w:strike/>
                <w:color w:val="0070C0"/>
                <w:sz w:val="32"/>
                <w:szCs w:val="32"/>
                <w:cs/>
              </w:rPr>
              <w:t>01215</w:t>
            </w:r>
            <w:r w:rsidRPr="003E2982">
              <w:rPr>
                <w:rFonts w:ascii="TH SarabunPSK" w:hAnsi="TH SarabunPSK" w:cs="TH SarabunPSK"/>
                <w:strike/>
                <w:color w:val="0070C0"/>
                <w:sz w:val="32"/>
                <w:szCs w:val="32"/>
                <w:cs/>
              </w:rPr>
              <w:tab/>
            </w:r>
            <w:r w:rsidRPr="003E2982">
              <w:rPr>
                <w:rFonts w:ascii="TH SarabunPSK" w:hAnsi="TH SarabunPSK" w:cs="TH SarabunPSK"/>
                <w:strike/>
                <w:color w:val="0070C0"/>
                <w:sz w:val="32"/>
                <w:szCs w:val="32"/>
                <w:cs/>
              </w:rPr>
              <w:tab/>
              <w:t xml:space="preserve">          </w:t>
            </w:r>
            <w:r w:rsidRPr="003E2982">
              <w:rPr>
                <w:rFonts w:ascii="TH SarabunPSK" w:hAnsi="TH SarabunPSK" w:cs="TH SarabunPSK"/>
                <w:strike/>
                <w:color w:val="0070C0"/>
                <w:sz w:val="32"/>
                <w:szCs w:val="32"/>
              </w:rPr>
              <w:t>E</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 xml:space="preserve">mail </w:t>
            </w:r>
            <w:r w:rsidRPr="003E2982">
              <w:rPr>
                <w:rFonts w:ascii="TH SarabunPSK" w:hAnsi="TH SarabunPSK" w:cs="TH SarabunPSK"/>
                <w:strike/>
                <w:color w:val="0070C0"/>
                <w:sz w:val="32"/>
                <w:szCs w:val="32"/>
                <w:cs/>
              </w:rPr>
              <w:t xml:space="preserve">: </w:t>
            </w:r>
            <w:r w:rsidRPr="003E2982">
              <w:rPr>
                <w:rFonts w:ascii="TH SarabunPSK" w:hAnsi="TH SarabunPSK" w:cs="TH SarabunPSK"/>
                <w:strike/>
                <w:color w:val="0070C0"/>
                <w:sz w:val="32"/>
                <w:szCs w:val="32"/>
              </w:rPr>
              <w:t>wasun</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s@moph</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go</w:t>
            </w:r>
            <w:r w:rsidRPr="003E2982">
              <w:rPr>
                <w:rFonts w:ascii="TH SarabunPSK" w:hAnsi="TH SarabunPSK" w:cs="TH SarabunPSK"/>
                <w:strike/>
                <w:color w:val="0070C0"/>
                <w:sz w:val="32"/>
                <w:szCs w:val="32"/>
                <w:cs/>
              </w:rPr>
              <w:t>.</w:t>
            </w:r>
            <w:r w:rsidRPr="003E2982">
              <w:rPr>
                <w:rFonts w:ascii="TH SarabunPSK" w:hAnsi="TH SarabunPSK" w:cs="TH SarabunPSK"/>
                <w:strike/>
                <w:color w:val="0070C0"/>
                <w:sz w:val="32"/>
                <w:szCs w:val="32"/>
              </w:rPr>
              <w:t>th</w:t>
            </w:r>
          </w:p>
          <w:p w:rsidR="00087286" w:rsidRPr="003E2982" w:rsidRDefault="00087286" w:rsidP="00087286">
            <w:pPr>
              <w:spacing w:after="0"/>
              <w:contextualSpacing/>
              <w:rPr>
                <w:rFonts w:ascii="TH SarabunPSK" w:hAnsi="TH SarabunPSK" w:cs="TH SarabunPSK"/>
                <w:b/>
                <w:bCs/>
                <w:strike/>
                <w:color w:val="0070C0"/>
                <w:sz w:val="32"/>
                <w:szCs w:val="32"/>
              </w:rPr>
            </w:pPr>
            <w:r w:rsidRPr="003E2982">
              <w:rPr>
                <w:rFonts w:ascii="TH SarabunPSK" w:hAnsi="TH SarabunPSK" w:cs="TH SarabunPSK" w:hint="cs"/>
                <w:b/>
                <w:bCs/>
                <w:strike/>
                <w:color w:val="0070C0"/>
                <w:sz w:val="32"/>
                <w:szCs w:val="32"/>
                <w:cs/>
              </w:rPr>
              <w:t xml:space="preserve">   </w:t>
            </w:r>
            <w:r w:rsidRPr="003E2982">
              <w:rPr>
                <w:rFonts w:ascii="TH SarabunPSK" w:hAnsi="TH SarabunPSK" w:cs="TH SarabunPSK"/>
                <w:b/>
                <w:bCs/>
                <w:strike/>
                <w:color w:val="0070C0"/>
                <w:sz w:val="32"/>
                <w:szCs w:val="32"/>
                <w:cs/>
              </w:rPr>
              <w:t>ศูนย์เทคโนโลยีสารสนเทศและการสื่อสาร สป.สธ.</w:t>
            </w:r>
          </w:p>
          <w:p w:rsidR="00087286" w:rsidRPr="003E6F21" w:rsidRDefault="00087286" w:rsidP="00087286">
            <w:pPr>
              <w:spacing w:after="0"/>
              <w:rPr>
                <w:rFonts w:ascii="TH SarabunPSK" w:hAnsi="TH SarabunPSK" w:cs="TH SarabunPSK"/>
                <w:color w:val="FF0000"/>
                <w:sz w:val="32"/>
                <w:szCs w:val="32"/>
              </w:rPr>
            </w:pPr>
            <w:r>
              <w:rPr>
                <w:rFonts w:ascii="TH SarabunPSK" w:hAnsi="TH SarabunPSK" w:cs="TH SarabunPSK"/>
                <w:color w:val="FF0000"/>
                <w:sz w:val="32"/>
                <w:szCs w:val="32"/>
              </w:rPr>
              <w:t>1.</w:t>
            </w:r>
            <w:r w:rsidRPr="003E6F21">
              <w:rPr>
                <w:rFonts w:ascii="TH SarabunPSK" w:hAnsi="TH SarabunPSK" w:cs="TH SarabunPSK"/>
                <w:color w:val="FF0000"/>
                <w:sz w:val="32"/>
                <w:szCs w:val="32"/>
                <w:cs/>
              </w:rPr>
              <w:t>นายสัมฤทธิ์  สุขทวี</w:t>
            </w:r>
            <w:r w:rsidRPr="003E6F21">
              <w:rPr>
                <w:rFonts w:ascii="TH SarabunPSK" w:hAnsi="TH SarabunPSK" w:cs="TH SarabunPSK"/>
                <w:color w:val="FF0000"/>
                <w:sz w:val="32"/>
                <w:szCs w:val="32"/>
                <w:cs/>
              </w:rPr>
              <w:tab/>
              <w:t xml:space="preserve">   </w:t>
            </w:r>
            <w:r w:rsidRPr="003E6F21">
              <w:rPr>
                <w:rFonts w:ascii="TH SarabunPSK" w:hAnsi="TH SarabunPSK" w:cs="TH SarabunPSK"/>
                <w:color w:val="FF0000"/>
                <w:sz w:val="32"/>
                <w:szCs w:val="32"/>
              </w:rPr>
              <w:tab/>
            </w:r>
            <w:r w:rsidRPr="003E6F21">
              <w:rPr>
                <w:rFonts w:ascii="TH SarabunPSK" w:hAnsi="TH SarabunPSK" w:cs="TH SarabunPSK"/>
                <w:color w:val="FF0000"/>
                <w:sz w:val="32"/>
                <w:szCs w:val="32"/>
              </w:rPr>
              <w:tab/>
            </w:r>
            <w:r w:rsidRPr="003E6F21">
              <w:rPr>
                <w:rFonts w:ascii="TH SarabunPSK" w:hAnsi="TH SarabunPSK" w:cs="TH SarabunPSK"/>
                <w:color w:val="FF0000"/>
                <w:sz w:val="32"/>
                <w:szCs w:val="32"/>
                <w:cs/>
              </w:rPr>
              <w:t>นักวิชาการคอมพิวเตอร์ชำนาญการ</w:t>
            </w:r>
          </w:p>
          <w:p w:rsidR="00087286" w:rsidRPr="003E6F21" w:rsidRDefault="00087286" w:rsidP="00087286">
            <w:pPr>
              <w:spacing w:after="0"/>
              <w:rPr>
                <w:rFonts w:ascii="TH SarabunPSK" w:hAnsi="TH SarabunPSK" w:cs="TH SarabunPSK"/>
                <w:color w:val="FF0000"/>
                <w:sz w:val="32"/>
                <w:szCs w:val="32"/>
              </w:rPr>
            </w:pPr>
            <w:r>
              <w:rPr>
                <w:rFonts w:ascii="TH SarabunPSK" w:hAnsi="TH SarabunPSK" w:cs="TH SarabunPSK"/>
                <w:color w:val="FF0000"/>
                <w:sz w:val="32"/>
                <w:szCs w:val="32"/>
              </w:rPr>
              <w:t xml:space="preserve">  </w:t>
            </w:r>
            <w:r w:rsidRPr="003E6F21">
              <w:rPr>
                <w:rFonts w:ascii="TH SarabunPSK" w:hAnsi="TH SarabunPSK" w:cs="TH SarabunPSK"/>
                <w:color w:val="FF0000"/>
                <w:sz w:val="32"/>
                <w:szCs w:val="32"/>
                <w:cs/>
              </w:rPr>
              <w:t xml:space="preserve">โทรศัพท์ที่ทำงาน : 025901214    </w:t>
            </w:r>
            <w:r w:rsidRPr="003E6F21">
              <w:rPr>
                <w:rFonts w:ascii="TH SarabunPSK" w:hAnsi="TH SarabunPSK" w:cs="TH SarabunPSK"/>
                <w:color w:val="FF0000"/>
                <w:sz w:val="32"/>
                <w:szCs w:val="32"/>
              </w:rPr>
              <w:tab/>
            </w:r>
            <w:r w:rsidRPr="003E6F21">
              <w:rPr>
                <w:rFonts w:ascii="TH SarabunPSK" w:hAnsi="TH SarabunPSK" w:cs="TH SarabunPSK"/>
                <w:color w:val="FF0000"/>
                <w:sz w:val="32"/>
                <w:szCs w:val="32"/>
                <w:cs/>
              </w:rPr>
              <w:t>โทรศัพท์มือถือ : 0818017543</w:t>
            </w:r>
          </w:p>
          <w:p w:rsidR="00087286" w:rsidRPr="003E6F21" w:rsidRDefault="00087286" w:rsidP="00087286">
            <w:pPr>
              <w:spacing w:after="0"/>
              <w:rPr>
                <w:rFonts w:ascii="TH SarabunPSK" w:hAnsi="TH SarabunPSK" w:cs="TH SarabunPSK"/>
                <w:color w:val="FF0000"/>
                <w:sz w:val="32"/>
                <w:szCs w:val="32"/>
              </w:rPr>
            </w:pPr>
            <w:r>
              <w:rPr>
                <w:rFonts w:ascii="TH SarabunPSK" w:hAnsi="TH SarabunPSK" w:cs="TH SarabunPSK"/>
                <w:color w:val="FF0000"/>
                <w:sz w:val="32"/>
                <w:szCs w:val="32"/>
              </w:rPr>
              <w:t xml:space="preserve">  </w:t>
            </w:r>
            <w:r w:rsidRPr="003E6F21">
              <w:rPr>
                <w:rFonts w:ascii="TH SarabunPSK" w:hAnsi="TH SarabunPSK" w:cs="TH SarabunPSK"/>
                <w:color w:val="FF0000"/>
                <w:sz w:val="32"/>
                <w:szCs w:val="32"/>
                <w:cs/>
              </w:rPr>
              <w:t>โทรสาร : 025901215</w:t>
            </w:r>
            <w:r w:rsidRPr="003E6F21">
              <w:rPr>
                <w:rFonts w:ascii="TH SarabunPSK" w:hAnsi="TH SarabunPSK" w:cs="TH SarabunPSK"/>
                <w:color w:val="FF0000"/>
                <w:sz w:val="32"/>
                <w:szCs w:val="32"/>
                <w:cs/>
              </w:rPr>
              <w:tab/>
            </w:r>
            <w:r w:rsidRPr="003E6F21">
              <w:rPr>
                <w:rFonts w:ascii="TH SarabunPSK" w:hAnsi="TH SarabunPSK" w:cs="TH SarabunPSK"/>
                <w:color w:val="FF0000"/>
                <w:sz w:val="32"/>
                <w:szCs w:val="32"/>
                <w:cs/>
              </w:rPr>
              <w:tab/>
              <w:t xml:space="preserve">    </w:t>
            </w:r>
            <w:r w:rsidRPr="003E6F21">
              <w:rPr>
                <w:rFonts w:ascii="TH SarabunPSK" w:hAnsi="TH SarabunPSK" w:cs="TH SarabunPSK"/>
                <w:color w:val="FF0000"/>
                <w:sz w:val="32"/>
                <w:szCs w:val="32"/>
              </w:rPr>
              <w:tab/>
              <w:t>E</w:t>
            </w:r>
            <w:r w:rsidRPr="003E6F21">
              <w:rPr>
                <w:rFonts w:ascii="TH SarabunPSK" w:hAnsi="TH SarabunPSK" w:cs="TH SarabunPSK"/>
                <w:color w:val="FF0000"/>
                <w:sz w:val="32"/>
                <w:szCs w:val="32"/>
                <w:cs/>
              </w:rPr>
              <w:t>-</w:t>
            </w:r>
            <w:r w:rsidRPr="003E6F21">
              <w:rPr>
                <w:rFonts w:ascii="TH SarabunPSK" w:hAnsi="TH SarabunPSK" w:cs="TH SarabunPSK"/>
                <w:color w:val="FF0000"/>
                <w:sz w:val="32"/>
                <w:szCs w:val="32"/>
              </w:rPr>
              <w:t xml:space="preserve">mail </w:t>
            </w:r>
            <w:r w:rsidRPr="003E6F21">
              <w:rPr>
                <w:rFonts w:ascii="TH SarabunPSK" w:hAnsi="TH SarabunPSK" w:cs="TH SarabunPSK"/>
                <w:color w:val="FF0000"/>
                <w:sz w:val="32"/>
                <w:szCs w:val="32"/>
                <w:cs/>
              </w:rPr>
              <w:t xml:space="preserve">: </w:t>
            </w:r>
            <w:r w:rsidRPr="003E6F21">
              <w:rPr>
                <w:rFonts w:ascii="TH SarabunPSK" w:hAnsi="TH SarabunPSK" w:cs="TH SarabunPSK"/>
                <w:color w:val="FF0000"/>
                <w:sz w:val="32"/>
                <w:szCs w:val="32"/>
              </w:rPr>
              <w:t>hait@moph</w:t>
            </w:r>
            <w:r w:rsidRPr="003E6F21">
              <w:rPr>
                <w:rFonts w:ascii="TH SarabunPSK" w:hAnsi="TH SarabunPSK" w:cs="TH SarabunPSK"/>
                <w:color w:val="FF0000"/>
                <w:sz w:val="32"/>
                <w:szCs w:val="32"/>
                <w:cs/>
              </w:rPr>
              <w:t>.</w:t>
            </w:r>
            <w:r w:rsidRPr="003E6F21">
              <w:rPr>
                <w:rFonts w:ascii="TH SarabunPSK" w:hAnsi="TH SarabunPSK" w:cs="TH SarabunPSK"/>
                <w:color w:val="FF0000"/>
                <w:sz w:val="32"/>
                <w:szCs w:val="32"/>
              </w:rPr>
              <w:t>go</w:t>
            </w:r>
            <w:r w:rsidRPr="003E6F21">
              <w:rPr>
                <w:rFonts w:ascii="TH SarabunPSK" w:hAnsi="TH SarabunPSK" w:cs="TH SarabunPSK"/>
                <w:color w:val="FF0000"/>
                <w:sz w:val="32"/>
                <w:szCs w:val="32"/>
                <w:cs/>
              </w:rPr>
              <w:t>.</w:t>
            </w:r>
            <w:r w:rsidRPr="003E6F21">
              <w:rPr>
                <w:rFonts w:ascii="TH SarabunPSK" w:hAnsi="TH SarabunPSK" w:cs="TH SarabunPSK"/>
                <w:color w:val="FF0000"/>
                <w:sz w:val="32"/>
                <w:szCs w:val="32"/>
              </w:rPr>
              <w:t>th</w:t>
            </w:r>
          </w:p>
          <w:p w:rsidR="00087286" w:rsidRPr="003E2982" w:rsidRDefault="00087286" w:rsidP="00087286">
            <w:pPr>
              <w:spacing w:after="0"/>
              <w:contextualSpacing/>
              <w:rPr>
                <w:rFonts w:ascii="TH SarabunPSK" w:hAnsi="TH SarabunPSK" w:cs="TH SarabunPSK"/>
                <w:b/>
                <w:bCs/>
                <w:sz w:val="32"/>
                <w:szCs w:val="32"/>
              </w:rPr>
            </w:pPr>
            <w:r>
              <w:rPr>
                <w:rFonts w:ascii="TH SarabunPSK" w:hAnsi="TH SarabunPSK" w:cs="TH SarabunPSK"/>
                <w:color w:val="FF0000"/>
                <w:sz w:val="32"/>
                <w:szCs w:val="32"/>
              </w:rPr>
              <w:t xml:space="preserve">  </w:t>
            </w:r>
            <w:r w:rsidRPr="003E2982">
              <w:rPr>
                <w:rFonts w:ascii="TH SarabunPSK" w:hAnsi="TH SarabunPSK" w:cs="TH SarabunPSK"/>
                <w:b/>
                <w:bCs/>
                <w:color w:val="FF0000"/>
                <w:sz w:val="32"/>
                <w:szCs w:val="32"/>
                <w:cs/>
              </w:rPr>
              <w:t>ศูนย์เทคโนโลยีสารสนเทศและการสื่อสาร สป.สธ.</w:t>
            </w:r>
          </w:p>
        </w:tc>
      </w:tr>
      <w:tr w:rsidR="00087286" w:rsidRPr="00183BDD" w:rsidTr="00666C1C">
        <w:tc>
          <w:tcPr>
            <w:tcW w:w="2694"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ผู้รับผิดชอบการรายงานผลการดำเนินงาน</w:t>
            </w:r>
          </w:p>
        </w:tc>
        <w:tc>
          <w:tcPr>
            <w:tcW w:w="7258" w:type="dxa"/>
            <w:tcBorders>
              <w:top w:val="single" w:sz="4" w:space="0" w:color="auto"/>
              <w:left w:val="single" w:sz="4" w:space="0" w:color="auto"/>
              <w:bottom w:val="single" w:sz="4" w:space="0" w:color="auto"/>
              <w:right w:val="single" w:sz="4" w:space="0" w:color="auto"/>
            </w:tcBorders>
          </w:tcPr>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hint="cs"/>
                <w:sz w:val="32"/>
                <w:szCs w:val="32"/>
                <w:cs/>
              </w:rPr>
              <w:t>นางรุ่งนิภา อมาตยคง</w:t>
            </w:r>
            <w:r w:rsidRPr="00183BDD">
              <w:rPr>
                <w:rFonts w:ascii="TH SarabunPSK" w:hAnsi="TH SarabunPSK" w:cs="TH SarabunPSK" w:hint="cs"/>
                <w:sz w:val="32"/>
                <w:szCs w:val="32"/>
                <w:cs/>
              </w:rPr>
              <w:tab/>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hint="cs"/>
                <w:sz w:val="32"/>
                <w:szCs w:val="32"/>
                <w:cs/>
              </w:rPr>
              <w:t>นักวิชาการคอมพิวเตอร์ชำนาญการ</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โทรศัพท์ที่ทำงาน :</w:t>
            </w:r>
            <w:r w:rsidRPr="00183BDD">
              <w:rPr>
                <w:rFonts w:ascii="TH SarabunPSK" w:hAnsi="TH SarabunPSK" w:cs="TH SarabunPSK" w:hint="cs"/>
                <w:sz w:val="32"/>
                <w:szCs w:val="32"/>
                <w:cs/>
              </w:rPr>
              <w:t xml:space="preserve"> 025901200</w:t>
            </w:r>
            <w:r w:rsidRPr="00183BDD">
              <w:rPr>
                <w:rFonts w:ascii="TH SarabunPSK" w:hAnsi="TH SarabunPSK" w:cs="TH SarabunPSK"/>
                <w:sz w:val="32"/>
                <w:szCs w:val="32"/>
                <w:cs/>
              </w:rPr>
              <w:tab/>
            </w:r>
            <w:r w:rsidRPr="00183BDD">
              <w:rPr>
                <w:rFonts w:ascii="TH SarabunPSK" w:hAnsi="TH SarabunPSK" w:cs="TH SarabunPSK" w:hint="cs"/>
                <w:sz w:val="32"/>
                <w:szCs w:val="32"/>
                <w:cs/>
              </w:rPr>
              <w:t xml:space="preserve">       </w:t>
            </w:r>
            <w:r w:rsidRPr="00183BDD">
              <w:rPr>
                <w:rFonts w:ascii="TH SarabunPSK" w:hAnsi="TH SarabunPSK" w:cs="TH SarabunPSK"/>
                <w:sz w:val="32"/>
                <w:szCs w:val="32"/>
                <w:cs/>
              </w:rPr>
              <w:tab/>
              <w:t xml:space="preserve">โทรศัพท์มือถือ : </w:t>
            </w:r>
            <w:r w:rsidRPr="00183BDD">
              <w:rPr>
                <w:rFonts w:ascii="TH SarabunPSK" w:hAnsi="TH SarabunPSK" w:cs="TH SarabunPSK" w:hint="cs"/>
                <w:sz w:val="32"/>
                <w:szCs w:val="32"/>
                <w:cs/>
              </w:rPr>
              <w:t>0870276663</w:t>
            </w:r>
          </w:p>
          <w:p w:rsidR="00087286" w:rsidRPr="00183BDD" w:rsidRDefault="00087286" w:rsidP="00087286">
            <w:pPr>
              <w:spacing w:after="0"/>
              <w:contextualSpacing/>
              <w:rPr>
                <w:rFonts w:ascii="TH SarabunPSK" w:hAnsi="TH SarabunPSK" w:cs="TH SarabunPSK"/>
                <w:sz w:val="32"/>
                <w:szCs w:val="32"/>
              </w:rPr>
            </w:pPr>
            <w:r w:rsidRPr="00183BDD">
              <w:rPr>
                <w:rFonts w:ascii="TH SarabunPSK" w:hAnsi="TH SarabunPSK" w:cs="TH SarabunPSK"/>
                <w:sz w:val="32"/>
                <w:szCs w:val="32"/>
                <w:cs/>
              </w:rPr>
              <w:t>โทรสาร :</w:t>
            </w:r>
            <w:r w:rsidRPr="00183BDD">
              <w:rPr>
                <w:rFonts w:ascii="TH SarabunPSK" w:hAnsi="TH SarabunPSK" w:cs="TH SarabunPSK" w:hint="cs"/>
                <w:sz w:val="32"/>
                <w:szCs w:val="32"/>
                <w:cs/>
              </w:rPr>
              <w:t xml:space="preserve"> 025901215</w:t>
            </w:r>
            <w:r w:rsidRPr="00183BDD">
              <w:rPr>
                <w:rFonts w:ascii="TH SarabunPSK" w:hAnsi="TH SarabunPSK" w:cs="TH SarabunPSK"/>
                <w:sz w:val="32"/>
                <w:szCs w:val="32"/>
                <w:cs/>
              </w:rPr>
              <w:tab/>
            </w:r>
            <w:r w:rsidRPr="00183BDD">
              <w:rPr>
                <w:rFonts w:ascii="TH SarabunPSK" w:hAnsi="TH SarabunPSK" w:cs="TH SarabunPSK"/>
                <w:sz w:val="32"/>
                <w:szCs w:val="32"/>
                <w:cs/>
              </w:rPr>
              <w:tab/>
            </w:r>
            <w:r w:rsidRPr="00183BDD">
              <w:rPr>
                <w:rFonts w:ascii="TH SarabunPSK" w:hAnsi="TH SarabunPSK" w:cs="TH SarabunPSK" w:hint="cs"/>
                <w:sz w:val="32"/>
                <w:szCs w:val="32"/>
                <w:cs/>
              </w:rPr>
              <w:t xml:space="preserve"> </w:t>
            </w:r>
            <w:r w:rsidRPr="00183BDD">
              <w:rPr>
                <w:rFonts w:ascii="TH SarabunPSK" w:hAnsi="TH SarabunPSK" w:cs="TH SarabunPSK"/>
                <w:sz w:val="32"/>
                <w:szCs w:val="32"/>
              </w:rPr>
              <w:t>E</w:t>
            </w:r>
            <w:r w:rsidRPr="00183BDD">
              <w:rPr>
                <w:rFonts w:ascii="TH SarabunPSK" w:hAnsi="TH SarabunPSK" w:cs="TH SarabunPSK"/>
                <w:sz w:val="32"/>
                <w:szCs w:val="32"/>
                <w:cs/>
              </w:rPr>
              <w:t>-</w:t>
            </w:r>
            <w:r w:rsidRPr="00183BDD">
              <w:rPr>
                <w:rFonts w:ascii="TH SarabunPSK" w:hAnsi="TH SarabunPSK" w:cs="TH SarabunPSK"/>
                <w:sz w:val="32"/>
                <w:szCs w:val="32"/>
              </w:rPr>
              <w:t xml:space="preserve">mail </w:t>
            </w:r>
            <w:r w:rsidRPr="00183BDD">
              <w:rPr>
                <w:rFonts w:ascii="TH SarabunPSK" w:hAnsi="TH SarabunPSK" w:cs="TH SarabunPSK"/>
                <w:sz w:val="32"/>
                <w:szCs w:val="32"/>
                <w:cs/>
              </w:rPr>
              <w:t xml:space="preserve">: </w:t>
            </w:r>
            <w:r w:rsidRPr="00183BDD">
              <w:rPr>
                <w:rFonts w:ascii="TH SarabunPSK" w:hAnsi="TH SarabunPSK" w:cs="TH SarabunPSK"/>
                <w:sz w:val="32"/>
                <w:szCs w:val="32"/>
              </w:rPr>
              <w:t>ict</w:t>
            </w:r>
            <w:r w:rsidRPr="00183BDD">
              <w:rPr>
                <w:rFonts w:ascii="TH SarabunPSK" w:hAnsi="TH SarabunPSK" w:cs="TH SarabunPSK"/>
                <w:sz w:val="32"/>
                <w:szCs w:val="32"/>
                <w:cs/>
              </w:rPr>
              <w:t>-</w:t>
            </w:r>
            <w:r w:rsidRPr="00183BDD">
              <w:rPr>
                <w:rFonts w:ascii="TH SarabunPSK" w:hAnsi="TH SarabunPSK" w:cs="TH SarabunPSK"/>
                <w:sz w:val="32"/>
                <w:szCs w:val="32"/>
              </w:rPr>
              <w:t>moph@health</w:t>
            </w:r>
            <w:r w:rsidRPr="00183BDD">
              <w:rPr>
                <w:rFonts w:ascii="TH SarabunPSK" w:hAnsi="TH SarabunPSK" w:cs="TH SarabunPSK"/>
                <w:sz w:val="32"/>
                <w:szCs w:val="32"/>
                <w:cs/>
              </w:rPr>
              <w:t>.</w:t>
            </w:r>
            <w:r w:rsidRPr="00183BDD">
              <w:rPr>
                <w:rFonts w:ascii="TH SarabunPSK" w:hAnsi="TH SarabunPSK" w:cs="TH SarabunPSK"/>
                <w:sz w:val="32"/>
                <w:szCs w:val="32"/>
              </w:rPr>
              <w:t>moph</w:t>
            </w:r>
            <w:r w:rsidRPr="00183BDD">
              <w:rPr>
                <w:rFonts w:ascii="TH SarabunPSK" w:hAnsi="TH SarabunPSK" w:cs="TH SarabunPSK"/>
                <w:sz w:val="32"/>
                <w:szCs w:val="32"/>
                <w:cs/>
              </w:rPr>
              <w:t>.</w:t>
            </w:r>
            <w:r w:rsidRPr="00183BDD">
              <w:rPr>
                <w:rFonts w:ascii="TH SarabunPSK" w:hAnsi="TH SarabunPSK" w:cs="TH SarabunPSK"/>
                <w:sz w:val="32"/>
                <w:szCs w:val="32"/>
              </w:rPr>
              <w:t>go</w:t>
            </w:r>
            <w:r w:rsidRPr="00183BDD">
              <w:rPr>
                <w:rFonts w:ascii="TH SarabunPSK" w:hAnsi="TH SarabunPSK" w:cs="TH SarabunPSK"/>
                <w:sz w:val="32"/>
                <w:szCs w:val="32"/>
                <w:cs/>
              </w:rPr>
              <w:t>.</w:t>
            </w:r>
            <w:r w:rsidRPr="00183BDD">
              <w:rPr>
                <w:rFonts w:ascii="TH SarabunPSK" w:hAnsi="TH SarabunPSK" w:cs="TH SarabunPSK"/>
                <w:sz w:val="32"/>
                <w:szCs w:val="32"/>
              </w:rPr>
              <w:t>th</w:t>
            </w:r>
          </w:p>
          <w:p w:rsidR="00087286" w:rsidRPr="00183BDD" w:rsidRDefault="00087286" w:rsidP="00087286">
            <w:pPr>
              <w:spacing w:after="0"/>
              <w:contextualSpacing/>
              <w:rPr>
                <w:rFonts w:ascii="TH SarabunPSK" w:hAnsi="TH SarabunPSK" w:cs="TH SarabunPSK"/>
                <w:b/>
                <w:bCs/>
                <w:sz w:val="32"/>
                <w:szCs w:val="32"/>
                <w:cs/>
              </w:rPr>
            </w:pPr>
            <w:r w:rsidRPr="00183BDD">
              <w:rPr>
                <w:rFonts w:ascii="TH SarabunPSK" w:hAnsi="TH SarabunPSK" w:cs="TH SarabunPSK"/>
                <w:b/>
                <w:bCs/>
                <w:sz w:val="32"/>
                <w:szCs w:val="32"/>
                <w:cs/>
              </w:rPr>
              <w:t>ศูนย์เทคโนโลยีสารสนเทศและการสื่อสาร สป.สธ.</w:t>
            </w:r>
          </w:p>
        </w:tc>
      </w:tr>
    </w:tbl>
    <w:p w:rsidR="00087286" w:rsidRDefault="00087286">
      <w:pPr>
        <w:rPr>
          <w:rFonts w:ascii="TH SarabunPSK" w:hAnsi="TH SarabunPSK" w:cs="TH SarabunPSK"/>
          <w:sz w:val="32"/>
          <w:szCs w:val="32"/>
        </w:rPr>
      </w:pPr>
    </w:p>
    <w:p w:rsidR="00087286" w:rsidRPr="005C5369" w:rsidRDefault="00087286">
      <w:pPr>
        <w:rPr>
          <w:rFonts w:ascii="TH SarabunPSK" w:hAnsi="TH SarabunPSK" w:cs="TH SarabunPSK"/>
          <w:sz w:val="32"/>
          <w:szCs w:val="32"/>
          <w:cs/>
        </w:rPr>
      </w:pPr>
    </w:p>
    <w:sectPr w:rsidR="00087286" w:rsidRPr="005C5369" w:rsidSect="005C5369">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TH SarabunIT๙">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Sans Serif">
    <w:altName w:val="Microsoft Sans Serif"/>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571"/>
    <w:multiLevelType w:val="hybridMultilevel"/>
    <w:tmpl w:val="1810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35271"/>
    <w:multiLevelType w:val="multilevel"/>
    <w:tmpl w:val="5D5E68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35"/>
        </w:tabs>
        <w:ind w:left="735" w:hanging="375"/>
      </w:pPr>
      <w:rPr>
        <w:rFonts w:hint="default"/>
        <w:b/>
        <w:bCs/>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18C32993"/>
    <w:multiLevelType w:val="hybridMultilevel"/>
    <w:tmpl w:val="1810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5E5D"/>
    <w:multiLevelType w:val="hybridMultilevel"/>
    <w:tmpl w:val="B50C222C"/>
    <w:lvl w:ilvl="0" w:tplc="CCB02C9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D0B67"/>
    <w:multiLevelType w:val="hybridMultilevel"/>
    <w:tmpl w:val="5A26BE3E"/>
    <w:lvl w:ilvl="0" w:tplc="63CAB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17637"/>
    <w:multiLevelType w:val="hybridMultilevel"/>
    <w:tmpl w:val="C30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F310D"/>
    <w:multiLevelType w:val="hybridMultilevel"/>
    <w:tmpl w:val="8580FFC4"/>
    <w:lvl w:ilvl="0" w:tplc="8DAC613A">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F3666"/>
    <w:multiLevelType w:val="hybridMultilevel"/>
    <w:tmpl w:val="6BA62BA6"/>
    <w:lvl w:ilvl="0" w:tplc="7D4C72D2">
      <w:start w:val="19"/>
      <w:numFmt w:val="bullet"/>
      <w:lvlText w:val="-"/>
      <w:lvlJc w:val="left"/>
      <w:pPr>
        <w:tabs>
          <w:tab w:val="num" w:pos="657"/>
        </w:tabs>
        <w:ind w:left="657" w:hanging="405"/>
      </w:pPr>
      <w:rPr>
        <w:rFonts w:ascii="TH SarabunPSK" w:eastAsia="Times New Roman" w:hAnsi="TH SarabunPSK" w:cs="TH SarabunPSK" w:hint="default"/>
        <w:b/>
      </w:rPr>
    </w:lvl>
    <w:lvl w:ilvl="1" w:tplc="0C090003" w:tentative="1">
      <w:start w:val="1"/>
      <w:numFmt w:val="bullet"/>
      <w:lvlText w:val="o"/>
      <w:lvlJc w:val="left"/>
      <w:pPr>
        <w:tabs>
          <w:tab w:val="num" w:pos="1332"/>
        </w:tabs>
        <w:ind w:left="1332" w:hanging="360"/>
      </w:pPr>
      <w:rPr>
        <w:rFonts w:ascii="Courier New" w:hAnsi="Courier New" w:hint="default"/>
      </w:rPr>
    </w:lvl>
    <w:lvl w:ilvl="2" w:tplc="0C090005" w:tentative="1">
      <w:start w:val="1"/>
      <w:numFmt w:val="bullet"/>
      <w:lvlText w:val=""/>
      <w:lvlJc w:val="left"/>
      <w:pPr>
        <w:tabs>
          <w:tab w:val="num" w:pos="2052"/>
        </w:tabs>
        <w:ind w:left="2052" w:hanging="360"/>
      </w:pPr>
      <w:rPr>
        <w:rFonts w:ascii="Wingdings" w:hAnsi="Wingdings" w:hint="default"/>
      </w:rPr>
    </w:lvl>
    <w:lvl w:ilvl="3" w:tplc="0C090001" w:tentative="1">
      <w:start w:val="1"/>
      <w:numFmt w:val="bullet"/>
      <w:lvlText w:val=""/>
      <w:lvlJc w:val="left"/>
      <w:pPr>
        <w:tabs>
          <w:tab w:val="num" w:pos="2772"/>
        </w:tabs>
        <w:ind w:left="2772" w:hanging="360"/>
      </w:pPr>
      <w:rPr>
        <w:rFonts w:ascii="Symbol" w:hAnsi="Symbol" w:hint="default"/>
      </w:rPr>
    </w:lvl>
    <w:lvl w:ilvl="4" w:tplc="0C090003" w:tentative="1">
      <w:start w:val="1"/>
      <w:numFmt w:val="bullet"/>
      <w:lvlText w:val="o"/>
      <w:lvlJc w:val="left"/>
      <w:pPr>
        <w:tabs>
          <w:tab w:val="num" w:pos="3492"/>
        </w:tabs>
        <w:ind w:left="3492" w:hanging="360"/>
      </w:pPr>
      <w:rPr>
        <w:rFonts w:ascii="Courier New" w:hAnsi="Courier New" w:hint="default"/>
      </w:rPr>
    </w:lvl>
    <w:lvl w:ilvl="5" w:tplc="0C090005" w:tentative="1">
      <w:start w:val="1"/>
      <w:numFmt w:val="bullet"/>
      <w:lvlText w:val=""/>
      <w:lvlJc w:val="left"/>
      <w:pPr>
        <w:tabs>
          <w:tab w:val="num" w:pos="4212"/>
        </w:tabs>
        <w:ind w:left="4212" w:hanging="360"/>
      </w:pPr>
      <w:rPr>
        <w:rFonts w:ascii="Wingdings" w:hAnsi="Wingdings" w:hint="default"/>
      </w:rPr>
    </w:lvl>
    <w:lvl w:ilvl="6" w:tplc="0C090001" w:tentative="1">
      <w:start w:val="1"/>
      <w:numFmt w:val="bullet"/>
      <w:lvlText w:val=""/>
      <w:lvlJc w:val="left"/>
      <w:pPr>
        <w:tabs>
          <w:tab w:val="num" w:pos="4932"/>
        </w:tabs>
        <w:ind w:left="4932" w:hanging="360"/>
      </w:pPr>
      <w:rPr>
        <w:rFonts w:ascii="Symbol" w:hAnsi="Symbol" w:hint="default"/>
      </w:rPr>
    </w:lvl>
    <w:lvl w:ilvl="7" w:tplc="0C090003" w:tentative="1">
      <w:start w:val="1"/>
      <w:numFmt w:val="bullet"/>
      <w:lvlText w:val="o"/>
      <w:lvlJc w:val="left"/>
      <w:pPr>
        <w:tabs>
          <w:tab w:val="num" w:pos="5652"/>
        </w:tabs>
        <w:ind w:left="5652" w:hanging="360"/>
      </w:pPr>
      <w:rPr>
        <w:rFonts w:ascii="Courier New" w:hAnsi="Courier New" w:hint="default"/>
      </w:rPr>
    </w:lvl>
    <w:lvl w:ilvl="8" w:tplc="0C090005" w:tentative="1">
      <w:start w:val="1"/>
      <w:numFmt w:val="bullet"/>
      <w:lvlText w:val=""/>
      <w:lvlJc w:val="left"/>
      <w:pPr>
        <w:tabs>
          <w:tab w:val="num" w:pos="6372"/>
        </w:tabs>
        <w:ind w:left="6372" w:hanging="360"/>
      </w:pPr>
      <w:rPr>
        <w:rFonts w:ascii="Wingdings" w:hAnsi="Wingdings" w:hint="default"/>
      </w:rPr>
    </w:lvl>
  </w:abstractNum>
  <w:abstractNum w:abstractNumId="8" w15:restartNumberingAfterBreak="0">
    <w:nsid w:val="4B7C07FE"/>
    <w:multiLevelType w:val="hybridMultilevel"/>
    <w:tmpl w:val="71AA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02D55"/>
    <w:multiLevelType w:val="hybridMultilevel"/>
    <w:tmpl w:val="733C26FA"/>
    <w:lvl w:ilvl="0" w:tplc="CB86554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E48AF"/>
    <w:multiLevelType w:val="hybridMultilevel"/>
    <w:tmpl w:val="33FE2496"/>
    <w:lvl w:ilvl="0" w:tplc="4044C93A">
      <w:start w:val="1"/>
      <w:numFmt w:val="decimal"/>
      <w:lvlText w:val="(%1)"/>
      <w:lvlJc w:val="left"/>
      <w:pPr>
        <w:ind w:left="720" w:hanging="360"/>
      </w:pPr>
      <w:rPr>
        <w:rFonts w:ascii="TH SarabunIT๙" w:eastAsia="Times New Roman" w:hAnsi="TH SarabunIT๙" w:cs="TH SarabunIT๙"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C5755"/>
    <w:multiLevelType w:val="hybridMultilevel"/>
    <w:tmpl w:val="713CA3DC"/>
    <w:lvl w:ilvl="0" w:tplc="1D8E2AC2">
      <w:start w:val="1"/>
      <w:numFmt w:val="bullet"/>
      <w:lvlText w:val=""/>
      <w:lvlJc w:val="left"/>
      <w:pPr>
        <w:ind w:left="786" w:hanging="360"/>
      </w:pPr>
      <w:rPr>
        <w:rFonts w:ascii="Wingdings" w:hAnsi="Wingdings" w:hint="default"/>
        <w:lang w:bidi="th-TH"/>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1D220D3"/>
    <w:multiLevelType w:val="hybridMultilevel"/>
    <w:tmpl w:val="EDE0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83327"/>
    <w:multiLevelType w:val="hybridMultilevel"/>
    <w:tmpl w:val="BAD645A8"/>
    <w:lvl w:ilvl="0" w:tplc="A4968100">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87ED7"/>
    <w:multiLevelType w:val="hybridMultilevel"/>
    <w:tmpl w:val="D95A0514"/>
    <w:lvl w:ilvl="0" w:tplc="EB688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A30FC3"/>
    <w:multiLevelType w:val="hybridMultilevel"/>
    <w:tmpl w:val="893A1B26"/>
    <w:lvl w:ilvl="0" w:tplc="F0325CB8">
      <w:start w:val="2"/>
      <w:numFmt w:val="bullet"/>
      <w:lvlText w:val="-"/>
      <w:lvlJc w:val="left"/>
      <w:pPr>
        <w:ind w:left="720" w:hanging="360"/>
      </w:pPr>
      <w:rPr>
        <w:rFonts w:ascii="TH SarabunIT๙" w:eastAsia="Calibri" w:hAnsi="TH SarabunIT๙" w:cs="TH SarabunIT๙"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E4FBA"/>
    <w:multiLevelType w:val="multilevel"/>
    <w:tmpl w:val="AFFA825A"/>
    <w:lvl w:ilvl="0">
      <w:start w:val="1"/>
      <w:numFmt w:val="decimal"/>
      <w:lvlText w:val="%1."/>
      <w:lvlJc w:val="left"/>
      <w:pPr>
        <w:ind w:left="720" w:hanging="360"/>
      </w:pPr>
      <w:rPr>
        <w:rFonts w:ascii="TH SarabunPSK" w:hAnsi="TH SarabunPSK" w:cs="TH SarabunPSK" w:hint="default"/>
        <w:color w:val="000000" w:themeColor="text1"/>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3D87ED6"/>
    <w:multiLevelType w:val="hybridMultilevel"/>
    <w:tmpl w:val="4CAE26E4"/>
    <w:lvl w:ilvl="0" w:tplc="59160AE4">
      <w:start w:val="1"/>
      <w:numFmt w:val="bullet"/>
      <w:suff w:val="nothing"/>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5671E"/>
    <w:multiLevelType w:val="hybridMultilevel"/>
    <w:tmpl w:val="903835EC"/>
    <w:lvl w:ilvl="0" w:tplc="B72A7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14FAB"/>
    <w:multiLevelType w:val="hybridMultilevel"/>
    <w:tmpl w:val="244AB3CC"/>
    <w:lvl w:ilvl="0" w:tplc="7E84F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4"/>
  </w:num>
  <w:num w:numId="4">
    <w:abstractNumId w:val="2"/>
  </w:num>
  <w:num w:numId="5">
    <w:abstractNumId w:val="15"/>
  </w:num>
  <w:num w:numId="6">
    <w:abstractNumId w:val="6"/>
  </w:num>
  <w:num w:numId="7">
    <w:abstractNumId w:val="13"/>
  </w:num>
  <w:num w:numId="8">
    <w:abstractNumId w:val="11"/>
  </w:num>
  <w:num w:numId="9">
    <w:abstractNumId w:val="12"/>
  </w:num>
  <w:num w:numId="10">
    <w:abstractNumId w:val="18"/>
  </w:num>
  <w:num w:numId="11">
    <w:abstractNumId w:val="19"/>
  </w:num>
  <w:num w:numId="12">
    <w:abstractNumId w:val="10"/>
  </w:num>
  <w:num w:numId="13">
    <w:abstractNumId w:val="14"/>
  </w:num>
  <w:num w:numId="14">
    <w:abstractNumId w:val="5"/>
  </w:num>
  <w:num w:numId="15">
    <w:abstractNumId w:val="8"/>
  </w:num>
  <w:num w:numId="16">
    <w:abstractNumId w:val="1"/>
  </w:num>
  <w:num w:numId="17">
    <w:abstractNumId w:val="7"/>
  </w:num>
  <w:num w:numId="18">
    <w:abstractNumId w:val="0"/>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51"/>
    <w:rsid w:val="00087286"/>
    <w:rsid w:val="001265D6"/>
    <w:rsid w:val="00227B36"/>
    <w:rsid w:val="002626A5"/>
    <w:rsid w:val="003B539A"/>
    <w:rsid w:val="004E63C9"/>
    <w:rsid w:val="005062F0"/>
    <w:rsid w:val="005120F7"/>
    <w:rsid w:val="005266EE"/>
    <w:rsid w:val="005C522F"/>
    <w:rsid w:val="005C5369"/>
    <w:rsid w:val="0073602D"/>
    <w:rsid w:val="00791838"/>
    <w:rsid w:val="00802672"/>
    <w:rsid w:val="00852020"/>
    <w:rsid w:val="00875CD9"/>
    <w:rsid w:val="0096205A"/>
    <w:rsid w:val="009D7851"/>
    <w:rsid w:val="00A73CC8"/>
    <w:rsid w:val="00CC7917"/>
    <w:rsid w:val="00F37D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783F"/>
  <w15:chartTrackingRefBased/>
  <w15:docId w15:val="{78645A0D-E935-4B77-BF14-33BE7C14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851"/>
    <w:pPr>
      <w:spacing w:after="0" w:line="240" w:lineRule="auto"/>
    </w:pPr>
    <w:rPr>
      <w:rFonts w:ascii="TH SarabunPSK"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96205A"/>
    <w:rPr>
      <w:color w:val="0000FF"/>
      <w:u w:val="single"/>
    </w:rPr>
  </w:style>
  <w:style w:type="paragraph" w:customStyle="1" w:styleId="1">
    <w:name w:val="ปกติ1"/>
    <w:rsid w:val="0096205A"/>
    <w:pPr>
      <w:spacing w:after="0" w:line="240" w:lineRule="auto"/>
    </w:pPr>
    <w:rPr>
      <w:rFonts w:ascii="Calibri" w:eastAsia="Calibri" w:hAnsi="Calibri" w:cs="Calibri"/>
      <w:color w:val="000000"/>
      <w:szCs w:val="22"/>
    </w:rPr>
  </w:style>
  <w:style w:type="paragraph" w:styleId="ListParagraph">
    <w:name w:val="List Paragraph"/>
    <w:aliases w:val="Table Heading,รายการย่อหน้า1,List Paragraph1"/>
    <w:basedOn w:val="Normal"/>
    <w:link w:val="ListParagraphChar"/>
    <w:uiPriority w:val="99"/>
    <w:qFormat/>
    <w:rsid w:val="001265D6"/>
    <w:pPr>
      <w:spacing w:after="0" w:line="240" w:lineRule="auto"/>
      <w:ind w:left="720"/>
      <w:contextualSpacing/>
    </w:pPr>
    <w:rPr>
      <w:rFonts w:ascii="Calibri" w:eastAsia="Calibri" w:hAnsi="Calibri" w:cs="Angsana New"/>
    </w:rPr>
  </w:style>
  <w:style w:type="character" w:customStyle="1" w:styleId="ListParagraphChar">
    <w:name w:val="List Paragraph Char"/>
    <w:aliases w:val="Table Heading Char,รายการย่อหน้า1 Char,List Paragraph1 Char"/>
    <w:link w:val="ListParagraph"/>
    <w:uiPriority w:val="99"/>
    <w:locked/>
    <w:rsid w:val="001265D6"/>
    <w:rPr>
      <w:rFonts w:ascii="Calibri" w:eastAsia="Calibri" w:hAnsi="Calibri" w:cs="Angsana New"/>
    </w:rPr>
  </w:style>
  <w:style w:type="paragraph" w:styleId="FootnoteText">
    <w:name w:val="footnote text"/>
    <w:aliases w:val=" อักขระ,อักขระ1 อักขระ, อักขระ อักขระ อักขระ อักขระ อักขระ, อักขระ อักขระ อักขระ อักขระ, อักขระ Char อักขระ อักขระ, อักขระ Char อักขระ, อักขระ อักขระ อักขระ อักขระ อักขระ อักขระ อักขระ อักขระ อักขระ,อักขระ อักขระ อักขระ อักขระ อักขระ"/>
    <w:basedOn w:val="Normal"/>
    <w:link w:val="FootnoteTextChar"/>
    <w:rsid w:val="001265D6"/>
    <w:pPr>
      <w:spacing w:after="0" w:line="240" w:lineRule="auto"/>
    </w:pPr>
    <w:rPr>
      <w:rFonts w:ascii="MS Sans Serif" w:eastAsia="Times New Roman" w:hAnsi="MS Sans Serif" w:cs="Cordia New"/>
      <w:sz w:val="28"/>
    </w:rPr>
  </w:style>
  <w:style w:type="character" w:customStyle="1" w:styleId="FootnoteTextChar">
    <w:name w:val="Footnote Text Char"/>
    <w:aliases w:val=" อักขระ Char,อักขระ1 อักขระ Char, อักขระ อักขระ อักขระ อักขระ อักขระ Char, อักขระ อักขระ อักขระ อักขระ Char, อักขระ Char อักขระ อักขระ Char, อักขระ Char อักขระ Char, อักขระ อักขระ อักขระ อักขระ อักขระ อักขระ อักขระ อักขระ อักขระ Char"/>
    <w:basedOn w:val="DefaultParagraphFont"/>
    <w:link w:val="FootnoteText"/>
    <w:rsid w:val="001265D6"/>
    <w:rPr>
      <w:rFonts w:ascii="MS Sans Serif" w:eastAsia="Times New Roman" w:hAnsi="MS Sans Serif" w:cs="Cordia New"/>
      <w:sz w:val="28"/>
    </w:rPr>
  </w:style>
  <w:style w:type="paragraph" w:customStyle="1" w:styleId="Default">
    <w:name w:val="Default"/>
    <w:rsid w:val="001265D6"/>
    <w:pPr>
      <w:autoSpaceDE w:val="0"/>
      <w:autoSpaceDN w:val="0"/>
      <w:adjustRightInd w:val="0"/>
      <w:spacing w:after="0" w:line="240" w:lineRule="auto"/>
    </w:pPr>
    <w:rPr>
      <w:rFonts w:ascii="TH SarabunPSK" w:eastAsia="Batang" w:hAnsi="TH SarabunPSK" w:cs="TH SarabunPSK"/>
      <w:color w:val="000000"/>
      <w:sz w:val="24"/>
      <w:szCs w:val="24"/>
      <w:lang w:eastAsia="ko-KR"/>
    </w:rPr>
  </w:style>
  <w:style w:type="paragraph" w:styleId="NoSpacing">
    <w:name w:val="No Spacing"/>
    <w:link w:val="NoSpacingChar"/>
    <w:uiPriority w:val="1"/>
    <w:qFormat/>
    <w:rsid w:val="00A73CC8"/>
    <w:pPr>
      <w:spacing w:after="0" w:line="240" w:lineRule="auto"/>
    </w:pPr>
    <w:rPr>
      <w:rFonts w:ascii="Times New Roman" w:eastAsia="Times New Roman" w:hAnsi="Times New Roman" w:cs="Angsana New"/>
      <w:sz w:val="24"/>
    </w:rPr>
  </w:style>
  <w:style w:type="character" w:customStyle="1" w:styleId="NoSpacingChar">
    <w:name w:val="No Spacing Char"/>
    <w:link w:val="NoSpacing"/>
    <w:uiPriority w:val="1"/>
    <w:locked/>
    <w:rsid w:val="00A73CC8"/>
    <w:rPr>
      <w:rFonts w:ascii="Times New Roman" w:eastAsia="Times New Roman" w:hAnsi="Times New Roman" w:cs="Angsana New"/>
      <w:sz w:val="24"/>
    </w:rPr>
  </w:style>
  <w:style w:type="character" w:customStyle="1" w:styleId="apple-converted-space">
    <w:name w:val="apple-converted-space"/>
    <w:basedOn w:val="DefaultParagraphFont"/>
    <w:rsid w:val="00F37D40"/>
  </w:style>
  <w:style w:type="character" w:styleId="UnresolvedMention">
    <w:name w:val="Unresolved Mention"/>
    <w:basedOn w:val="DefaultParagraphFont"/>
    <w:uiPriority w:val="99"/>
    <w:semiHidden/>
    <w:unhideWhenUsed/>
    <w:rsid w:val="005C5369"/>
    <w:rPr>
      <w:color w:val="605E5C"/>
      <w:shd w:val="clear" w:color="auto" w:fill="E1DFDD"/>
    </w:rPr>
  </w:style>
  <w:style w:type="paragraph" w:styleId="BalloonText">
    <w:name w:val="Balloon Text"/>
    <w:basedOn w:val="Normal"/>
    <w:link w:val="BalloonTextChar"/>
    <w:uiPriority w:val="99"/>
    <w:semiHidden/>
    <w:unhideWhenUsed/>
    <w:rsid w:val="00CC7917"/>
    <w:pPr>
      <w:spacing w:after="0" w:line="240" w:lineRule="auto"/>
    </w:pPr>
    <w:rPr>
      <w:rFonts w:ascii="Tahoma" w:eastAsia="Calibri" w:hAnsi="Tahoma" w:cs="Angsana New"/>
      <w:sz w:val="16"/>
      <w:szCs w:val="20"/>
    </w:rPr>
  </w:style>
  <w:style w:type="character" w:customStyle="1" w:styleId="BalloonTextChar">
    <w:name w:val="Balloon Text Char"/>
    <w:basedOn w:val="DefaultParagraphFont"/>
    <w:link w:val="BalloonText"/>
    <w:uiPriority w:val="99"/>
    <w:semiHidden/>
    <w:rsid w:val="00CC7917"/>
    <w:rPr>
      <w:rFonts w:ascii="Tahoma" w:eastAsia="Calibri"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aecu@gmail.com" TargetMode="External"/><Relationship Id="rId18" Type="http://schemas.openxmlformats.org/officeDocument/2006/relationships/hyperlink" Target="mailto:panisa.s@anamai.mail.go.th" TargetMode="External"/><Relationship Id="rId3" Type="http://schemas.openxmlformats.org/officeDocument/2006/relationships/settings" Target="settings.xml"/><Relationship Id="rId21" Type="http://schemas.openxmlformats.org/officeDocument/2006/relationships/hyperlink" Target="mailto:th.herbalcity@gmail.com" TargetMode="External"/><Relationship Id="rId7" Type="http://schemas.openxmlformats.org/officeDocument/2006/relationships/hyperlink" Target="mailto:planning.food@gmail.com" TargetMode="External"/><Relationship Id="rId12" Type="http://schemas.openxmlformats.org/officeDocument/2006/relationships/hyperlink" Target="mailto:praecu@gmail.com" TargetMode="External"/><Relationship Id="rId17" Type="http://schemas.openxmlformats.org/officeDocument/2006/relationships/hyperlink" Target="mailto:chayanee.s@anamai.mail.go.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alakorn.c@anamai.mail.go.th" TargetMode="External"/><Relationship Id="rId20" Type="http://schemas.openxmlformats.org/officeDocument/2006/relationships/hyperlink" Target="mailto:paktiw_y@hotmail.com" TargetMode="External"/><Relationship Id="rId1" Type="http://schemas.openxmlformats.org/officeDocument/2006/relationships/numbering" Target="numbering.xml"/><Relationship Id="rId6" Type="http://schemas.openxmlformats.org/officeDocument/2006/relationships/hyperlink" Target="mailto:knrc@fda.moph.go.th" TargetMode="External"/><Relationship Id="rId11" Type="http://schemas.openxmlformats.org/officeDocument/2006/relationships/hyperlink" Target="mailto:praecu@gmail.com" TargetMode="External"/><Relationship Id="rId24" Type="http://schemas.openxmlformats.org/officeDocument/2006/relationships/fontTable" Target="fontTable.xml"/><Relationship Id="rId5" Type="http://schemas.openxmlformats.org/officeDocument/2006/relationships/hyperlink" Target="mailto:fda.schoolmilk@gmail.com" TargetMode="External"/><Relationship Id="rId15" Type="http://schemas.openxmlformats.org/officeDocument/2006/relationships/hyperlink" Target="mailto:paktiw_y@hotmail.com" TargetMode="External"/><Relationship Id="rId23" Type="http://schemas.openxmlformats.org/officeDocument/2006/relationships/image" Target="media/image2.png"/><Relationship Id="rId10" Type="http://schemas.openxmlformats.org/officeDocument/2006/relationships/hyperlink" Target="mailto:praecu@gmail.com" TargetMode="External"/><Relationship Id="rId19" Type="http://schemas.openxmlformats.org/officeDocument/2006/relationships/hyperlink" Target="mailto:chailert.k@anamai.mail.go.th" TargetMode="External"/><Relationship Id="rId4" Type="http://schemas.openxmlformats.org/officeDocument/2006/relationships/webSettings" Target="webSettings.xml"/><Relationship Id="rId9" Type="http://schemas.openxmlformats.org/officeDocument/2006/relationships/hyperlink" Target="http://fv.phc.hss.moph.go.th" TargetMode="External"/><Relationship Id="rId14" Type="http://schemas.openxmlformats.org/officeDocument/2006/relationships/hyperlink" Target="http://www.thaidepression.com" TargetMode="External"/><Relationship Id="rId22" Type="http://schemas.openxmlformats.org/officeDocument/2006/relationships/hyperlink" Target="mailto:th.herbalci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77</Pages>
  <Words>16731</Words>
  <Characters>95368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SP</cp:lastModifiedBy>
  <cp:revision>11</cp:revision>
  <dcterms:created xsi:type="dcterms:W3CDTF">2019-03-01T04:04:00Z</dcterms:created>
  <dcterms:modified xsi:type="dcterms:W3CDTF">2019-04-05T06:43:00Z</dcterms:modified>
</cp:coreProperties>
</file>